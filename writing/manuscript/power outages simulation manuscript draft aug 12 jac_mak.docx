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486578" w:rsidRDefault="00FB18E5" w:rsidP="006B24FB">
      <w:pPr>
        <w:spacing w:line="360" w:lineRule="auto"/>
        <w:rPr>
          <w:rFonts w:ascii="Arial" w:hAnsi="Arial" w:cs="Arial"/>
          <w:b/>
          <w:bCs/>
          <w:sz w:val="28"/>
          <w:szCs w:val="28"/>
          <w:u w:val="single"/>
        </w:rPr>
      </w:pPr>
      <w:r w:rsidRPr="00486578">
        <w:rPr>
          <w:rFonts w:ascii="Arial" w:hAnsi="Arial" w:cs="Arial"/>
          <w:b/>
          <w:bCs/>
          <w:sz w:val="28"/>
          <w:szCs w:val="28"/>
          <w:u w:val="single"/>
        </w:rPr>
        <w:t>Measuring power outage</w:t>
      </w:r>
      <w:r w:rsidR="009264C5" w:rsidRPr="00486578">
        <w:rPr>
          <w:rFonts w:ascii="Arial" w:hAnsi="Arial" w:cs="Arial"/>
          <w:b/>
          <w:bCs/>
          <w:sz w:val="28"/>
          <w:szCs w:val="28"/>
          <w:u w:val="single"/>
        </w:rPr>
        <w:t xml:space="preserve"> exposur</w:t>
      </w:r>
      <w:r w:rsidR="007E5134" w:rsidRPr="00486578">
        <w:rPr>
          <w:rFonts w:ascii="Arial" w:hAnsi="Arial" w:cs="Arial"/>
          <w:b/>
          <w:bCs/>
          <w:sz w:val="28"/>
          <w:szCs w:val="28"/>
          <w:u w:val="single"/>
        </w:rPr>
        <w:t>e</w:t>
      </w:r>
      <w:r w:rsidR="009264C5" w:rsidRPr="00486578">
        <w:rPr>
          <w:rFonts w:ascii="Arial" w:hAnsi="Arial" w:cs="Arial"/>
          <w:b/>
          <w:bCs/>
          <w:sz w:val="28"/>
          <w:szCs w:val="28"/>
          <w:u w:val="single"/>
        </w:rPr>
        <w:t xml:space="preserve"> with simulations</w:t>
      </w:r>
      <w:r w:rsidRPr="00486578">
        <w:rPr>
          <w:rFonts w:ascii="Arial" w:hAnsi="Arial" w:cs="Arial"/>
          <w:b/>
          <w:bCs/>
          <w:sz w:val="28"/>
          <w:szCs w:val="28"/>
          <w:u w:val="single"/>
        </w:rPr>
        <w:t xml:space="preserve"> </w:t>
      </w:r>
    </w:p>
    <w:p w14:paraId="61C17CF3" w14:textId="781F26CD" w:rsidR="00FB18E5" w:rsidRDefault="00677F25" w:rsidP="006B24FB">
      <w:pPr>
        <w:spacing w:line="360" w:lineRule="auto"/>
        <w:rPr>
          <w:ins w:id="0" w:author="Joan Casey" w:date="2024-09-27T21:31:00Z" w16du:dateUtc="2024-09-28T01:31:00Z"/>
          <w:rFonts w:ascii="Arial" w:hAnsi="Arial" w:cs="Arial"/>
          <w:b/>
          <w:bCs/>
          <w:sz w:val="28"/>
          <w:szCs w:val="28"/>
          <w:u w:val="single"/>
        </w:rPr>
      </w:pPr>
      <w:ins w:id="1" w:author="Joan Casey" w:date="2024-09-27T21:31:00Z" w16du:dateUtc="2024-09-28T01:31:00Z">
        <w:r>
          <w:rPr>
            <w:rFonts w:ascii="Arial" w:hAnsi="Arial" w:cs="Arial"/>
            <w:b/>
            <w:bCs/>
            <w:sz w:val="28"/>
            <w:szCs w:val="28"/>
            <w:u w:val="single"/>
          </w:rPr>
          <w:t>ADD ABSTRACT + AUTHORS PLEASE</w:t>
        </w:r>
      </w:ins>
    </w:p>
    <w:p w14:paraId="327D8E91" w14:textId="77777777" w:rsidR="00677F25" w:rsidRPr="00486578" w:rsidRDefault="00677F25" w:rsidP="006B24FB">
      <w:pPr>
        <w:spacing w:line="360" w:lineRule="auto"/>
        <w:rPr>
          <w:rFonts w:ascii="Arial" w:hAnsi="Arial" w:cs="Arial"/>
          <w:b/>
          <w:bCs/>
          <w:sz w:val="28"/>
          <w:szCs w:val="28"/>
          <w:u w:val="single"/>
        </w:rPr>
      </w:pPr>
    </w:p>
    <w:p w14:paraId="79A6867F" w14:textId="75F5621A"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046CCC9B"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commentRangeStart w:id="2"/>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00E944C4" w:rsidRPr="00486578">
        <w:rPr>
          <w:rFonts w:ascii="Arial" w:hAnsi="Arial" w:cs="Arial"/>
          <w:sz w:val="22"/>
          <w:szCs w:val="22"/>
        </w:rPr>
        <w:t>.</w:t>
      </w:r>
      <w:r w:rsidRPr="00486578">
        <w:rPr>
          <w:rFonts w:ascii="Arial" w:hAnsi="Arial" w:cs="Arial"/>
          <w:sz w:val="22"/>
          <w:szCs w:val="22"/>
        </w:rPr>
        <w:t xml:space="preserve"> </w:t>
      </w:r>
      <w:commentRangeEnd w:id="2"/>
      <w:r w:rsidR="00677F25">
        <w:rPr>
          <w:rStyle w:val="CommentReference"/>
        </w:rPr>
        <w:commentReference w:id="2"/>
      </w:r>
      <w:r w:rsidRPr="00486578">
        <w:rPr>
          <w:rFonts w:ascii="Arial" w:hAnsi="Arial" w:cs="Arial"/>
          <w:sz w:val="22"/>
          <w:szCs w:val="22"/>
        </w:rPr>
        <w:t xml:space="preserve">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B466C0" w:rsidRPr="00486578">
        <w:rPr>
          <w:rFonts w:ascii="Arial" w:hAnsi="Arial" w:cs="Arial"/>
          <w:sz w:val="22"/>
          <w:szCs w:val="22"/>
        </w:rPr>
        <w:t xml:space="preserve"> </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Pr="00486578">
        <w:rPr>
          <w:rStyle w:val="EndnoteReference"/>
          <w:rFonts w:ascii="Arial" w:hAnsi="Arial" w:cs="Arial"/>
          <w:sz w:val="22"/>
          <w:szCs w:val="22"/>
        </w:rPr>
        <w:endnoteReference w:id="9"/>
      </w:r>
      <w:r w:rsidRPr="00486578">
        <w:rPr>
          <w:rFonts w:ascii="Arial" w:hAnsi="Arial" w:cs="Arial"/>
          <w:sz w:val="22"/>
          <w:szCs w:val="22"/>
        </w:rPr>
        <w:t>.</w:t>
      </w:r>
    </w:p>
    <w:p w14:paraId="22B4C123" w14:textId="571829DC"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677F25">
        <w:rPr>
          <w:rFonts w:ascii="Arial" w:hAnsi="Arial" w:cs="Arial"/>
          <w:sz w:val="22"/>
          <w:szCs w:val="22"/>
        </w:rPr>
        <w:t xml:space="preserve">can </w:t>
      </w:r>
      <w:r w:rsidR="00DF059A" w:rsidRPr="00486578">
        <w:rPr>
          <w:rFonts w:ascii="Arial" w:hAnsi="Arial" w:cs="Arial"/>
          <w:sz w:val="22"/>
          <w:szCs w:val="22"/>
        </w:rPr>
        <w:t>increase accidents and injuries related to generator and natural gas use</w:t>
      </w:r>
      <w:r w:rsidR="00DF059A" w:rsidRPr="00486578">
        <w:rPr>
          <w:rStyle w:val="EndnoteReference"/>
          <w:rFonts w:ascii="Arial" w:hAnsi="Arial" w:cs="Arial"/>
          <w:sz w:val="22"/>
          <w:szCs w:val="22"/>
        </w:rPr>
        <w:endnoteReference w:id="11"/>
      </w:r>
      <w:r w:rsidR="00656367" w:rsidRPr="00486578">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677F25">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A41261" w:rsidRPr="00486578">
        <w:rPr>
          <w:rStyle w:val="EndnoteReference"/>
          <w:rFonts w:ascii="Arial" w:hAnsi="Arial" w:cs="Arial"/>
          <w:sz w:val="22"/>
          <w:szCs w:val="22"/>
        </w:rPr>
        <w:endnoteReference w:id="13"/>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DD2B00" w:rsidRPr="00486578">
        <w:rPr>
          <w:rFonts w:ascii="Arial" w:hAnsi="Arial" w:cs="Arial"/>
          <w:sz w:val="22"/>
          <w:szCs w:val="22"/>
        </w:rPr>
        <w:t>.</w:t>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B8724C5"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w:t>
      </w:r>
      <w:r w:rsidR="00677F25">
        <w:rPr>
          <w:rFonts w:ascii="Arial" w:hAnsi="Arial" w:cs="Arial"/>
          <w:sz w:val="22"/>
          <w:szCs w:val="22"/>
        </w:rPr>
        <w:t xml:space="preserve"> potential</w:t>
      </w:r>
      <w:r w:rsidRPr="00486578">
        <w:rPr>
          <w:rFonts w:ascii="Arial" w:hAnsi="Arial" w:cs="Arial"/>
          <w:sz w:val="22"/>
          <w:szCs w:val="22"/>
        </w:rPr>
        <w:t xml:space="preserv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Pr="00486578">
        <w:rPr>
          <w:rStyle w:val="EndnoteReference"/>
          <w:rFonts w:ascii="Arial" w:hAnsi="Arial" w:cs="Arial"/>
          <w:sz w:val="22"/>
          <w:szCs w:val="22"/>
        </w:rPr>
        <w:endnoteReference w:id="17"/>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8"/>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C4115E" w:rsidRPr="00486578">
        <w:rPr>
          <w:rStyle w:val="EndnoteReference"/>
          <w:rFonts w:ascii="Arial" w:hAnsi="Arial" w:cs="Arial"/>
          <w:sz w:val="22"/>
          <w:szCs w:val="22"/>
        </w:rPr>
        <w:endnoteReference w:id="19"/>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0C549D" w:rsidRPr="00486578">
        <w:rPr>
          <w:rStyle w:val="EndnoteReference"/>
          <w:rFonts w:ascii="Arial" w:hAnsi="Arial" w:cs="Arial"/>
          <w:sz w:val="22"/>
          <w:szCs w:val="22"/>
        </w:rPr>
        <w:endnoteReference w:id="20"/>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1"/>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2"/>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3"/>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4"/>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FC661B" w:rsidRPr="00486578">
        <w:rPr>
          <w:rStyle w:val="EndnoteReference"/>
          <w:rFonts w:ascii="Arial" w:hAnsi="Arial" w:cs="Arial"/>
          <w:sz w:val="22"/>
          <w:szCs w:val="22"/>
        </w:rPr>
        <w:endnoteReference w:id="25"/>
      </w:r>
      <w:r w:rsidR="006425C6" w:rsidRPr="00486578">
        <w:rPr>
          <w:rFonts w:ascii="Arial" w:hAnsi="Arial" w:cs="Arial"/>
          <w:sz w:val="22"/>
          <w:szCs w:val="22"/>
        </w:rPr>
        <w:t xml:space="preserve">, meaning any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B7421">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C05DFB" w:rsidRPr="00486578">
        <w:rPr>
          <w:rStyle w:val="EndnoteReference"/>
          <w:rFonts w:ascii="Arial" w:hAnsi="Arial" w:cs="Arial"/>
          <w:sz w:val="22"/>
          <w:szCs w:val="22"/>
        </w:rPr>
        <w:endnoteReference w:id="26"/>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rPr>
        <w:t>.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4B7421">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 xml:space="preserve">estimate exposure-response relationships between </w:t>
      </w:r>
      <w:r w:rsidR="004B7421">
        <w:rPr>
          <w:rFonts w:ascii="Arial" w:hAnsi="Arial" w:cs="Arial"/>
          <w:sz w:val="22"/>
          <w:szCs w:val="22"/>
        </w:rPr>
        <w:t xml:space="preserve">the severity of </w:t>
      </w:r>
      <w:r w:rsidR="00C05DFB" w:rsidRPr="00486578">
        <w:rPr>
          <w:rFonts w:ascii="Arial" w:hAnsi="Arial" w:cs="Arial"/>
          <w:sz w:val="22"/>
          <w:szCs w:val="22"/>
        </w:rPr>
        <w:t>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4B7421">
        <w:rPr>
          <w:rFonts w:ascii="Arial" w:hAnsi="Arial" w:cs="Arial"/>
          <w:sz w:val="22"/>
          <w:szCs w:val="22"/>
        </w:rPr>
        <w:t>This would require X.</w:t>
      </w:r>
    </w:p>
    <w:p w14:paraId="62D1E3CD" w14:textId="56CAFD1C"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lastRenderedPageBreak/>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4B7421">
        <w:rPr>
          <w:rFonts w:ascii="Arial" w:hAnsi="Arial" w:cs="Arial"/>
          <w:sz w:val="22"/>
          <w:szCs w:val="22"/>
        </w:rPr>
        <w:t>could cost-effectively</w:t>
      </w:r>
      <w:r w:rsidR="004B7421"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A13EC9" w:rsidRPr="00486578">
        <w:rPr>
          <w:rStyle w:val="EndnoteReference"/>
          <w:rFonts w:ascii="Arial" w:hAnsi="Arial" w:cs="Arial"/>
          <w:sz w:val="22"/>
          <w:szCs w:val="22"/>
        </w:rPr>
        <w:endnoteReference w:id="28"/>
      </w:r>
      <w:r w:rsidR="00950083" w:rsidRPr="00486578">
        <w:rPr>
          <w:rFonts w:ascii="Arial" w:hAnsi="Arial" w:cs="Arial"/>
          <w:sz w:val="22"/>
          <w:szCs w:val="22"/>
        </w:rPr>
        <w:t>.</w:t>
      </w:r>
      <w:r w:rsidR="00667751" w:rsidRPr="00486578">
        <w:rPr>
          <w:rFonts w:ascii="Arial" w:hAnsi="Arial" w:cs="Arial"/>
          <w:sz w:val="22"/>
          <w:szCs w:val="22"/>
        </w:rPr>
        <w:t xml:space="preserve"> </w:t>
      </w:r>
    </w:p>
    <w:p w14:paraId="099B7B6F" w14:textId="38C8EF4B"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29"/>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C52A1B">
        <w:rPr>
          <w:rFonts w:ascii="Arial" w:hAnsi="Arial" w:cs="Arial"/>
          <w:sz w:val="22"/>
          <w:szCs w:val="22"/>
        </w:rPr>
        <w:t>researchers</w:t>
      </w:r>
      <w:r w:rsidR="00C52A1B" w:rsidRPr="00486578">
        <w:rPr>
          <w:rFonts w:ascii="Arial" w:hAnsi="Arial" w:cs="Arial"/>
          <w:sz w:val="22"/>
          <w:szCs w:val="22"/>
        </w:rPr>
        <w:t xml:space="preserve"> </w:t>
      </w:r>
      <w:r w:rsidRPr="00486578">
        <w:rPr>
          <w:rFonts w:ascii="Arial" w:hAnsi="Arial" w:cs="Arial"/>
          <w:sz w:val="22"/>
          <w:szCs w:val="22"/>
        </w:rPr>
        <w:t>to characterize exposure-response relationships between power outage and health outcomes nationally, by region, and within</w:t>
      </w:r>
      <w:r w:rsidR="00D60FEB">
        <w:rPr>
          <w:rFonts w:ascii="Arial" w:hAnsi="Arial" w:cs="Arial"/>
          <w:sz w:val="22"/>
          <w:szCs w:val="22"/>
        </w:rPr>
        <w:t xml:space="preserve"> </w:t>
      </w:r>
      <w:r w:rsidRPr="00486578">
        <w:rPr>
          <w:rFonts w:ascii="Arial" w:hAnsi="Arial" w:cs="Arial"/>
          <w:sz w:val="22"/>
          <w:szCs w:val="22"/>
        </w:rPr>
        <w:t>vulnerable populations.</w:t>
      </w:r>
      <w:r w:rsidR="00020FDA" w:rsidRPr="00486578">
        <w:rPr>
          <w:rFonts w:ascii="Arial" w:hAnsi="Arial" w:cs="Arial"/>
          <w:sz w:val="22"/>
          <w:szCs w:val="22"/>
        </w:rPr>
        <w:t xml:space="preserve"> </w:t>
      </w:r>
    </w:p>
    <w:p w14:paraId="6A3F2C10" w14:textId="4D9D9926" w:rsidR="00476655" w:rsidRPr="00486578" w:rsidRDefault="009B77F5" w:rsidP="00645DCF">
      <w:pPr>
        <w:spacing w:line="360" w:lineRule="auto"/>
        <w:ind w:firstLine="360"/>
        <w:rPr>
          <w:rFonts w:ascii="Arial" w:hAnsi="Arial" w:cs="Arial"/>
          <w:sz w:val="22"/>
          <w:szCs w:val="22"/>
        </w:rPr>
      </w:pPr>
      <w:commentRangeStart w:id="3"/>
      <w:proofErr w:type="gramStart"/>
      <w:r w:rsidRPr="00486578">
        <w:rPr>
          <w:rFonts w:ascii="Arial" w:hAnsi="Arial" w:cs="Arial"/>
          <w:sz w:val="22"/>
          <w:szCs w:val="22"/>
        </w:rPr>
        <w:t>However</w:t>
      </w:r>
      <w:commentRangeEnd w:id="3"/>
      <w:proofErr w:type="gramEnd"/>
      <w:r w:rsidR="00DE1616">
        <w:rPr>
          <w:rStyle w:val="CommentReference"/>
        </w:rPr>
        <w:commentReference w:id="3"/>
      </w:r>
      <w:r w:rsidRPr="00486578">
        <w:rPr>
          <w:rFonts w:ascii="Arial" w:hAnsi="Arial" w:cs="Arial"/>
          <w:sz w:val="22"/>
          <w:szCs w:val="22"/>
        </w:rPr>
        <w:t>, even with these new data, major challenges with</w:t>
      </w:r>
      <w:r w:rsidR="007A3C43" w:rsidRPr="00486578">
        <w:rPr>
          <w:rFonts w:ascii="Arial" w:hAnsi="Arial" w:cs="Arial"/>
          <w:sz w:val="22"/>
          <w:szCs w:val="22"/>
        </w:rPr>
        <w:t xml:space="preserve"> power outage</w:t>
      </w:r>
      <w:r w:rsidRPr="00486578">
        <w:rPr>
          <w:rFonts w:ascii="Arial" w:hAnsi="Arial" w:cs="Arial"/>
          <w:sz w:val="22"/>
          <w:szCs w:val="22"/>
        </w:rPr>
        <w:t xml:space="preserve">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3A3F63" w:rsidRPr="00486578">
        <w:rPr>
          <w:rStyle w:val="EndnoteReference"/>
          <w:rFonts w:ascii="Arial" w:hAnsi="Arial" w:cs="Arial"/>
          <w:sz w:val="22"/>
          <w:szCs w:val="22"/>
        </w:rPr>
        <w:endnoteReference w:id="30"/>
      </w:r>
      <w:r w:rsidR="003A3F63" w:rsidRPr="00486578">
        <w:rPr>
          <w:rFonts w:ascii="Arial" w:hAnsi="Arial" w:cs="Arial"/>
          <w:sz w:val="22"/>
          <w:szCs w:val="22"/>
        </w:rPr>
        <w:t>.</w:t>
      </w:r>
      <w:r w:rsidR="0041604E" w:rsidRPr="00486578">
        <w:rPr>
          <w:rFonts w:ascii="Arial" w:hAnsi="Arial" w:cs="Arial"/>
          <w:sz w:val="22"/>
          <w:szCs w:val="22"/>
        </w:rPr>
        <w:t xml:space="preserve"> </w:t>
      </w:r>
      <w:commentRangeStart w:id="4"/>
      <w:commentRangeStart w:id="5"/>
      <w:commentRangeStart w:id="6"/>
      <w:commentRangeStart w:id="7"/>
      <w:r w:rsidR="00B22668" w:rsidRPr="00486578">
        <w:rPr>
          <w:rFonts w:ascii="Arial" w:hAnsi="Arial" w:cs="Arial"/>
          <w:sz w:val="22"/>
          <w:szCs w:val="22"/>
        </w:rPr>
        <w:t>A</w:t>
      </w:r>
      <w:commentRangeEnd w:id="4"/>
      <w:r w:rsidR="004B7421">
        <w:rPr>
          <w:rStyle w:val="CommentReference"/>
        </w:rPr>
        <w:commentReference w:id="4"/>
      </w:r>
      <w:commentRangeEnd w:id="5"/>
      <w:r w:rsidR="00DE1616">
        <w:rPr>
          <w:rStyle w:val="CommentReference"/>
        </w:rPr>
        <w:commentReference w:id="5"/>
      </w:r>
      <w:commentRangeEnd w:id="6"/>
      <w:r w:rsidR="004B7316">
        <w:rPr>
          <w:rStyle w:val="CommentReference"/>
        </w:rPr>
        <w:commentReference w:id="6"/>
      </w:r>
      <w:commentRangeEnd w:id="7"/>
      <w:r w:rsidR="005D018C">
        <w:rPr>
          <w:rStyle w:val="CommentReference"/>
        </w:rPr>
        <w:commentReference w:id="7"/>
      </w:r>
      <w:r w:rsidR="00B22668" w:rsidRPr="00486578">
        <w:rPr>
          <w:rFonts w:ascii="Arial" w:hAnsi="Arial" w:cs="Arial"/>
          <w:sz w:val="22"/>
          <w:szCs w:val="22"/>
        </w:rPr>
        <w:t xml:space="preserve"> single strategy to describe power outage exposure would allow comparability and </w:t>
      </w:r>
      <w:r w:rsidR="0009548F" w:rsidRPr="00486578">
        <w:rPr>
          <w:rFonts w:ascii="Arial" w:hAnsi="Arial" w:cs="Arial"/>
          <w:sz w:val="22"/>
          <w:szCs w:val="22"/>
        </w:rPr>
        <w:t xml:space="preserve">pooling </w:t>
      </w:r>
      <w:r w:rsidR="00B22668" w:rsidRPr="00486578">
        <w:rPr>
          <w:rFonts w:ascii="Arial" w:hAnsi="Arial" w:cs="Arial"/>
          <w:sz w:val="22"/>
          <w:szCs w:val="22"/>
        </w:rPr>
        <w:t>of results across studies. Second, the health-relevant duration of power outage matters for exposure assessment</w:t>
      </w:r>
      <w:r w:rsidR="005773D9" w:rsidRPr="00486578">
        <w:rPr>
          <w:rFonts w:ascii="Arial" w:hAnsi="Arial" w:cs="Arial"/>
          <w:sz w:val="22"/>
          <w:szCs w:val="22"/>
        </w:rPr>
        <w:t xml:space="preserve">. 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00B22668"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00B22668" w:rsidRPr="00486578">
        <w:rPr>
          <w:rFonts w:ascii="Arial" w:hAnsi="Arial" w:cs="Arial"/>
          <w:sz w:val="22"/>
          <w:szCs w:val="22"/>
        </w:rPr>
        <w:t xml:space="preserve">to cause </w:t>
      </w:r>
      <w:r w:rsidR="00FA26C2" w:rsidRPr="00486578">
        <w:rPr>
          <w:rFonts w:ascii="Arial" w:hAnsi="Arial" w:cs="Arial"/>
          <w:sz w:val="22"/>
          <w:szCs w:val="22"/>
        </w:rPr>
        <w:t xml:space="preserve">adverse </w:t>
      </w:r>
      <w:r w:rsidR="00B22668" w:rsidRPr="00486578">
        <w:rPr>
          <w:rFonts w:ascii="Arial" w:hAnsi="Arial" w:cs="Arial"/>
          <w:sz w:val="22"/>
          <w:szCs w:val="22"/>
        </w:rPr>
        <w:t>health outcome</w:t>
      </w:r>
      <w:r w:rsidR="00FA26C2" w:rsidRPr="00486578">
        <w:rPr>
          <w:rFonts w:ascii="Arial" w:hAnsi="Arial" w:cs="Arial"/>
          <w:sz w:val="22"/>
          <w:szCs w:val="22"/>
        </w:rPr>
        <w:t>s</w:t>
      </w:r>
      <w:r w:rsidR="00B22668" w:rsidRPr="00486578">
        <w:rPr>
          <w:rFonts w:ascii="Arial" w:hAnsi="Arial" w:cs="Arial"/>
          <w:sz w:val="22"/>
          <w:szCs w:val="22"/>
        </w:rPr>
        <w:t>.</w:t>
      </w:r>
      <w:r w:rsidR="00A906D4" w:rsidRPr="00486578">
        <w:rPr>
          <w:rFonts w:ascii="Arial" w:hAnsi="Arial" w:cs="Arial"/>
          <w:sz w:val="22"/>
          <w:szCs w:val="22"/>
        </w:rPr>
        <w:t xml:space="preserve"> </w:t>
      </w:r>
      <w:r w:rsidR="00F4553D" w:rsidRPr="00486578">
        <w:rPr>
          <w:rFonts w:ascii="Arial" w:hAnsi="Arial" w:cs="Arial"/>
          <w:sz w:val="22"/>
          <w:szCs w:val="22"/>
        </w:rPr>
        <w:t xml:space="preserve">There are likely threshold effects: power outages longer than </w:t>
      </w:r>
      <w:r w:rsidR="004B7421">
        <w:rPr>
          <w:rFonts w:ascii="Arial" w:hAnsi="Arial" w:cs="Arial"/>
          <w:sz w:val="22"/>
          <w:szCs w:val="22"/>
        </w:rPr>
        <w:t>a certain</w:t>
      </w:r>
      <w:r w:rsidR="004B7421" w:rsidRPr="00486578">
        <w:rPr>
          <w:rFonts w:ascii="Arial" w:hAnsi="Arial" w:cs="Arial"/>
          <w:sz w:val="22"/>
          <w:szCs w:val="22"/>
        </w:rPr>
        <w:t xml:space="preserve"> </w:t>
      </w:r>
      <w:r w:rsidR="00F4553D" w:rsidRPr="00486578">
        <w:rPr>
          <w:rFonts w:ascii="Arial" w:hAnsi="Arial" w:cs="Arial"/>
          <w:sz w:val="22"/>
          <w:szCs w:val="22"/>
        </w:rPr>
        <w:t xml:space="preserve">duration may </w:t>
      </w:r>
      <w:r w:rsidR="004B7421">
        <w:rPr>
          <w:rFonts w:ascii="Arial" w:hAnsi="Arial" w:cs="Arial"/>
          <w:sz w:val="22"/>
          <w:szCs w:val="22"/>
        </w:rPr>
        <w:t>increase risk of</w:t>
      </w:r>
      <w:r w:rsidR="004B7421" w:rsidRPr="00486578">
        <w:rPr>
          <w:rFonts w:ascii="Arial" w:hAnsi="Arial" w:cs="Arial"/>
          <w:sz w:val="22"/>
          <w:szCs w:val="22"/>
        </w:rPr>
        <w:t xml:space="preserve"> </w:t>
      </w:r>
      <w:r w:rsidR="00F4553D" w:rsidRPr="00486578">
        <w:rPr>
          <w:rFonts w:ascii="Arial" w:hAnsi="Arial" w:cs="Arial"/>
          <w:sz w:val="22"/>
          <w:szCs w:val="22"/>
        </w:rPr>
        <w:t xml:space="preserve">an adverse health outcome, but shorter outages </w:t>
      </w:r>
      <w:r w:rsidR="006604E4" w:rsidRPr="00486578">
        <w:rPr>
          <w:rFonts w:ascii="Arial" w:hAnsi="Arial" w:cs="Arial"/>
          <w:sz w:val="22"/>
          <w:szCs w:val="22"/>
        </w:rPr>
        <w:t>may not</w:t>
      </w:r>
      <w:r w:rsidR="00F4553D" w:rsidRPr="00486578">
        <w:rPr>
          <w:rFonts w:ascii="Arial" w:hAnsi="Arial" w:cs="Arial"/>
          <w:sz w:val="22"/>
          <w:szCs w:val="22"/>
        </w:rPr>
        <w:t xml:space="preserve">. </w:t>
      </w:r>
      <w:r w:rsidR="00A906D4" w:rsidRPr="00486578">
        <w:rPr>
          <w:rFonts w:ascii="Arial" w:hAnsi="Arial" w:cs="Arial"/>
          <w:sz w:val="22"/>
          <w:szCs w:val="22"/>
        </w:rPr>
        <w:t xml:space="preserve">For example, 8+ hour 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commentRangeStart w:id="8"/>
      <w:commentRangeStart w:id="9"/>
      <w:commentRangeStart w:id="10"/>
      <w:r w:rsidR="00A906D4" w:rsidRPr="00486578">
        <w:rPr>
          <w:rFonts w:ascii="Arial" w:hAnsi="Arial" w:cs="Arial"/>
          <w:sz w:val="22"/>
          <w:szCs w:val="22"/>
        </w:rPr>
        <w:t>outcomes</w:t>
      </w:r>
      <w:commentRangeEnd w:id="8"/>
      <w:r w:rsidR="00DE1616">
        <w:rPr>
          <w:rStyle w:val="CommentReference"/>
        </w:rPr>
        <w:commentReference w:id="8"/>
      </w:r>
      <w:commentRangeEnd w:id="9"/>
      <w:r w:rsidR="00342044">
        <w:rPr>
          <w:rStyle w:val="CommentReference"/>
        </w:rPr>
        <w:commentReference w:id="9"/>
      </w:r>
      <w:commentRangeEnd w:id="10"/>
      <w:r w:rsidR="005467F8">
        <w:rPr>
          <w:rStyle w:val="CommentReference"/>
        </w:rPr>
        <w:commentReference w:id="10"/>
      </w:r>
      <w:r w:rsidR="00A906D4" w:rsidRPr="00486578">
        <w:rPr>
          <w:rFonts w:ascii="Arial" w:hAnsi="Arial" w:cs="Arial"/>
          <w:sz w:val="22"/>
          <w:szCs w:val="22"/>
        </w:rPr>
        <w:t>.</w:t>
      </w:r>
      <w:r w:rsidR="00006FC8" w:rsidRPr="00486578">
        <w:rPr>
          <w:rFonts w:ascii="Arial" w:hAnsi="Arial" w:cs="Arial"/>
          <w:sz w:val="22"/>
          <w:szCs w:val="22"/>
        </w:rPr>
        <w:t xml:space="preserve"> </w:t>
      </w:r>
      <w:r w:rsidR="004C5071"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786CA9" w:rsidRPr="00486578">
        <w:rPr>
          <w:rStyle w:val="EndnoteReference"/>
          <w:rFonts w:ascii="Arial" w:hAnsi="Arial" w:cs="Arial"/>
          <w:sz w:val="22"/>
          <w:szCs w:val="22"/>
        </w:rPr>
        <w:endnoteReference w:id="31"/>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2"/>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 xml:space="preserve">websites were offline or unscrapable for long periods of time (months or years).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 xml:space="preserve">draw </w:t>
      </w:r>
      <w:commentRangeStart w:id="11"/>
      <w:commentRangeStart w:id="12"/>
      <w:r w:rsidR="00006FC8" w:rsidRPr="00486578">
        <w:rPr>
          <w:rFonts w:ascii="Arial" w:hAnsi="Arial" w:cs="Arial"/>
          <w:sz w:val="22"/>
          <w:szCs w:val="22"/>
        </w:rPr>
        <w:t>information</w:t>
      </w:r>
      <w:commentRangeEnd w:id="11"/>
      <w:r w:rsidR="00FA26C2" w:rsidRPr="00486578">
        <w:rPr>
          <w:rStyle w:val="CommentReference"/>
          <w:rFonts w:ascii="Arial" w:hAnsi="Arial" w:cs="Arial"/>
        </w:rPr>
        <w:commentReference w:id="11"/>
      </w:r>
      <w:commentRangeEnd w:id="12"/>
      <w:r w:rsidR="00C70096" w:rsidRPr="00486578">
        <w:rPr>
          <w:rStyle w:val="CommentReference"/>
          <w:rFonts w:ascii="Arial" w:hAnsi="Arial" w:cs="Arial"/>
        </w:rPr>
        <w:commentReference w:id="12"/>
      </w:r>
      <w:r w:rsidR="00786CA9" w:rsidRPr="00486578">
        <w:rPr>
          <w:rFonts w:ascii="Arial" w:hAnsi="Arial" w:cs="Arial"/>
          <w:sz w:val="22"/>
          <w:szCs w:val="22"/>
        </w:rPr>
        <w:t xml:space="preserve">. </w:t>
      </w:r>
      <w:commentRangeStart w:id="13"/>
      <w:commentRangeStart w:id="14"/>
      <w:commentRangeStart w:id="15"/>
      <w:commentRangeStart w:id="16"/>
      <w:r w:rsidR="00786CA9" w:rsidRPr="00486578">
        <w:rPr>
          <w:rFonts w:ascii="Arial" w:hAnsi="Arial" w:cs="Arial"/>
          <w:sz w:val="22"/>
          <w:szCs w:val="22"/>
        </w:rPr>
        <w:t>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 among study counties</w:t>
      </w:r>
      <w:r w:rsidR="00786CA9" w:rsidRPr="00486578">
        <w:rPr>
          <w:rFonts w:ascii="Arial" w:hAnsi="Arial" w:cs="Arial"/>
          <w:sz w:val="22"/>
          <w:szCs w:val="22"/>
        </w:rPr>
        <w:t>, researchers could exclude counties that are missing more than a specified percentage of observations from epidemiological studies</w:t>
      </w:r>
      <w:r w:rsidR="004845EA" w:rsidRPr="00486578">
        <w:rPr>
          <w:rFonts w:ascii="Arial" w:hAnsi="Arial" w:cs="Arial"/>
          <w:sz w:val="22"/>
          <w:szCs w:val="22"/>
        </w:rPr>
        <w:t xml:space="preserve">. However, </w:t>
      </w:r>
      <w:r w:rsidR="00786CA9" w:rsidRPr="00486578">
        <w:rPr>
          <w:rFonts w:ascii="Arial" w:hAnsi="Arial" w:cs="Arial"/>
          <w:sz w:val="22"/>
          <w:szCs w:val="22"/>
        </w:rPr>
        <w:t xml:space="preserve">removing too much data </w:t>
      </w:r>
      <w:r w:rsidR="00475842" w:rsidRPr="00486578">
        <w:rPr>
          <w:rFonts w:ascii="Arial" w:hAnsi="Arial" w:cs="Arial"/>
          <w:sz w:val="22"/>
          <w:szCs w:val="22"/>
        </w:rPr>
        <w:t>could</w:t>
      </w:r>
      <w:r w:rsidR="005A5969" w:rsidRPr="00486578">
        <w:rPr>
          <w:rFonts w:ascii="Arial" w:hAnsi="Arial" w:cs="Arial"/>
          <w:sz w:val="22"/>
          <w:szCs w:val="22"/>
        </w:rPr>
        <w:t xml:space="preserve"> threaten</w:t>
      </w:r>
      <w:r w:rsidR="00786CA9" w:rsidRPr="00486578">
        <w:rPr>
          <w:rFonts w:ascii="Arial" w:hAnsi="Arial" w:cs="Arial"/>
          <w:sz w:val="22"/>
          <w:szCs w:val="22"/>
        </w:rPr>
        <w:t xml:space="preserve"> the generalizability of effect estimates from these studies.</w:t>
      </w:r>
      <w:commentRangeEnd w:id="13"/>
      <w:r w:rsidR="00006FC8" w:rsidRPr="00486578">
        <w:rPr>
          <w:rStyle w:val="CommentReference"/>
          <w:rFonts w:ascii="Arial" w:hAnsi="Arial" w:cs="Arial"/>
        </w:rPr>
        <w:commentReference w:id="13"/>
      </w:r>
      <w:commentRangeEnd w:id="14"/>
      <w:r w:rsidR="00E551A6" w:rsidRPr="00486578">
        <w:rPr>
          <w:rStyle w:val="CommentReference"/>
          <w:rFonts w:ascii="Arial" w:hAnsi="Arial" w:cs="Arial"/>
        </w:rPr>
        <w:commentReference w:id="14"/>
      </w:r>
      <w:commentRangeEnd w:id="15"/>
      <w:r w:rsidR="00B84E1D" w:rsidRPr="00486578">
        <w:rPr>
          <w:rStyle w:val="CommentReference"/>
          <w:rFonts w:ascii="Arial" w:hAnsi="Arial" w:cs="Arial"/>
        </w:rPr>
        <w:commentReference w:id="15"/>
      </w:r>
      <w:commentRangeEnd w:id="16"/>
      <w:r w:rsidR="00864EA1" w:rsidRPr="00486578">
        <w:rPr>
          <w:rStyle w:val="CommentReference"/>
          <w:rFonts w:ascii="Arial" w:hAnsi="Arial" w:cs="Arial"/>
        </w:rPr>
        <w:commentReference w:id="16"/>
      </w:r>
    </w:p>
    <w:p w14:paraId="5445AD53" w14:textId="21F82F20"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 xml:space="preserve">length of power outage </w:t>
      </w:r>
      <w:r w:rsidR="0008039A" w:rsidRPr="00486578">
        <w:rPr>
          <w:rFonts w:ascii="Arial" w:hAnsi="Arial" w:cs="Arial"/>
          <w:sz w:val="22"/>
          <w:szCs w:val="22"/>
        </w:rPr>
        <w:lastRenderedPageBreak/>
        <w:t>(for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06FC8" w:rsidRPr="00486578">
        <w:rPr>
          <w:rFonts w:ascii="Arial" w:hAnsi="Arial" w:cs="Arial"/>
          <w:sz w:val="22"/>
          <w:szCs w:val="22"/>
        </w:rPr>
        <w:t xml:space="preserve"> </w:t>
      </w:r>
      <w:del w:id="17" w:author="Joan Casey" w:date="2024-09-27T21:54:00Z" w16du:dateUtc="2024-09-28T01:54:00Z">
        <w:r w:rsidR="0008039A" w:rsidRPr="00486578" w:rsidDel="00DE1616">
          <w:rPr>
            <w:rFonts w:ascii="Arial" w:hAnsi="Arial" w:cs="Arial"/>
            <w:sz w:val="22"/>
            <w:szCs w:val="22"/>
          </w:rPr>
          <w:delText xml:space="preserve">actually </w:delText>
        </w:r>
      </w:del>
      <w:r w:rsidR="00006FC8" w:rsidRPr="00486578">
        <w:rPr>
          <w:rFonts w:ascii="Arial" w:hAnsi="Arial" w:cs="Arial"/>
          <w:sz w:val="22"/>
          <w:szCs w:val="22"/>
        </w:rPr>
        <w:t xml:space="preserve">the </w:t>
      </w:r>
      <w:r w:rsidR="0057703C" w:rsidRPr="00486578">
        <w:rPr>
          <w:rFonts w:ascii="Arial" w:hAnsi="Arial" w:cs="Arial"/>
          <w:sz w:val="22"/>
          <w:szCs w:val="22"/>
        </w:rPr>
        <w:t xml:space="preserve">correct </w:t>
      </w:r>
      <w:ins w:id="18" w:author="Joan Casey" w:date="2024-09-27T21:54:00Z" w16du:dateUtc="2024-09-28T01:54:00Z">
        <w:r w:rsidR="00DE1616">
          <w:rPr>
            <w:rFonts w:ascii="Arial" w:hAnsi="Arial" w:cs="Arial"/>
            <w:sz w:val="22"/>
            <w:szCs w:val="22"/>
          </w:rPr>
          <w:t xml:space="preserve">health-relevant </w:t>
        </w:r>
      </w:ins>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 xml:space="preserve">, </w:t>
      </w:r>
      <w:del w:id="19" w:author="Kioumourtzoglou, Marianthi-Anna" w:date="2024-09-30T00:00:00Z" w16du:dateUtc="2024-09-29T21:00:00Z">
        <w:r w:rsidR="008C4B5B" w:rsidRPr="00486578" w:rsidDel="00342044">
          <w:rPr>
            <w:rFonts w:ascii="Arial" w:hAnsi="Arial" w:cs="Arial"/>
            <w:sz w:val="22"/>
            <w:szCs w:val="22"/>
          </w:rPr>
          <w:delText xml:space="preserve">the missing </w:delText>
        </w:r>
        <w:r w:rsidR="00AD5DC0" w:rsidRPr="00486578" w:rsidDel="00342044">
          <w:rPr>
            <w:rFonts w:ascii="Arial" w:hAnsi="Arial" w:cs="Arial"/>
            <w:sz w:val="22"/>
            <w:szCs w:val="22"/>
          </w:rPr>
          <w:delText>data beg</w:delText>
        </w:r>
        <w:r w:rsidR="0057703C" w:rsidRPr="00486578" w:rsidDel="00342044">
          <w:rPr>
            <w:rFonts w:ascii="Arial" w:hAnsi="Arial" w:cs="Arial"/>
            <w:sz w:val="22"/>
            <w:szCs w:val="22"/>
          </w:rPr>
          <w:delText>a</w:delText>
        </w:r>
        <w:r w:rsidR="00AD5DC0" w:rsidRPr="00486578" w:rsidDel="00342044">
          <w:rPr>
            <w:rFonts w:ascii="Arial" w:hAnsi="Arial" w:cs="Arial"/>
            <w:sz w:val="22"/>
            <w:szCs w:val="22"/>
          </w:rPr>
          <w:delText>n</w:delText>
        </w:r>
      </w:del>
      <w:ins w:id="20" w:author="Kioumourtzoglou, Marianthi-Anna" w:date="2024-09-30T00:00:00Z" w16du:dateUtc="2024-09-29T21:00:00Z">
        <w:r w:rsidR="00342044">
          <w:rPr>
            <w:rFonts w:ascii="Arial" w:hAnsi="Arial" w:cs="Arial"/>
            <w:sz w:val="22"/>
            <w:szCs w:val="22"/>
          </w:rPr>
          <w:t>this mis</w:t>
        </w:r>
      </w:ins>
      <w:ins w:id="21" w:author="Kioumourtzoglou, Marianthi-Anna" w:date="2024-09-30T00:01:00Z" w16du:dateUtc="2024-09-29T21:01:00Z">
        <w:r w:rsidR="00342044">
          <w:rPr>
            <w:rFonts w:ascii="Arial" w:hAnsi="Arial" w:cs="Arial"/>
            <w:sz w:val="22"/>
            <w:szCs w:val="22"/>
          </w:rPr>
          <w:t>singness would</w:t>
        </w:r>
      </w:ins>
      <w:del w:id="22" w:author="Kioumourtzoglou, Marianthi-Anna" w:date="2024-09-30T00:01:00Z" w16du:dateUtc="2024-09-29T21:01:00Z">
        <w:r w:rsidR="00563EA7" w:rsidRPr="00486578" w:rsidDel="00342044">
          <w:rPr>
            <w:rFonts w:ascii="Arial" w:hAnsi="Arial" w:cs="Arial"/>
            <w:sz w:val="22"/>
            <w:szCs w:val="22"/>
          </w:rPr>
          <w:delText xml:space="preserve"> </w:delText>
        </w:r>
        <w:r w:rsidR="00AD5DC0" w:rsidRPr="00486578" w:rsidDel="00342044">
          <w:rPr>
            <w:rFonts w:ascii="Arial" w:hAnsi="Arial" w:cs="Arial"/>
            <w:sz w:val="22"/>
            <w:szCs w:val="22"/>
          </w:rPr>
          <w:delText xml:space="preserve">to </w:delText>
        </w:r>
      </w:del>
      <w:ins w:id="23" w:author="Kioumourtzoglou, Marianthi-Anna" w:date="2024-09-30T00:01:00Z" w16du:dateUtc="2024-09-29T21:01:00Z">
        <w:r w:rsidR="00086755">
          <w:rPr>
            <w:rFonts w:ascii="Arial" w:hAnsi="Arial" w:cs="Arial"/>
            <w:sz w:val="22"/>
            <w:szCs w:val="22"/>
          </w:rPr>
          <w:t xml:space="preserve"> (</w:t>
        </w:r>
        <w:r w:rsidR="00342044">
          <w:rPr>
            <w:rFonts w:ascii="Arial" w:hAnsi="Arial" w:cs="Arial"/>
            <w:sz w:val="22"/>
            <w:szCs w:val="22"/>
          </w:rPr>
          <w:t>potentially</w:t>
        </w:r>
        <w:r w:rsidR="00086755">
          <w:rPr>
            <w:rFonts w:ascii="Arial" w:hAnsi="Arial" w:cs="Arial"/>
            <w:sz w:val="22"/>
            <w:szCs w:val="22"/>
          </w:rPr>
          <w:t xml:space="preserve"> </w:t>
        </w:r>
      </w:ins>
      <w:r w:rsidR="00AD5DC0" w:rsidRPr="00486578">
        <w:rPr>
          <w:rFonts w:ascii="Arial" w:hAnsi="Arial" w:cs="Arial"/>
          <w:sz w:val="22"/>
          <w:szCs w:val="22"/>
        </w:rPr>
        <w:t>severely</w:t>
      </w:r>
      <w:ins w:id="24" w:author="Kioumourtzoglou, Marianthi-Anna" w:date="2024-09-30T00:01:00Z" w16du:dateUtc="2024-09-29T21:01:00Z">
        <w:r w:rsidR="00086755">
          <w:rPr>
            <w:rFonts w:ascii="Arial" w:hAnsi="Arial" w:cs="Arial"/>
            <w:sz w:val="22"/>
            <w:szCs w:val="22"/>
          </w:rPr>
          <w:t>)</w:t>
        </w:r>
      </w:ins>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 xml:space="preserve">We tested the sensitivity of simulation results to effect size and study design. </w:t>
      </w:r>
    </w:p>
    <w:p w14:paraId="40923A7B" w14:textId="7FA8673F"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 while minimizing potential bias in future epidemiological studies.</w:t>
      </w:r>
    </w:p>
    <w:p w14:paraId="57B2910D" w14:textId="77777777" w:rsidR="00974898" w:rsidRPr="00486578" w:rsidRDefault="00974898" w:rsidP="00645DCF">
      <w:pPr>
        <w:spacing w:line="360" w:lineRule="auto"/>
        <w:rPr>
          <w:rFonts w:ascii="Arial" w:hAnsi="Arial" w:cs="Arial"/>
          <w:sz w:val="22"/>
          <w:szCs w:val="22"/>
        </w:rPr>
      </w:pP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3BBE91D8"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data</w:t>
      </w:r>
      <w:ins w:id="25" w:author="Joan Casey" w:date="2024-09-27T22:01:00Z" w16du:dateUtc="2024-09-28T02:01:00Z">
        <w:r w:rsidR="009B7ADA">
          <w:rPr>
            <w:rFonts w:ascii="Arial" w:hAnsi="Arial" w:cs="Arial"/>
            <w:b/>
            <w:bCs/>
            <w:sz w:val="22"/>
            <w:szCs w:val="22"/>
          </w:rPr>
          <w:t>sets</w:t>
        </w:r>
      </w:ins>
      <w:r w:rsidRPr="00486578">
        <w:rPr>
          <w:rFonts w:ascii="Arial" w:hAnsi="Arial" w:cs="Arial"/>
          <w:b/>
          <w:bCs/>
          <w:sz w:val="22"/>
          <w:szCs w:val="22"/>
        </w:rPr>
        <w:t xml:space="preserve"> </w:t>
      </w:r>
      <w:del w:id="26" w:author="Joan Casey" w:date="2024-09-27T22:01:00Z" w16du:dateUtc="2024-09-28T02:01:00Z">
        <w:r w:rsidRPr="00486578" w:rsidDel="009B7ADA">
          <w:rPr>
            <w:rFonts w:ascii="Arial" w:hAnsi="Arial" w:cs="Arial"/>
            <w:b/>
            <w:bCs/>
            <w:sz w:val="22"/>
            <w:szCs w:val="22"/>
          </w:rPr>
          <w:delText>structure</w:delText>
        </w:r>
      </w:del>
    </w:p>
    <w:p w14:paraId="667926DE" w14:textId="77777777" w:rsidR="00F52A09" w:rsidRPr="00486578" w:rsidRDefault="00F52A09" w:rsidP="00645DCF">
      <w:pPr>
        <w:spacing w:line="360" w:lineRule="auto"/>
        <w:rPr>
          <w:rFonts w:ascii="Arial" w:hAnsi="Arial" w:cs="Arial"/>
          <w:sz w:val="22"/>
          <w:szCs w:val="22"/>
        </w:rPr>
      </w:pPr>
    </w:p>
    <w:p w14:paraId="445E5825" w14:textId="38D6480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3"/>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57703C" w:rsidRPr="00486578">
        <w:rPr>
          <w:rFonts w:ascii="Arial" w:hAnsi="Arial" w:cs="Arial"/>
          <w:sz w:val="22"/>
          <w:szCs w:val="22"/>
        </w:rPr>
        <w:t xml:space="preserve">leveraged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 xml:space="preserve">in </w:t>
      </w:r>
      <w:commentRangeStart w:id="27"/>
      <w:r w:rsidR="009C50ED" w:rsidRPr="00486578">
        <w:rPr>
          <w:rFonts w:ascii="Arial" w:hAnsi="Arial" w:cs="Arial"/>
          <w:sz w:val="22"/>
          <w:szCs w:val="22"/>
        </w:rPr>
        <w:t>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 xml:space="preserve">y hour </w:t>
      </w:r>
      <w:commentRangeEnd w:id="27"/>
      <w:r w:rsidR="006F379F">
        <w:rPr>
          <w:rStyle w:val="CommentReference"/>
        </w:rPr>
        <w:commentReference w:id="27"/>
      </w:r>
      <w:r w:rsidR="00E90CC9" w:rsidRPr="00486578">
        <w:rPr>
          <w:rFonts w:ascii="Arial" w:hAnsi="Arial" w:cs="Arial"/>
          <w:sz w:val="22"/>
          <w:szCs w:val="22"/>
        </w:rPr>
        <w:t>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Pr="00486578">
        <w:rPr>
          <w:rStyle w:val="EndnoteReference"/>
          <w:rFonts w:ascii="Arial" w:hAnsi="Arial" w:cs="Arial"/>
          <w:sz w:val="22"/>
          <w:szCs w:val="22"/>
        </w:rPr>
        <w:endnoteReference w:id="34"/>
      </w:r>
      <w:r w:rsidRPr="00486578">
        <w:rPr>
          <w:rFonts w:ascii="Arial" w:hAnsi="Arial" w:cs="Arial"/>
          <w:sz w:val="22"/>
          <w:szCs w:val="22"/>
        </w:rPr>
        <w:t xml:space="preserve">. </w:t>
      </w:r>
      <w:r w:rsidR="0057703C" w:rsidRPr="00486578">
        <w:rPr>
          <w:rFonts w:ascii="Arial" w:hAnsi="Arial" w:cs="Arial"/>
          <w:sz w:val="22"/>
          <w:szCs w:val="22"/>
        </w:rPr>
        <w:t xml:space="preserve">We used this compilation to produce the </w:t>
      </w:r>
      <w:ins w:id="28" w:author="Joan Casey" w:date="2024-09-27T22:00:00Z" w16du:dateUtc="2024-09-28T02:00:00Z">
        <w:r w:rsidR="006F379F">
          <w:rPr>
            <w:rFonts w:ascii="Arial" w:hAnsi="Arial" w:cs="Arial"/>
            <w:sz w:val="22"/>
            <w:szCs w:val="22"/>
          </w:rPr>
          <w:t xml:space="preserve">hourly county-level </w:t>
        </w:r>
      </w:ins>
      <w:r w:rsidR="0057703C" w:rsidRPr="00486578">
        <w:rPr>
          <w:rFonts w:ascii="Arial" w:hAnsi="Arial" w:cs="Arial"/>
          <w:sz w:val="22"/>
          <w:szCs w:val="22"/>
        </w:rPr>
        <w:t xml:space="preserve">POUS </w:t>
      </w:r>
      <w:commentRangeStart w:id="29"/>
      <w:r w:rsidR="0057703C" w:rsidRPr="00486578">
        <w:rPr>
          <w:rFonts w:ascii="Arial" w:hAnsi="Arial" w:cs="Arial"/>
          <w:sz w:val="22"/>
          <w:szCs w:val="22"/>
        </w:rPr>
        <w:t>dataset</w:t>
      </w:r>
      <w:commentRangeEnd w:id="29"/>
      <w:r w:rsidR="006F379F">
        <w:rPr>
          <w:rStyle w:val="CommentReference"/>
        </w:rPr>
        <w:commentReference w:id="29"/>
      </w:r>
      <w:r w:rsidR="0057703C" w:rsidRPr="00486578">
        <w:rPr>
          <w:rFonts w:ascii="Arial" w:hAnsi="Arial" w:cs="Arial"/>
          <w:sz w:val="22"/>
          <w:szCs w:val="22"/>
        </w:rPr>
        <w:t>.</w:t>
      </w:r>
    </w:p>
    <w:p w14:paraId="493D696F" w14:textId="2B830A6E"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ins w:id="30" w:author="Joan Casey" w:date="2024-09-27T21:59:00Z" w16du:dateUtc="2024-09-28T01:59:00Z">
        <w:r w:rsidR="006F379F">
          <w:rPr>
            <w:rFonts w:ascii="Arial" w:hAnsi="Arial" w:cs="Arial"/>
            <w:sz w:val="22"/>
            <w:szCs w:val="22"/>
          </w:rPr>
          <w:t xml:space="preserve"> [X%]</w:t>
        </w:r>
      </w:ins>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Pr="00486578">
        <w:rPr>
          <w:rStyle w:val="EndnoteReference"/>
          <w:rFonts w:ascii="Arial" w:hAnsi="Arial" w:cs="Arial"/>
          <w:sz w:val="22"/>
          <w:szCs w:val="22"/>
        </w:rPr>
        <w:endnoteReference w:id="35"/>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20 customers were out for 1 hour each</w:t>
      </w:r>
      <w:r w:rsidR="00E06A57" w:rsidRPr="00486578">
        <w:rPr>
          <w:rFonts w:ascii="Arial" w:hAnsi="Arial" w:cs="Arial"/>
          <w:sz w:val="22"/>
          <w:szCs w:val="22"/>
        </w:rPr>
        <w:t xml:space="preserve">. </w:t>
      </w:r>
    </w:p>
    <w:p w14:paraId="1EDB1072" w14:textId="264E82F9"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commentRangeStart w:id="31"/>
      <w:r w:rsidR="003637DE" w:rsidRPr="00486578">
        <w:rPr>
          <w:rFonts w:ascii="Arial" w:hAnsi="Arial" w:cs="Arial"/>
          <w:sz w:val="22"/>
          <w:szCs w:val="22"/>
        </w:rPr>
        <w:t xml:space="preserve">by hour </w:t>
      </w:r>
      <w:commentRangeEnd w:id="31"/>
      <w:r w:rsidR="009B7ADA">
        <w:rPr>
          <w:rStyle w:val="CommentReference"/>
        </w:rPr>
        <w:commentReference w:id="31"/>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FA77DC" w:rsidRPr="00486578">
        <w:rPr>
          <w:rStyle w:val="EndnoteReference"/>
          <w:rFonts w:ascii="Arial" w:hAnsi="Arial" w:cs="Arial"/>
          <w:sz w:val="22"/>
          <w:szCs w:val="22"/>
        </w:rPr>
        <w:endnoteReference w:id="36"/>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37"/>
      </w:r>
      <w:r w:rsidR="00E50C4E" w:rsidRPr="00486578">
        <w:rPr>
          <w:rFonts w:ascii="Arial" w:hAnsi="Arial" w:cs="Arial"/>
          <w:sz w:val="22"/>
          <w:szCs w:val="22"/>
        </w:rPr>
        <w:t>.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79B6D303" w14:textId="77777777" w:rsidR="001B53C8" w:rsidRDefault="001B53C8" w:rsidP="00081CC3">
      <w:pPr>
        <w:spacing w:line="360" w:lineRule="auto"/>
        <w:rPr>
          <w:rFonts w:ascii="Arial" w:hAnsi="Arial" w:cs="Arial"/>
          <w:sz w:val="22"/>
          <w:szCs w:val="22"/>
        </w:rPr>
      </w:pPr>
    </w:p>
    <w:p w14:paraId="6E03032F" w14:textId="2C5A0027" w:rsidR="00081CC3" w:rsidRDefault="00081CC3" w:rsidP="00081CC3">
      <w:pPr>
        <w:spacing w:line="360" w:lineRule="auto"/>
        <w:ind w:firstLine="720"/>
        <w:rPr>
          <w:rFonts w:ascii="Arial" w:hAnsi="Arial" w:cs="Arial"/>
          <w:sz w:val="22"/>
          <w:szCs w:val="22"/>
        </w:rPr>
      </w:pPr>
      <w:r>
        <w:rPr>
          <w:rFonts w:ascii="Arial" w:hAnsi="Arial" w:cs="Arial"/>
          <w:sz w:val="22"/>
          <w:szCs w:val="22"/>
        </w:rPr>
        <w:lastRenderedPageBreak/>
        <w:t>We developed the following strategy t</w:t>
      </w:r>
      <w:r w:rsidRPr="00D9007F">
        <w:rPr>
          <w:rFonts w:ascii="Arial" w:hAnsi="Arial" w:cs="Arial"/>
          <w:sz w:val="22"/>
          <w:szCs w:val="22"/>
        </w:rPr>
        <w:t xml:space="preserve">o measure daily </w:t>
      </w:r>
      <w:commentRangeStart w:id="32"/>
      <w:commentRangeStart w:id="33"/>
      <w:commentRangeStart w:id="34"/>
      <w:commentRangeStart w:id="35"/>
      <w:commentRangeStart w:id="36"/>
      <w:commentRangeStart w:id="37"/>
      <w:commentRangeEnd w:id="32"/>
      <w:r w:rsidRPr="00D9007F">
        <w:rPr>
          <w:rStyle w:val="CommentReference"/>
          <w:rFonts w:ascii="Arial" w:hAnsi="Arial" w:cs="Arial"/>
        </w:rPr>
        <w:commentReference w:id="32"/>
      </w:r>
      <w:commentRangeEnd w:id="33"/>
      <w:r w:rsidRPr="00D9007F">
        <w:rPr>
          <w:rStyle w:val="CommentReference"/>
          <w:rFonts w:ascii="Arial" w:hAnsi="Arial" w:cs="Arial"/>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sidR="00A20B2A">
        <w:rPr>
          <w:rStyle w:val="CommentReference"/>
        </w:rPr>
        <w:commentReference w:id="37"/>
      </w:r>
      <w:r w:rsidRPr="00D9007F">
        <w:rPr>
          <w:rFonts w:ascii="Arial" w:hAnsi="Arial" w:cs="Arial"/>
          <w:sz w:val="22"/>
          <w:szCs w:val="22"/>
        </w:rPr>
        <w:t xml:space="preserve">power outage exposure in the POUS dataset and </w:t>
      </w:r>
      <w:del w:id="38" w:author="Joan Casey" w:date="2024-09-27T22:02:00Z" w16du:dateUtc="2024-09-28T02:02:00Z">
        <w:r w:rsidRPr="00D9007F" w:rsidDel="009B7ADA">
          <w:rPr>
            <w:rFonts w:ascii="Arial" w:hAnsi="Arial" w:cs="Arial"/>
            <w:sz w:val="22"/>
            <w:szCs w:val="22"/>
          </w:rPr>
          <w:delText>New York State</w:delText>
        </w:r>
      </w:del>
      <w:ins w:id="39" w:author="Joan Casey" w:date="2024-09-27T22:02:00Z" w16du:dateUtc="2024-09-28T02:02:00Z">
        <w:r w:rsidR="009B7ADA">
          <w:rPr>
            <w:rFonts w:ascii="Arial" w:hAnsi="Arial" w:cs="Arial"/>
            <w:sz w:val="22"/>
            <w:szCs w:val="22"/>
          </w:rPr>
          <w:t>NYS</w:t>
        </w:r>
      </w:ins>
      <w:r w:rsidRPr="00D9007F">
        <w:rPr>
          <w:rFonts w:ascii="Arial" w:hAnsi="Arial" w:cs="Arial"/>
          <w:sz w:val="22"/>
          <w:szCs w:val="22"/>
        </w:rPr>
        <w:t xml:space="preserve"> dataset</w:t>
      </w:r>
      <w:r>
        <w:rPr>
          <w:rFonts w:ascii="Arial" w:hAnsi="Arial" w:cs="Arial"/>
          <w:sz w:val="22"/>
          <w:szCs w:val="22"/>
        </w:rPr>
        <w:t>.</w:t>
      </w:r>
    </w:p>
    <w:p w14:paraId="2C09F8A7" w14:textId="3610C97E" w:rsidR="00501E16" w:rsidRDefault="00501E16" w:rsidP="00081CC3">
      <w:pPr>
        <w:spacing w:line="360" w:lineRule="auto"/>
        <w:ind w:firstLine="720"/>
        <w:rPr>
          <w:rFonts w:ascii="Arial" w:hAnsi="Arial" w:cs="Arial"/>
          <w:sz w:val="22"/>
          <w:szCs w:val="22"/>
        </w:rPr>
      </w:pPr>
      <w:commentRangeStart w:id="40"/>
      <w:r>
        <w:rPr>
          <w:rFonts w:ascii="Arial" w:hAnsi="Arial" w:cs="Arial"/>
          <w:sz w:val="22"/>
          <w:szCs w:val="22"/>
        </w:rPr>
        <w:t xml:space="preserve">At </w:t>
      </w:r>
      <w:commentRangeEnd w:id="40"/>
      <w:r w:rsidR="009B7ADA">
        <w:rPr>
          <w:rStyle w:val="CommentReference"/>
        </w:rPr>
        <w:commentReference w:id="40"/>
      </w:r>
      <w:r>
        <w:rPr>
          <w:rFonts w:ascii="Arial" w:hAnsi="Arial" w:cs="Arial"/>
          <w:sz w:val="22"/>
          <w:szCs w:val="22"/>
        </w:rPr>
        <w:t>the individual level, power outag</w:t>
      </w:r>
      <w:r w:rsidR="00081CC3">
        <w:rPr>
          <w:rFonts w:ascii="Arial" w:hAnsi="Arial" w:cs="Arial"/>
          <w:sz w:val="22"/>
          <w:szCs w:val="22"/>
        </w:rPr>
        <w:t>e</w:t>
      </w:r>
      <w:r>
        <w:rPr>
          <w:rFonts w:ascii="Arial" w:hAnsi="Arial" w:cs="Arial"/>
          <w:sz w:val="22"/>
          <w:szCs w:val="22"/>
        </w:rPr>
        <w:t xml:space="preserve"> exposure is </w:t>
      </w:r>
      <w:commentRangeStart w:id="41"/>
      <w:r>
        <w:rPr>
          <w:rFonts w:ascii="Arial" w:hAnsi="Arial" w:cs="Arial"/>
          <w:sz w:val="22"/>
          <w:szCs w:val="22"/>
        </w:rPr>
        <w:t>binary</w:t>
      </w:r>
      <w:commentRangeEnd w:id="41"/>
      <w:r w:rsidR="00A20B2A">
        <w:rPr>
          <w:rStyle w:val="CommentReference"/>
        </w:rPr>
        <w:commentReference w:id="41"/>
      </w:r>
      <w:r>
        <w:rPr>
          <w:rFonts w:ascii="Arial" w:hAnsi="Arial" w:cs="Arial"/>
          <w:sz w:val="22"/>
          <w:szCs w:val="22"/>
        </w:rPr>
        <w:t xml:space="preserve">: electricity is either on or off at a person’s residence. However, the only data </w:t>
      </w:r>
      <w:ins w:id="42" w:author="Joan Casey" w:date="2024-09-27T22:03:00Z" w16du:dateUtc="2024-09-28T02:03:00Z">
        <w:r w:rsidR="009B7ADA">
          <w:rPr>
            <w:rFonts w:ascii="Arial" w:hAnsi="Arial" w:cs="Arial"/>
            <w:sz w:val="22"/>
            <w:szCs w:val="22"/>
          </w:rPr>
          <w:t>curren</w:t>
        </w:r>
      </w:ins>
      <w:ins w:id="43" w:author="Joan Casey" w:date="2024-09-27T22:04:00Z" w16du:dateUtc="2024-09-28T02:04:00Z">
        <w:r w:rsidR="009B7ADA">
          <w:rPr>
            <w:rFonts w:ascii="Arial" w:hAnsi="Arial" w:cs="Arial"/>
            <w:sz w:val="22"/>
            <w:szCs w:val="22"/>
          </w:rPr>
          <w:t xml:space="preserve">tly widely </w:t>
        </w:r>
      </w:ins>
      <w:commentRangeStart w:id="44"/>
      <w:r>
        <w:rPr>
          <w:rFonts w:ascii="Arial" w:hAnsi="Arial" w:cs="Arial"/>
          <w:sz w:val="22"/>
          <w:szCs w:val="22"/>
        </w:rPr>
        <w:t xml:space="preserve">available </w:t>
      </w:r>
      <w:commentRangeEnd w:id="44"/>
      <w:r w:rsidR="009B7ADA">
        <w:rPr>
          <w:rStyle w:val="CommentReference"/>
        </w:rPr>
        <w:commentReference w:id="44"/>
      </w:r>
      <w:r>
        <w:rPr>
          <w:rFonts w:ascii="Arial" w:hAnsi="Arial" w:cs="Arial"/>
          <w:sz w:val="22"/>
          <w:szCs w:val="22"/>
        </w:rPr>
        <w:t xml:space="preserve">to measure power outage are at the </w:t>
      </w:r>
      <w:r w:rsidR="006613C6">
        <w:rPr>
          <w:rFonts w:ascii="Arial" w:hAnsi="Arial" w:cs="Arial"/>
          <w:sz w:val="22"/>
          <w:szCs w:val="22"/>
        </w:rPr>
        <w:t>spatial</w:t>
      </w:r>
      <w:r>
        <w:rPr>
          <w:rFonts w:ascii="Arial" w:hAnsi="Arial" w:cs="Arial"/>
          <w:sz w:val="22"/>
          <w:szCs w:val="22"/>
        </w:rPr>
        <w:t xml:space="preserve"> unit</w:t>
      </w:r>
      <w:ins w:id="45" w:author="Joan Casey" w:date="2024-09-27T22:10:00Z" w16du:dateUtc="2024-09-28T02:10:00Z">
        <w:r w:rsidR="009B7ADA">
          <w:rPr>
            <w:rFonts w:ascii="Arial" w:hAnsi="Arial" w:cs="Arial"/>
            <w:sz w:val="22"/>
            <w:szCs w:val="22"/>
          </w:rPr>
          <w:t xml:space="preserve"> </w:t>
        </w:r>
      </w:ins>
      <w:del w:id="46" w:author="Joan Casey" w:date="2024-09-27T22:10:00Z" w16du:dateUtc="2024-09-28T02:10:00Z">
        <w:r w:rsidDel="009B7ADA">
          <w:rPr>
            <w:rFonts w:ascii="Arial" w:hAnsi="Arial" w:cs="Arial"/>
            <w:sz w:val="22"/>
            <w:szCs w:val="22"/>
          </w:rPr>
          <w:delText xml:space="preserve"> </w:delText>
        </w:r>
      </w:del>
      <w:r>
        <w:rPr>
          <w:rFonts w:ascii="Arial" w:hAnsi="Arial" w:cs="Arial"/>
          <w:sz w:val="22"/>
          <w:szCs w:val="22"/>
        </w:rPr>
        <w:t xml:space="preserve">level, as counts of customers out, which are continuous and can be interpreted in multiple ways. </w:t>
      </w:r>
      <w:r w:rsidRPr="00D9007F">
        <w:rPr>
          <w:rFonts w:ascii="Arial" w:hAnsi="Arial" w:cs="Arial"/>
          <w:sz w:val="22"/>
          <w:szCs w:val="22"/>
        </w:rPr>
        <w:t xml:space="preserve">Since the health-relevant duration of power outage may change depending on the health outcome studied, we </w:t>
      </w:r>
      <w:r>
        <w:rPr>
          <w:rFonts w:ascii="Arial" w:hAnsi="Arial" w:cs="Arial"/>
          <w:sz w:val="22"/>
          <w:szCs w:val="22"/>
        </w:rPr>
        <w:t>developed a</w:t>
      </w:r>
      <w:r w:rsidRPr="00D9007F">
        <w:rPr>
          <w:rFonts w:ascii="Arial" w:hAnsi="Arial" w:cs="Arial"/>
          <w:sz w:val="22"/>
          <w:szCs w:val="22"/>
        </w:rPr>
        <w:t xml:space="preserve"> flexible definition of power outage exposure to identify power outages of varying lengths. </w:t>
      </w:r>
      <w:r w:rsidR="008C17C5">
        <w:rPr>
          <w:rFonts w:ascii="Arial" w:hAnsi="Arial" w:cs="Arial"/>
          <w:sz w:val="22"/>
          <w:szCs w:val="22"/>
        </w:rPr>
        <w:t xml:space="preserve">Our definition </w:t>
      </w:r>
      <w:r w:rsidR="00206E51">
        <w:rPr>
          <w:rFonts w:ascii="Arial" w:hAnsi="Arial" w:cs="Arial"/>
          <w:sz w:val="22"/>
          <w:szCs w:val="22"/>
        </w:rPr>
        <w:t xml:space="preserve">can be used to identify binary </w:t>
      </w:r>
      <w:r w:rsidR="00206E51" w:rsidRPr="00E11037">
        <w:rPr>
          <w:rFonts w:ascii="Arial" w:hAnsi="Arial" w:cs="Arial"/>
          <w:sz w:val="22"/>
          <w:szCs w:val="22"/>
        </w:rPr>
        <w:t>daily</w:t>
      </w:r>
      <w:r w:rsidR="00206E51">
        <w:rPr>
          <w:rFonts w:ascii="Arial" w:hAnsi="Arial" w:cs="Arial"/>
          <w:sz w:val="22"/>
          <w:szCs w:val="22"/>
        </w:rPr>
        <w:t xml:space="preserve"> power outage exposure</w:t>
      </w:r>
      <w:del w:id="47" w:author="Kioumourtzoglou, Marianthi-Anna" w:date="2024-09-30T00:08:00Z" w16du:dateUtc="2024-09-29T21:08:00Z">
        <w:r w:rsidR="008F4914" w:rsidDel="001F1132">
          <w:rPr>
            <w:rFonts w:ascii="Arial" w:hAnsi="Arial" w:cs="Arial"/>
            <w:sz w:val="22"/>
            <w:szCs w:val="22"/>
          </w:rPr>
          <w:delText>,</w:delText>
        </w:r>
      </w:del>
      <w:r w:rsidR="00206E51">
        <w:rPr>
          <w:rFonts w:ascii="Arial" w:hAnsi="Arial" w:cs="Arial"/>
          <w:sz w:val="22"/>
          <w:szCs w:val="22"/>
        </w:rPr>
        <w:t xml:space="preserve"> or characterize the number of hours without power by day and </w:t>
      </w:r>
      <w:r w:rsidR="00C90CF6">
        <w:rPr>
          <w:rFonts w:ascii="Arial" w:hAnsi="Arial" w:cs="Arial"/>
          <w:sz w:val="22"/>
          <w:szCs w:val="22"/>
        </w:rPr>
        <w:t>spatial</w:t>
      </w:r>
      <w:r w:rsidR="00206E51">
        <w:rPr>
          <w:rFonts w:ascii="Arial" w:hAnsi="Arial" w:cs="Arial"/>
          <w:sz w:val="22"/>
          <w:szCs w:val="22"/>
        </w:rPr>
        <w:t xml:space="preserve"> unit. </w:t>
      </w:r>
      <w:r w:rsidR="0030069B">
        <w:rPr>
          <w:rFonts w:ascii="Arial" w:hAnsi="Arial" w:cs="Arial"/>
          <w:sz w:val="22"/>
          <w:szCs w:val="22"/>
        </w:rPr>
        <w:t xml:space="preserve"> </w:t>
      </w:r>
      <w:r w:rsidR="00E13E0A">
        <w:rPr>
          <w:rFonts w:ascii="Arial" w:hAnsi="Arial" w:cs="Arial"/>
          <w:sz w:val="22"/>
          <w:szCs w:val="22"/>
        </w:rPr>
        <w:t>We conducted these simulations using a binary definition of power outage exposure since we</w:t>
      </w:r>
      <w:r w:rsidR="002545F3">
        <w:rPr>
          <w:rFonts w:ascii="Arial" w:hAnsi="Arial" w:cs="Arial"/>
          <w:sz w:val="22"/>
          <w:szCs w:val="22"/>
        </w:rPr>
        <w:t xml:space="preserve"> </w:t>
      </w:r>
      <w:commentRangeStart w:id="48"/>
      <w:commentRangeStart w:id="49"/>
      <w:commentRangeStart w:id="50"/>
      <w:commentRangeStart w:id="51"/>
      <w:commentRangeStart w:id="52"/>
      <w:r w:rsidR="002545F3" w:rsidRPr="00C243F6">
        <w:rPr>
          <w:rFonts w:ascii="Arial" w:hAnsi="Arial" w:cs="Arial"/>
          <w:sz w:val="22"/>
          <w:szCs w:val="22"/>
          <w:highlight w:val="yellow"/>
        </w:rPr>
        <w:t>BLANK</w:t>
      </w:r>
      <w:commentRangeEnd w:id="48"/>
      <w:r w:rsidR="005B398B">
        <w:rPr>
          <w:rStyle w:val="CommentReference"/>
        </w:rPr>
        <w:commentReference w:id="48"/>
      </w:r>
      <w:commentRangeEnd w:id="49"/>
      <w:r w:rsidR="009B7ADA">
        <w:rPr>
          <w:rStyle w:val="CommentReference"/>
        </w:rPr>
        <w:commentReference w:id="49"/>
      </w:r>
      <w:commentRangeEnd w:id="50"/>
      <w:r w:rsidR="009B7ADA">
        <w:rPr>
          <w:rStyle w:val="CommentReference"/>
        </w:rPr>
        <w:commentReference w:id="50"/>
      </w:r>
      <w:commentRangeEnd w:id="51"/>
      <w:r w:rsidR="00167882">
        <w:rPr>
          <w:rStyle w:val="CommentReference"/>
        </w:rPr>
        <w:commentReference w:id="51"/>
      </w:r>
      <w:commentRangeEnd w:id="52"/>
      <w:r w:rsidR="00B171BA">
        <w:rPr>
          <w:rStyle w:val="CommentReference"/>
        </w:rPr>
        <w:commentReference w:id="52"/>
      </w:r>
    </w:p>
    <w:p w14:paraId="7443AB93" w14:textId="77777777" w:rsidR="00501E16" w:rsidRPr="00D9007F" w:rsidRDefault="00501E16" w:rsidP="00645DCF">
      <w:pPr>
        <w:spacing w:line="360" w:lineRule="auto"/>
        <w:ind w:firstLine="720"/>
        <w:rPr>
          <w:rFonts w:ascii="Arial" w:hAnsi="Arial" w:cs="Arial"/>
          <w:sz w:val="22"/>
          <w:szCs w:val="22"/>
        </w:rPr>
      </w:pPr>
    </w:p>
    <w:p w14:paraId="19DE1EC0" w14:textId="6A9B2527"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commentRangeStart w:id="53"/>
      <w:commentRangeStart w:id="54"/>
      <w:commentRangeStart w:id="55"/>
      <w:ins w:id="56" w:author="Joan Casey" w:date="2024-09-27T22:05:00Z" w16du:dateUtc="2024-09-28T02:05:00Z">
        <w:r w:rsidR="009B7ADA">
          <w:rPr>
            <w:rFonts w:ascii="Arial" w:hAnsi="Arial" w:cs="Arial"/>
            <w:i/>
            <w:iCs/>
            <w:sz w:val="22"/>
            <w:szCs w:val="22"/>
          </w:rPr>
          <w:t>H</w:t>
        </w:r>
      </w:ins>
      <w:del w:id="57" w:author="Joan Casey" w:date="2024-09-27T22:05:00Z" w16du:dateUtc="2024-09-28T02:05:00Z">
        <w:r w:rsidR="00733BF8" w:rsidRPr="00D9007F" w:rsidDel="009B7ADA">
          <w:rPr>
            <w:rFonts w:ascii="Arial" w:hAnsi="Arial" w:cs="Arial"/>
            <w:i/>
            <w:iCs/>
            <w:sz w:val="22"/>
            <w:szCs w:val="22"/>
          </w:rPr>
          <w:delText>I</w:delText>
        </w:r>
      </w:del>
      <w:r w:rsidRPr="00D9007F">
        <w:rPr>
          <w:rFonts w:ascii="Arial" w:hAnsi="Arial" w:cs="Arial"/>
          <w:sz w:val="22"/>
          <w:szCs w:val="22"/>
        </w:rPr>
        <w:t xml:space="preserve"> </w:t>
      </w:r>
      <w:commentRangeEnd w:id="53"/>
      <w:r w:rsidR="009B7ADA">
        <w:rPr>
          <w:rStyle w:val="CommentReference"/>
        </w:rPr>
        <w:commentReference w:id="53"/>
      </w:r>
      <w:commentRangeEnd w:id="54"/>
      <w:r w:rsidR="009B7ADA">
        <w:rPr>
          <w:rStyle w:val="CommentReference"/>
        </w:rPr>
        <w:commentReference w:id="54"/>
      </w:r>
      <w:commentRangeEnd w:id="55"/>
      <w:r w:rsidR="00541A27">
        <w:rPr>
          <w:rStyle w:val="CommentReference"/>
        </w:rPr>
        <w:commentReference w:id="55"/>
      </w:r>
      <w:r w:rsidRPr="00D9007F">
        <w:rPr>
          <w:rFonts w:ascii="Arial" w:hAnsi="Arial" w:cs="Arial"/>
          <w:sz w:val="22"/>
          <w:szCs w:val="22"/>
        </w:rPr>
        <w:t xml:space="preserve">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del w:id="58" w:author="Kioumourtzoglou, Marianthi-Anna" w:date="2024-09-30T00:13:00Z" w16du:dateUtc="2024-09-29T21:13:00Z">
        <w:r w:rsidRPr="00D9007F" w:rsidDel="00656F0B">
          <w:rPr>
            <w:rFonts w:ascii="Arial" w:hAnsi="Arial" w:cs="Arial"/>
            <w:sz w:val="22"/>
            <w:szCs w:val="22"/>
          </w:rPr>
          <w:delText xml:space="preserve">% </w:delText>
        </w:r>
      </w:del>
      <w:ins w:id="59" w:author="Kioumourtzoglou, Marianthi-Anna" w:date="2024-09-30T00:13:00Z" w16du:dateUtc="2024-09-29T21:13:00Z">
        <w:r w:rsidR="00656F0B" w:rsidRPr="00D9007F">
          <w:rPr>
            <w:rFonts w:ascii="Arial" w:hAnsi="Arial" w:cs="Arial"/>
            <w:sz w:val="22"/>
            <w:szCs w:val="22"/>
          </w:rPr>
          <w:t>%</w:t>
        </w:r>
        <w:r w:rsidR="00656F0B">
          <w:rPr>
            <w:rFonts w:ascii="Arial" w:hAnsi="Arial" w:cs="Arial"/>
            <w:sz w:val="22"/>
            <w:szCs w:val="22"/>
          </w:rPr>
          <w:t>—of</w:t>
        </w:r>
      </w:ins>
      <w:del w:id="60" w:author="Kioumourtzoglou, Marianthi-Anna" w:date="2024-09-30T00:13:00Z" w16du:dateUtc="2024-09-29T21:13:00Z">
        <w:r w:rsidRPr="00D9007F" w:rsidDel="00656F0B">
          <w:rPr>
            <w:rFonts w:ascii="Arial" w:hAnsi="Arial" w:cs="Arial"/>
            <w:sz w:val="22"/>
            <w:szCs w:val="22"/>
          </w:rPr>
          <w:delText>of</w:delText>
        </w:r>
      </w:del>
      <w:r w:rsidRPr="00D9007F">
        <w:rPr>
          <w:rFonts w:ascii="Arial" w:hAnsi="Arial" w:cs="Arial"/>
          <w:sz w:val="22"/>
          <w:szCs w:val="22"/>
        </w:rPr>
        <w:t xml:space="preserve"> the customers</w:t>
      </w:r>
      <w:ins w:id="61" w:author="Kioumourtzoglou, Marianthi-Anna" w:date="2024-09-30T00:13:00Z" w16du:dateUtc="2024-09-29T21:13:00Z">
        <w:r w:rsidR="003C7E2D">
          <w:rPr>
            <w:rFonts w:ascii="Arial" w:hAnsi="Arial" w:cs="Arial"/>
            <w:sz w:val="22"/>
            <w:szCs w:val="22"/>
          </w:rPr>
          <w:t xml:space="preserve"> out</w:t>
        </w:r>
      </w:ins>
      <w:r w:rsidR="000C29FD" w:rsidRPr="00D9007F">
        <w:rPr>
          <w:rFonts w:ascii="Arial" w:hAnsi="Arial" w:cs="Arial"/>
          <w:sz w:val="22"/>
          <w:szCs w:val="22"/>
        </w:rPr>
        <w:t>.</w:t>
      </w:r>
      <w:r w:rsidR="00182E34">
        <w:rPr>
          <w:rFonts w:ascii="Arial" w:hAnsi="Arial" w:cs="Arial"/>
          <w:sz w:val="22"/>
          <w:szCs w:val="22"/>
        </w:rPr>
        <w:t xml:space="preserve"> In this example, we would define a county </w:t>
      </w:r>
      <w:ins w:id="62" w:author="Joan Casey" w:date="2024-09-27T22:06:00Z" w16du:dateUtc="2024-09-28T02:06:00Z">
        <w:r w:rsidR="009B7ADA">
          <w:rPr>
            <w:rFonts w:ascii="Arial" w:hAnsi="Arial" w:cs="Arial"/>
            <w:i/>
            <w:iCs/>
            <w:sz w:val="22"/>
            <w:szCs w:val="22"/>
          </w:rPr>
          <w:t>H</w:t>
        </w:r>
      </w:ins>
      <w:del w:id="63" w:author="Joan Casey" w:date="2024-09-27T22:06:00Z" w16du:dateUtc="2024-09-28T02:06:00Z">
        <w:r w:rsidR="00182E34" w:rsidDel="009B7ADA">
          <w:rPr>
            <w:rFonts w:ascii="Arial" w:hAnsi="Arial" w:cs="Arial"/>
            <w:i/>
            <w:iCs/>
            <w:sz w:val="22"/>
            <w:szCs w:val="22"/>
          </w:rPr>
          <w:delText>I</w:delText>
        </w:r>
      </w:del>
      <w:r w:rsidR="00182E34">
        <w:rPr>
          <w:rFonts w:ascii="Arial" w:hAnsi="Arial" w:cs="Arial"/>
          <w:sz w:val="22"/>
          <w:szCs w:val="22"/>
        </w:rPr>
        <w:t xml:space="preserve"> exposed to a power outage during hour </w:t>
      </w:r>
      <w:r w:rsidR="00182E34" w:rsidRPr="00A64907">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ins w:id="64" w:author="Joan Casey" w:date="2024-09-27T22:07:00Z" w16du:dateUtc="2024-09-28T02:07:00Z">
        <w:r w:rsidR="009B7ADA">
          <w:rPr>
            <w:rFonts w:ascii="Arial" w:hAnsi="Arial" w:cs="Arial"/>
            <w:i/>
            <w:iCs/>
            <w:sz w:val="22"/>
            <w:szCs w:val="22"/>
          </w:rPr>
          <w:t>H</w:t>
        </w:r>
      </w:ins>
      <w:del w:id="65" w:author="Joan Casey" w:date="2024-09-27T22:07:00Z" w16du:dateUtc="2024-09-28T02:07:00Z">
        <w:r w:rsidR="002016B7" w:rsidRPr="002016B7" w:rsidDel="009B7ADA">
          <w:rPr>
            <w:rFonts w:ascii="Arial" w:hAnsi="Arial" w:cs="Arial"/>
            <w:i/>
            <w:iCs/>
            <w:sz w:val="22"/>
            <w:szCs w:val="22"/>
          </w:rPr>
          <w:delText>I</w:delText>
        </w:r>
      </w:del>
      <w:r w:rsidR="002016B7">
        <w:rPr>
          <w:rFonts w:ascii="Arial" w:hAnsi="Arial" w:cs="Arial"/>
          <w:sz w:val="22"/>
          <w:szCs w:val="22"/>
        </w:rPr>
        <w:t xml:space="preserve">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145F88" w:rsidRPr="00145F88">
        <w:rPr>
          <w:rFonts w:ascii="Arial" w:hAnsi="Arial" w:cs="Arial"/>
          <w:i/>
          <w:iCs/>
          <w:sz w:val="22"/>
          <w:szCs w:val="22"/>
        </w:rPr>
        <w:t>L</w:t>
      </w:r>
      <w:r w:rsidR="00C931F0" w:rsidRPr="00D9007F">
        <w:rPr>
          <w:rFonts w:ascii="Arial" w:hAnsi="Arial" w:cs="Arial"/>
          <w:sz w:val="22"/>
          <w:szCs w:val="22"/>
        </w:rPr>
        <w:t xml:space="preserve"> 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We summarized to the daily level</w:t>
      </w:r>
      <w:del w:id="66" w:author="Kioumourtzoglou, Marianthi-Anna" w:date="2024-09-30T00:13:00Z" w16du:dateUtc="2024-09-29T21:13:00Z">
        <w:r w:rsidR="007A0721" w:rsidDel="007810AA">
          <w:rPr>
            <w:rFonts w:ascii="Arial" w:hAnsi="Arial" w:cs="Arial"/>
            <w:sz w:val="22"/>
            <w:szCs w:val="22"/>
          </w:rPr>
          <w:delText>,</w:delText>
        </w:r>
      </w:del>
      <w:r w:rsidR="007A0721">
        <w:rPr>
          <w:rFonts w:ascii="Arial" w:hAnsi="Arial" w:cs="Arial"/>
          <w:sz w:val="22"/>
          <w:szCs w:val="22"/>
        </w:rPr>
        <w:t xml:space="preserve">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C00F1C" w:rsidRPr="003F64E2">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AB06F7" w:rsidRPr="003F64E2">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w:t>
      </w:r>
      <w:commentRangeStart w:id="67"/>
      <w:r w:rsidR="003C6E5C" w:rsidRPr="00D9007F">
        <w:rPr>
          <w:rFonts w:ascii="Arial" w:hAnsi="Arial" w:cs="Arial"/>
          <w:sz w:val="22"/>
          <w:szCs w:val="22"/>
        </w:rPr>
        <w:t>ending on that day</w:t>
      </w:r>
      <w:r w:rsidR="008A0028" w:rsidRPr="00D9007F">
        <w:rPr>
          <w:rFonts w:ascii="Arial" w:hAnsi="Arial" w:cs="Arial"/>
          <w:sz w:val="22"/>
          <w:szCs w:val="22"/>
        </w:rPr>
        <w:t xml:space="preserve"> </w:t>
      </w:r>
      <w:commentRangeEnd w:id="67"/>
      <w:r w:rsidR="009B7ADA">
        <w:rPr>
          <w:rStyle w:val="CommentReference"/>
        </w:rPr>
        <w:commentReference w:id="67"/>
      </w:r>
      <w:r w:rsidR="008A0028" w:rsidRPr="00D9007F">
        <w:rPr>
          <w:rFonts w:ascii="Arial" w:hAnsi="Arial" w:cs="Arial"/>
          <w:sz w:val="22"/>
          <w:szCs w:val="22"/>
        </w:rPr>
        <w:t>(</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37C16735"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AB06F7" w:rsidRPr="003F64E2">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968B8F6"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hen the county is</w:t>
      </w:r>
      <w:ins w:id="68" w:author="Kioumourtzoglou, Marianthi-Anna" w:date="2024-09-30T00:15:00Z" w16du:dateUtc="2024-09-29T21:15:00Z">
        <w:r w:rsidR="00541A27">
          <w:rPr>
            <w:rFonts w:ascii="Arial" w:hAnsi="Arial" w:cs="Arial"/>
            <w:sz w:val="22"/>
            <w:szCs w:val="22"/>
          </w:rPr>
          <w:t xml:space="preserve"> considered</w:t>
        </w:r>
      </w:ins>
      <w:r w:rsidR="00DD4ED1" w:rsidRPr="00D9007F">
        <w:rPr>
          <w:rFonts w:ascii="Arial" w:hAnsi="Arial" w:cs="Arial"/>
          <w:sz w:val="22"/>
          <w:szCs w:val="22"/>
        </w:rPr>
        <w:t xml:space="preserve"> ‘exposed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39031A" w:rsidRPr="00DF68ED">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Pr="00DF68ED">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 xml:space="preserve">unit is considered exposed to power outage. For example, Northrop et al. considered a spatial unit exposed to power outage if more than 10% of the </w:t>
      </w:r>
      <w:r w:rsidR="00DD4ED1" w:rsidRPr="00D9007F">
        <w:rPr>
          <w:rFonts w:ascii="Arial" w:hAnsi="Arial" w:cs="Arial"/>
          <w:sz w:val="22"/>
          <w:szCs w:val="22"/>
        </w:rPr>
        <w:lastRenderedPageBreak/>
        <w:t>customers served in that unit were without power</w:t>
      </w:r>
      <w:del w:id="69" w:author="Kioumourtzoglou, Marianthi-Anna" w:date="2024-09-30T00:15:00Z" w16du:dateUtc="2024-09-29T21:15:00Z">
        <w:r w:rsidDel="00EB5AFD">
          <w:rPr>
            <w:rFonts w:ascii="Arial" w:hAnsi="Arial" w:cs="Arial"/>
            <w:sz w:val="22"/>
            <w:szCs w:val="22"/>
          </w:rPr>
          <w:delText>,</w:delText>
        </w:r>
      </w:del>
      <w:r>
        <w:rPr>
          <w:rFonts w:ascii="Arial" w:hAnsi="Arial" w:cs="Arial"/>
          <w:sz w:val="22"/>
          <w:szCs w:val="22"/>
        </w:rPr>
        <w:t xml:space="preserve"> </w:t>
      </w:r>
      <w:commentRangeStart w:id="70"/>
      <w:r w:rsidR="00DD4ED1" w:rsidRPr="00D9007F">
        <w:rPr>
          <w:rFonts w:ascii="Arial" w:hAnsi="Arial" w:cs="Arial"/>
          <w:sz w:val="22"/>
          <w:szCs w:val="22"/>
        </w:rPr>
        <w:t xml:space="preserve">and </w:t>
      </w:r>
      <w:commentRangeEnd w:id="70"/>
      <w:r w:rsidR="002A291A">
        <w:rPr>
          <w:rStyle w:val="CommentReference"/>
        </w:rPr>
        <w:commentReference w:id="70"/>
      </w:r>
      <w:r w:rsidR="00DD4ED1" w:rsidRPr="00D9007F">
        <w:rPr>
          <w:rFonts w:ascii="Arial" w:hAnsi="Arial" w:cs="Arial"/>
          <w:sz w:val="22"/>
          <w:szCs w:val="22"/>
        </w:rPr>
        <w:t xml:space="preserve">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DD4ED1" w:rsidRPr="00D9007F">
        <w:rPr>
          <w:rStyle w:val="EndnoteReference"/>
          <w:rFonts w:ascii="Arial" w:hAnsi="Arial" w:cs="Arial"/>
          <w:sz w:val="22"/>
          <w:szCs w:val="22"/>
        </w:rPr>
        <w:endnoteReference w:id="38"/>
      </w:r>
      <w:r w:rsidR="00DD4ED1" w:rsidRPr="00D9007F">
        <w:rPr>
          <w:rFonts w:ascii="Arial" w:hAnsi="Arial" w:cs="Arial"/>
          <w:sz w:val="22"/>
          <w:szCs w:val="22"/>
        </w:rPr>
        <w:t>.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28EF054E"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ins w:id="71" w:author="Joan Casey" w:date="2024-09-27T22:12:00Z" w16du:dateUtc="2024-09-28T02:12:00Z">
        <w:r w:rsidR="00167882">
          <w:rPr>
            <w:rFonts w:ascii="Arial" w:hAnsi="Arial" w:cs="Arial"/>
            <w:sz w:val="22"/>
            <w:szCs w:val="22"/>
          </w:rPr>
          <w:t>Here, w</w:t>
        </w:r>
      </w:ins>
      <w:del w:id="72" w:author="Joan Casey" w:date="2024-09-27T22:12:00Z" w16du:dateUtc="2024-09-28T02:12:00Z">
        <w:r w:rsidR="00A96682" w:rsidRPr="00D9007F" w:rsidDel="00167882">
          <w:rPr>
            <w:rFonts w:ascii="Arial" w:hAnsi="Arial" w:cs="Arial"/>
            <w:sz w:val="22"/>
            <w:szCs w:val="22"/>
          </w:rPr>
          <w:delText>W</w:delText>
        </w:r>
      </w:del>
      <w:r w:rsidR="00A96682" w:rsidRPr="00D9007F">
        <w:rPr>
          <w:rFonts w:ascii="Arial" w:hAnsi="Arial" w:cs="Arial"/>
          <w:sz w:val="22"/>
          <w:szCs w:val="22"/>
        </w:rPr>
        <w:t xml:space="preserve">e </w:t>
      </w:r>
      <w:proofErr w:type="gramStart"/>
      <w:r w:rsidR="00A96682" w:rsidRPr="00D9007F">
        <w:rPr>
          <w:rFonts w:ascii="Arial" w:hAnsi="Arial" w:cs="Arial"/>
          <w:sz w:val="22"/>
          <w:szCs w:val="22"/>
        </w:rPr>
        <w:t>propose</w:t>
      </w:r>
      <w:proofErr w:type="gramEnd"/>
      <w:r w:rsidR="00A96682" w:rsidRPr="00D9007F">
        <w:rPr>
          <w:rFonts w:ascii="Arial" w:hAnsi="Arial" w:cs="Arial"/>
          <w:sz w:val="22"/>
          <w:szCs w:val="22"/>
        </w:rPr>
        <w:t xml:space="preserve"> using </w:t>
      </w:r>
      <w:r w:rsidR="00C7699E">
        <w:rPr>
          <w:rFonts w:ascii="Arial" w:hAnsi="Arial" w:cs="Arial"/>
          <w:sz w:val="22"/>
          <w:szCs w:val="22"/>
        </w:rPr>
        <w:t xml:space="preserve">the </w:t>
      </w:r>
      <w:commentRangeStart w:id="73"/>
      <w:r w:rsidR="00C7699E">
        <w:rPr>
          <w:rFonts w:ascii="Arial" w:hAnsi="Arial" w:cs="Arial"/>
          <w:sz w:val="22"/>
          <w:szCs w:val="22"/>
        </w:rPr>
        <w:t>binary</w:t>
      </w:r>
      <w:r w:rsidR="00C7699E" w:rsidRPr="00D9007F">
        <w:rPr>
          <w:rFonts w:ascii="Arial" w:hAnsi="Arial" w:cs="Arial"/>
          <w:sz w:val="22"/>
          <w:szCs w:val="22"/>
        </w:rPr>
        <w:t xml:space="preserve"> </w:t>
      </w:r>
      <w:commentRangeEnd w:id="73"/>
      <w:r w:rsidR="00F82A5F">
        <w:rPr>
          <w:rStyle w:val="CommentReference"/>
        </w:rPr>
        <w:commentReference w:id="73"/>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1E2EC9FC"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del w:id="74" w:author="Kioumourtzoglou, Marianthi-Anna" w:date="2024-09-30T00:19:00Z" w16du:dateUtc="2024-09-29T21:19:00Z">
        <w:r w:rsidRPr="00D9007F" w:rsidDel="00301880">
          <w:rPr>
            <w:rFonts w:ascii="Arial" w:hAnsi="Arial" w:cs="Arial"/>
            <w:sz w:val="22"/>
            <w:szCs w:val="22"/>
          </w:rPr>
          <w:delText>.</w:delText>
        </w:r>
        <w:r w:rsidR="00A11289" w:rsidRPr="00D9007F" w:rsidDel="00301880">
          <w:rPr>
            <w:rFonts w:ascii="Arial" w:hAnsi="Arial" w:cs="Arial"/>
            <w:sz w:val="22"/>
            <w:szCs w:val="22"/>
          </w:rPr>
          <w:delText xml:space="preserve"> This study was</w:delText>
        </w:r>
      </w:del>
      <w:ins w:id="75" w:author="Kioumourtzoglou, Marianthi-Anna" w:date="2024-09-30T00:19:00Z" w16du:dateUtc="2024-09-29T21:19:00Z">
        <w:r w:rsidR="00301880">
          <w:rPr>
            <w:rFonts w:ascii="Arial" w:hAnsi="Arial" w:cs="Arial"/>
            <w:sz w:val="22"/>
            <w:szCs w:val="22"/>
          </w:rPr>
          <w:t>, which is</w:t>
        </w:r>
      </w:ins>
      <w:r w:rsidR="00A11289" w:rsidRPr="00D9007F">
        <w:rPr>
          <w:rFonts w:ascii="Arial" w:hAnsi="Arial" w:cs="Arial"/>
          <w:sz w:val="22"/>
          <w:szCs w:val="22"/>
        </w:rPr>
        <w:t xml:space="preserve">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w:t>
      </w:r>
      <w:ins w:id="76" w:author="Kioumourtzoglou, Marianthi-Anna" w:date="2024-09-30T00:19:00Z" w16du:dateUtc="2024-09-29T21:19:00Z">
        <w:r w:rsidR="00953B0A">
          <w:rPr>
            <w:rFonts w:ascii="Arial" w:hAnsi="Arial" w:cs="Arial"/>
            <w:sz w:val="22"/>
            <w:szCs w:val="22"/>
          </w:rPr>
          <w:t>—the only nationwide power outage dataset currently available</w:t>
        </w:r>
      </w:ins>
      <w:r w:rsidR="00A11289" w:rsidRPr="00D9007F">
        <w:rPr>
          <w:rFonts w:ascii="Arial" w:hAnsi="Arial" w:cs="Arial"/>
          <w:sz w:val="22"/>
          <w:szCs w:val="22"/>
        </w:rPr>
        <w:t xml:space="preserve">. The outcome of ‘hospitalizations’ is intentionally vague and could be any </w:t>
      </w:r>
      <w:ins w:id="77" w:author="Kioumourtzoglou, Marianthi-Anna" w:date="2024-09-30T00:20:00Z" w16du:dateUtc="2024-09-29T21:20:00Z">
        <w:r w:rsidR="00737666">
          <w:rPr>
            <w:rFonts w:ascii="Arial" w:hAnsi="Arial" w:cs="Arial"/>
            <w:sz w:val="22"/>
            <w:szCs w:val="22"/>
          </w:rPr>
          <w:t xml:space="preserve">count </w:t>
        </w:r>
      </w:ins>
      <w:r w:rsidR="00A11289" w:rsidRPr="00D9007F">
        <w:rPr>
          <w:rFonts w:ascii="Arial" w:hAnsi="Arial" w:cs="Arial"/>
          <w:sz w:val="22"/>
          <w:szCs w:val="22"/>
        </w:rPr>
        <w:t xml:space="preserve">health outcome hypothesized to be </w:t>
      </w:r>
      <w:ins w:id="78" w:author="Joan Casey" w:date="2024-09-27T22:13:00Z" w16du:dateUtc="2024-09-28T02:13:00Z">
        <w:r w:rsidR="00167882">
          <w:rPr>
            <w:rFonts w:ascii="Arial" w:hAnsi="Arial" w:cs="Arial"/>
            <w:sz w:val="22"/>
            <w:szCs w:val="22"/>
          </w:rPr>
          <w:t xml:space="preserve">caused or </w:t>
        </w:r>
      </w:ins>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del w:id="79" w:author="Joan Casey" w:date="2024-09-27T22:14:00Z" w16du:dateUtc="2024-09-28T02:14:00Z">
        <w:r w:rsidR="00FC0108" w:rsidRPr="00D9007F" w:rsidDel="00167882">
          <w:rPr>
            <w:rFonts w:ascii="Arial" w:hAnsi="Arial" w:cs="Arial"/>
            <w:sz w:val="22"/>
            <w:szCs w:val="22"/>
          </w:rPr>
          <w:delText xml:space="preserve">sensitivity </w:delText>
        </w:r>
      </w:del>
      <w:ins w:id="80" w:author="Joan Casey" w:date="2024-09-27T22:14:00Z" w16du:dateUtc="2024-09-28T02:14:00Z">
        <w:r w:rsidR="00167882">
          <w:rPr>
            <w:rFonts w:ascii="Arial" w:hAnsi="Arial" w:cs="Arial"/>
            <w:sz w:val="22"/>
            <w:szCs w:val="22"/>
          </w:rPr>
          <w:t>consistency</w:t>
        </w:r>
        <w:r w:rsidR="00167882" w:rsidRPr="00D9007F">
          <w:rPr>
            <w:rFonts w:ascii="Arial" w:hAnsi="Arial" w:cs="Arial"/>
            <w:sz w:val="22"/>
            <w:szCs w:val="22"/>
          </w:rPr>
          <w:t xml:space="preserve"> </w:t>
        </w:r>
      </w:ins>
      <w:r w:rsidR="00FC0108" w:rsidRPr="00D9007F">
        <w:rPr>
          <w:rFonts w:ascii="Arial" w:hAnsi="Arial" w:cs="Arial"/>
          <w:sz w:val="22"/>
          <w:szCs w:val="22"/>
        </w:rPr>
        <w:t>of results</w:t>
      </w:r>
      <w:ins w:id="81" w:author="Joan Casey" w:date="2024-09-27T22:14:00Z" w16du:dateUtc="2024-09-28T02:14:00Z">
        <w:r w:rsidR="00167882">
          <w:rPr>
            <w:rFonts w:ascii="Arial" w:hAnsi="Arial" w:cs="Arial"/>
            <w:sz w:val="22"/>
            <w:szCs w:val="22"/>
          </w:rPr>
          <w:t xml:space="preserve"> to different model </w:t>
        </w:r>
        <w:commentRangeStart w:id="82"/>
        <w:commentRangeStart w:id="83"/>
        <w:commentRangeStart w:id="84"/>
        <w:r w:rsidR="00167882">
          <w:rPr>
            <w:rFonts w:ascii="Arial" w:hAnsi="Arial" w:cs="Arial"/>
            <w:sz w:val="22"/>
            <w:szCs w:val="22"/>
          </w:rPr>
          <w:t>specifications</w:t>
        </w:r>
      </w:ins>
      <w:commentRangeEnd w:id="82"/>
      <w:ins w:id="85" w:author="Joan Casey" w:date="2024-09-27T22:15:00Z" w16du:dateUtc="2024-09-28T02:15:00Z">
        <w:r w:rsidR="00167882">
          <w:rPr>
            <w:rStyle w:val="CommentReference"/>
          </w:rPr>
          <w:commentReference w:id="82"/>
        </w:r>
      </w:ins>
      <w:commentRangeEnd w:id="83"/>
      <w:r w:rsidR="00A04AF7">
        <w:rPr>
          <w:rStyle w:val="CommentReference"/>
        </w:rPr>
        <w:commentReference w:id="83"/>
      </w:r>
      <w:commentRangeEnd w:id="84"/>
      <w:r w:rsidR="00244F0B">
        <w:rPr>
          <w:rStyle w:val="CommentReference"/>
        </w:rPr>
        <w:commentReference w:id="84"/>
      </w:r>
      <w:r w:rsidR="00FC0108" w:rsidRPr="00D9007F">
        <w:rPr>
          <w:rFonts w:ascii="Arial" w:hAnsi="Arial" w:cs="Arial"/>
          <w:sz w:val="22"/>
          <w:szCs w:val="22"/>
        </w:rPr>
        <w:t xml:space="preserve">. </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645DCF">
      <w:pPr>
        <w:spacing w:line="360" w:lineRule="auto"/>
        <w:rPr>
          <w:rFonts w:ascii="Arial" w:hAnsi="Arial" w:cs="Arial"/>
          <w:sz w:val="22"/>
          <w:szCs w:val="22"/>
        </w:rPr>
      </w:pPr>
    </w:p>
    <w:p w14:paraId="78C38BD2" w14:textId="22652A62" w:rsidR="00BB15E4" w:rsidRPr="00D9007F" w:rsidRDefault="00E0522D" w:rsidP="00645DCF">
      <w:pPr>
        <w:spacing w:line="360" w:lineRule="auto"/>
        <w:ind w:firstLine="720"/>
        <w:rPr>
          <w:rFonts w:ascii="Arial" w:hAnsi="Arial" w:cs="Arial"/>
          <w:sz w:val="22"/>
          <w:szCs w:val="22"/>
        </w:rPr>
      </w:pPr>
      <w:commentRangeStart w:id="86"/>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t>
      </w:r>
      <w:commentRangeEnd w:id="86"/>
      <w:r w:rsidR="00167882">
        <w:rPr>
          <w:rStyle w:val="CommentReference"/>
        </w:rPr>
        <w:commentReference w:id="86"/>
      </w:r>
      <w:r w:rsidR="00E31D2E"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w:t>
      </w:r>
      <w:commentRangeStart w:id="87"/>
      <w:commentRangeStart w:id="88"/>
      <w:r w:rsidR="009E08C1" w:rsidRPr="00D9007F">
        <w:rPr>
          <w:rFonts w:ascii="Arial" w:hAnsi="Arial" w:cs="Arial"/>
          <w:sz w:val="22"/>
          <w:szCs w:val="22"/>
        </w:rPr>
        <w:t>dataset</w:t>
      </w:r>
      <w:commentRangeEnd w:id="87"/>
      <w:r w:rsidR="0013295E">
        <w:rPr>
          <w:rStyle w:val="CommentReference"/>
        </w:rPr>
        <w:commentReference w:id="87"/>
      </w:r>
      <w:commentRangeEnd w:id="88"/>
      <w:r w:rsidR="00081C36">
        <w:rPr>
          <w:rStyle w:val="CommentReference"/>
        </w:rPr>
        <w:commentReference w:id="88"/>
      </w:r>
      <w:r w:rsidR="009E08C1" w:rsidRPr="00D9007F">
        <w:rPr>
          <w:rFonts w:ascii="Arial" w:hAnsi="Arial" w:cs="Arial"/>
          <w:sz w:val="22"/>
          <w:szCs w:val="22"/>
        </w:rPr>
        <w:t xml:space="preserve">.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w:t>
      </w:r>
      <w:r w:rsidR="00A44AFF" w:rsidRPr="00D9007F">
        <w:rPr>
          <w:rFonts w:ascii="Arial" w:hAnsi="Arial" w:cs="Arial"/>
          <w:sz w:val="22"/>
          <w:szCs w:val="22"/>
        </w:rPr>
        <w:lastRenderedPageBreak/>
        <w:t xml:space="preserve">dependent medical device users, </w:t>
      </w:r>
      <w:commentRangeStart w:id="89"/>
      <w:commentRangeStart w:id="90"/>
      <w:commentRangeStart w:id="91"/>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89"/>
      <w:r w:rsidR="00357E81">
        <w:rPr>
          <w:rStyle w:val="CommentReference"/>
        </w:rPr>
        <w:commentReference w:id="89"/>
      </w:r>
      <w:commentRangeEnd w:id="90"/>
      <w:r w:rsidR="00380C63">
        <w:rPr>
          <w:rStyle w:val="CommentReference"/>
        </w:rPr>
        <w:commentReference w:id="90"/>
      </w:r>
      <w:commentRangeEnd w:id="91"/>
      <w:r w:rsidR="00A04AF7">
        <w:rPr>
          <w:rStyle w:val="CommentReference"/>
        </w:rPr>
        <w:commentReference w:id="91"/>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3E9DD71D"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113D7C">
        <w:rPr>
          <w:rStyle w:val="EndnoteReference"/>
          <w:rFonts w:ascii="Arial" w:hAnsi="Arial" w:cs="Arial"/>
          <w:sz w:val="22"/>
          <w:szCs w:val="22"/>
        </w:rPr>
        <w:endnoteReference w:id="39"/>
      </w:r>
      <w:r w:rsidR="00DC2FFA">
        <w:rPr>
          <w:rFonts w:ascii="Arial" w:hAnsi="Arial" w:cs="Arial"/>
          <w:sz w:val="22"/>
          <w:szCs w:val="22"/>
          <w:vertAlign w:val="superscript"/>
        </w:rPr>
        <w:t>,</w:t>
      </w:r>
      <w:r w:rsidR="00113D7C">
        <w:rPr>
          <w:rStyle w:val="EndnoteReference"/>
          <w:rFonts w:ascii="Arial" w:hAnsi="Arial" w:cs="Arial"/>
          <w:sz w:val="22"/>
          <w:szCs w:val="22"/>
        </w:rPr>
        <w:endnoteReference w:id="40"/>
      </w:r>
      <w:r w:rsidR="001D1CDF">
        <w:rPr>
          <w:rFonts w:ascii="Arial" w:hAnsi="Arial" w:cs="Arial"/>
          <w:sz w:val="22"/>
          <w:szCs w:val="22"/>
        </w:rPr>
        <w:t>.</w:t>
      </w:r>
      <w:r w:rsidR="0091139A">
        <w:rPr>
          <w:rFonts w:ascii="Arial" w:hAnsi="Arial" w:cs="Arial"/>
          <w:sz w:val="22"/>
          <w:szCs w:val="22"/>
        </w:rPr>
        <w:t xml:space="preserve"> </w:t>
      </w:r>
      <w:r w:rsidR="00AE70C9" w:rsidRPr="00D9007F">
        <w:rPr>
          <w:rFonts w:ascii="Arial" w:hAnsi="Arial" w:cs="Arial"/>
          <w:sz w:val="22"/>
          <w:szCs w:val="22"/>
        </w:rPr>
        <w:t xml:space="preserve">This produced </w:t>
      </w:r>
      <w:ins w:id="92" w:author="Kioumourtzoglou, Marianthi-Anna" w:date="2024-09-30T00:28:00Z" w16du:dateUtc="2024-09-29T21:28:00Z">
        <w:r w:rsidR="00FD42F3">
          <w:rPr>
            <w:rFonts w:ascii="Arial" w:hAnsi="Arial" w:cs="Arial"/>
            <w:sz w:val="22"/>
            <w:szCs w:val="22"/>
          </w:rPr>
          <w:t xml:space="preserve">a </w:t>
        </w:r>
      </w:ins>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del w:id="93" w:author="Joan Casey" w:date="2024-09-27T22:18:00Z" w16du:dateUtc="2024-09-28T02:18:00Z">
        <w:r w:rsidR="00663195" w:rsidDel="00167882">
          <w:rPr>
            <w:rFonts w:ascii="Arial" w:hAnsi="Arial" w:cs="Arial"/>
            <w:sz w:val="22"/>
            <w:szCs w:val="22"/>
          </w:rPr>
          <w:delText xml:space="preserve">and </w:delText>
        </w:r>
        <w:r w:rsidR="001D1069" w:rsidRPr="00D9007F" w:rsidDel="00167882">
          <w:rPr>
            <w:rFonts w:ascii="Arial" w:hAnsi="Arial" w:cs="Arial"/>
            <w:sz w:val="22"/>
            <w:szCs w:val="22"/>
          </w:rPr>
          <w:delText xml:space="preserve"> hospitalization</w:delText>
        </w:r>
      </w:del>
      <w:ins w:id="94" w:author="Joan Casey" w:date="2024-09-27T22:18:00Z" w16du:dateUtc="2024-09-28T02:18:00Z">
        <w:r w:rsidR="00167882">
          <w:rPr>
            <w:rFonts w:ascii="Arial" w:hAnsi="Arial" w:cs="Arial"/>
            <w:sz w:val="22"/>
            <w:szCs w:val="22"/>
          </w:rPr>
          <w:t xml:space="preserve">and </w:t>
        </w:r>
        <w:r w:rsidR="00167882" w:rsidRPr="00D9007F">
          <w:rPr>
            <w:rFonts w:ascii="Arial" w:hAnsi="Arial" w:cs="Arial"/>
            <w:sz w:val="22"/>
            <w:szCs w:val="22"/>
          </w:rPr>
          <w:t>hospitalization</w:t>
        </w:r>
      </w:ins>
      <w:r w:rsidR="001D1069" w:rsidRPr="00D9007F">
        <w:rPr>
          <w:rFonts w:ascii="Arial" w:hAnsi="Arial" w:cs="Arial"/>
          <w:sz w:val="22"/>
          <w:szCs w:val="22"/>
        </w:rPr>
        <w:t xml:space="preserve"> 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524560D9"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commentRangeStart w:id="95"/>
      <w:commentRangeStart w:id="96"/>
      <w:r w:rsidR="00760748" w:rsidRPr="00D9007F">
        <w:rPr>
          <w:rFonts w:ascii="Arial" w:hAnsi="Arial" w:cs="Arial"/>
          <w:sz w:val="22"/>
          <w:szCs w:val="22"/>
        </w:rPr>
        <w:t>quasi-</w:t>
      </w:r>
      <w:r w:rsidR="00B7629A" w:rsidRPr="00D9007F">
        <w:rPr>
          <w:rFonts w:ascii="Arial" w:hAnsi="Arial" w:cs="Arial"/>
          <w:sz w:val="22"/>
          <w:szCs w:val="22"/>
        </w:rPr>
        <w:t xml:space="preserve">Poisson </w:t>
      </w:r>
      <w:commentRangeEnd w:id="95"/>
      <w:r w:rsidR="00CD534A">
        <w:rPr>
          <w:rStyle w:val="CommentReference"/>
        </w:rPr>
        <w:commentReference w:id="95"/>
      </w:r>
      <w:commentRangeEnd w:id="96"/>
      <w:r w:rsidR="00081C36">
        <w:rPr>
          <w:rStyle w:val="CommentReference"/>
        </w:rPr>
        <w:commentReference w:id="96"/>
      </w:r>
      <w:r w:rsidR="00B7629A" w:rsidRPr="00D9007F">
        <w:rPr>
          <w:rFonts w:ascii="Arial" w:hAnsi="Arial" w:cs="Arial"/>
          <w:sz w:val="22"/>
          <w:szCs w:val="22"/>
        </w:rPr>
        <w:t>model</w:t>
      </w:r>
      <w:r w:rsidR="009D5A6D" w:rsidRPr="00D9007F">
        <w:rPr>
          <w:rStyle w:val="EndnoteReference"/>
          <w:rFonts w:ascii="Arial" w:hAnsi="Arial" w:cs="Arial"/>
          <w:sz w:val="22"/>
          <w:szCs w:val="22"/>
        </w:rPr>
        <w:endnoteReference w:id="41"/>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022B37" w:rsidRPr="00D9007F">
        <w:rPr>
          <w:rFonts w:ascii="Arial" w:hAnsi="Arial" w:cs="Arial"/>
          <w:sz w:val="22"/>
          <w:szCs w:val="22"/>
        </w:rPr>
        <w:t xml:space="preserve"> </w:t>
      </w:r>
      <w:commentRangeStart w:id="97"/>
      <w:commentRangeStart w:id="98"/>
      <w:commentRangeStart w:id="99"/>
      <w:commentRangeEnd w:id="97"/>
      <w:r w:rsidR="008D2FA0" w:rsidRPr="00D9007F">
        <w:rPr>
          <w:rStyle w:val="CommentReference"/>
          <w:rFonts w:ascii="Arial" w:hAnsi="Arial" w:cs="Arial"/>
        </w:rPr>
        <w:commentReference w:id="97"/>
      </w:r>
      <w:commentRangeEnd w:id="98"/>
      <w:r w:rsidR="00244390" w:rsidRPr="00D9007F">
        <w:rPr>
          <w:rStyle w:val="CommentReference"/>
          <w:rFonts w:ascii="Arial" w:hAnsi="Arial" w:cs="Arial"/>
        </w:rPr>
        <w:commentReference w:id="98"/>
      </w:r>
      <w:commentRangeEnd w:id="99"/>
      <w:r w:rsidR="000B5561">
        <w:rPr>
          <w:rStyle w:val="CommentReference"/>
        </w:rPr>
        <w:commentReference w:id="99"/>
      </w:r>
      <w:r w:rsidR="003D43FF">
        <w:rPr>
          <w:rFonts w:ascii="Arial" w:hAnsi="Arial" w:cs="Arial"/>
          <w:sz w:val="22"/>
          <w:szCs w:val="22"/>
        </w:rPr>
        <w:t>.</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7806AFCC"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 xml:space="preserve">difference-in-differences </w:t>
      </w:r>
      <w:commentRangeStart w:id="100"/>
      <w:r w:rsidR="007D6E27" w:rsidRPr="00D9007F">
        <w:rPr>
          <w:rFonts w:ascii="Arial" w:hAnsi="Arial" w:cs="Arial"/>
          <w:sz w:val="22"/>
          <w:szCs w:val="22"/>
        </w:rPr>
        <w:t>design</w:t>
      </w:r>
      <w:commentRangeEnd w:id="100"/>
      <w:r w:rsidR="00167882">
        <w:rPr>
          <w:rStyle w:val="CommentReference"/>
        </w:rPr>
        <w:commentReference w:id="100"/>
      </w:r>
      <w:r w:rsidR="00CF16D1">
        <w:rPr>
          <w:rFonts w:ascii="Arial" w:hAnsi="Arial" w:cs="Arial"/>
          <w:sz w:val="22"/>
          <w:szCs w:val="22"/>
        </w:rPr>
        <w:t xml:space="preserve">, where multiple regions exposed at different times are </w:t>
      </w:r>
      <w:r w:rsidR="00B334A4">
        <w:rPr>
          <w:rFonts w:ascii="Arial" w:hAnsi="Arial" w:cs="Arial"/>
          <w:sz w:val="22"/>
          <w:szCs w:val="22"/>
        </w:rPr>
        <w:t xml:space="preserve">each </w:t>
      </w:r>
      <w:r w:rsidR="00CF16D1">
        <w:rPr>
          <w:rFonts w:ascii="Arial" w:hAnsi="Arial" w:cs="Arial"/>
          <w:sz w:val="22"/>
          <w:szCs w:val="22"/>
        </w:rPr>
        <w:t>compared to unexposed regions.</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regions with parallel trends during pretreatment periods, rather, we randomly chose </w:t>
      </w:r>
      <w:del w:id="101" w:author="Kioumourtzoglou, Marianthi-Anna" w:date="2024-09-30T00:59:00Z" w16du:dateUtc="2024-09-29T21:59:00Z">
        <w:r w:rsidR="00523F36" w:rsidDel="00852EB9">
          <w:rPr>
            <w:rFonts w:ascii="Arial" w:hAnsi="Arial" w:cs="Arial"/>
            <w:sz w:val="22"/>
            <w:szCs w:val="22"/>
          </w:rPr>
          <w:delText xml:space="preserve">a </w:delText>
        </w:r>
      </w:del>
      <w:ins w:id="102" w:author="Kioumourtzoglou, Marianthi-Anna" w:date="2024-09-30T00:59:00Z" w16du:dateUtc="2024-09-29T21:59:00Z">
        <w:r w:rsidR="00852EB9">
          <w:rPr>
            <w:rFonts w:ascii="Arial" w:hAnsi="Arial" w:cs="Arial"/>
            <w:sz w:val="22"/>
            <w:szCs w:val="22"/>
          </w:rPr>
          <w:t xml:space="preserve">one </w:t>
        </w:r>
      </w:ins>
      <w:r w:rsidR="00523F36">
        <w:rPr>
          <w:rFonts w:ascii="Arial" w:hAnsi="Arial" w:cs="Arial"/>
          <w:sz w:val="22"/>
          <w:szCs w:val="22"/>
        </w:rPr>
        <w:t xml:space="preserve">control </w:t>
      </w:r>
      <w:commentRangeStart w:id="103"/>
      <w:r w:rsidR="00523F36">
        <w:rPr>
          <w:rFonts w:ascii="Arial" w:hAnsi="Arial" w:cs="Arial"/>
          <w:sz w:val="22"/>
          <w:szCs w:val="22"/>
        </w:rPr>
        <w:t xml:space="preserve">region </w:t>
      </w:r>
      <w:commentRangeEnd w:id="103"/>
      <w:r w:rsidR="00A94EC1">
        <w:rPr>
          <w:rStyle w:val="CommentReference"/>
        </w:rPr>
        <w:commentReference w:id="103"/>
      </w:r>
      <w:r w:rsidR="00523F36">
        <w:rPr>
          <w:rFonts w:ascii="Arial" w:hAnsi="Arial" w:cs="Arial"/>
          <w:sz w:val="22"/>
          <w:szCs w:val="22"/>
        </w:rPr>
        <w:t xml:space="preserve">for each exposed </w:t>
      </w:r>
      <w:commentRangeStart w:id="104"/>
      <w:r w:rsidR="00523F36">
        <w:rPr>
          <w:rFonts w:ascii="Arial" w:hAnsi="Arial" w:cs="Arial"/>
          <w:sz w:val="22"/>
          <w:szCs w:val="22"/>
        </w:rPr>
        <w:t>region</w:t>
      </w:r>
      <w:commentRangeEnd w:id="104"/>
      <w:r w:rsidR="00A94EC1">
        <w:rPr>
          <w:rStyle w:val="CommentReference"/>
        </w:rPr>
        <w:commentReference w:id="104"/>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 xml:space="preserve">power outage, we chose a </w:t>
      </w:r>
      <w:commentRangeStart w:id="105"/>
      <w:r w:rsidRPr="00D9007F">
        <w:rPr>
          <w:rFonts w:ascii="Arial" w:hAnsi="Arial" w:cs="Arial"/>
          <w:sz w:val="22"/>
          <w:szCs w:val="22"/>
        </w:rPr>
        <w:t>control</w:t>
      </w:r>
      <w:r w:rsidR="00163715">
        <w:rPr>
          <w:rFonts w:ascii="Arial" w:hAnsi="Arial" w:cs="Arial"/>
          <w:sz w:val="22"/>
          <w:szCs w:val="22"/>
        </w:rPr>
        <w:t xml:space="preserve"> county-</w:t>
      </w:r>
      <w:r w:rsidRPr="00D9007F">
        <w:rPr>
          <w:rFonts w:ascii="Arial" w:hAnsi="Arial" w:cs="Arial"/>
          <w:sz w:val="22"/>
          <w:szCs w:val="22"/>
        </w:rPr>
        <w:t xml:space="preserve">day </w:t>
      </w:r>
      <w:commentRangeEnd w:id="105"/>
      <w:r w:rsidR="0013295E">
        <w:rPr>
          <w:rStyle w:val="CommentReference"/>
        </w:rPr>
        <w:commentReference w:id="105"/>
      </w:r>
      <w:r w:rsidRPr="00D9007F">
        <w:rPr>
          <w:rFonts w:ascii="Arial" w:hAnsi="Arial" w:cs="Arial"/>
          <w:sz w:val="22"/>
          <w:szCs w:val="22"/>
        </w:rPr>
        <w:t xml:space="preserve">not exposed to </w:t>
      </w:r>
      <w:r w:rsidR="00163715">
        <w:rPr>
          <w:rFonts w:ascii="Arial" w:hAnsi="Arial" w:cs="Arial"/>
          <w:sz w:val="22"/>
          <w:szCs w:val="22"/>
        </w:rPr>
        <w:t xml:space="preserve">a </w:t>
      </w:r>
      <w:r w:rsidRPr="00D9007F">
        <w:rPr>
          <w:rFonts w:ascii="Arial" w:hAnsi="Arial" w:cs="Arial"/>
          <w:sz w:val="22"/>
          <w:szCs w:val="22"/>
        </w:rPr>
        <w:t xml:space="preserve">power outage. </w:t>
      </w:r>
      <w:commentRangeStart w:id="106"/>
      <w:commentRangeStart w:id="107"/>
      <w:commentRangeStart w:id="108"/>
      <w:commentRangeStart w:id="109"/>
      <w:commentRangeStart w:id="110"/>
      <w:r w:rsidR="00071347" w:rsidRPr="00D9007F">
        <w:rPr>
          <w:rFonts w:ascii="Arial" w:hAnsi="Arial" w:cs="Arial"/>
          <w:sz w:val="22"/>
          <w:szCs w:val="22"/>
        </w:rPr>
        <w:t xml:space="preserve">We </w:t>
      </w:r>
      <w:commentRangeEnd w:id="106"/>
      <w:r w:rsidR="000B5561">
        <w:rPr>
          <w:rStyle w:val="CommentReference"/>
        </w:rPr>
        <w:commentReference w:id="106"/>
      </w:r>
      <w:commentRangeEnd w:id="107"/>
      <w:r w:rsidR="004E0A40">
        <w:rPr>
          <w:rStyle w:val="CommentReference"/>
        </w:rPr>
        <w:commentReference w:id="107"/>
      </w:r>
      <w:commentRangeEnd w:id="108"/>
      <w:r w:rsidR="00163715">
        <w:rPr>
          <w:rStyle w:val="CommentReference"/>
        </w:rPr>
        <w:commentReference w:id="108"/>
      </w:r>
      <w:commentRangeEnd w:id="109"/>
      <w:r w:rsidR="00307F19">
        <w:rPr>
          <w:rStyle w:val="CommentReference"/>
        </w:rPr>
        <w:commentReference w:id="109"/>
      </w:r>
      <w:commentRangeEnd w:id="110"/>
      <w:r w:rsidR="00CD534A">
        <w:rPr>
          <w:rStyle w:val="CommentReference"/>
        </w:rPr>
        <w:commentReference w:id="110"/>
      </w:r>
      <w:r w:rsidR="00071347" w:rsidRPr="00D9007F">
        <w:rPr>
          <w:rFonts w:ascii="Arial" w:hAnsi="Arial" w:cs="Arial"/>
          <w:sz w:val="22"/>
          <w:szCs w:val="22"/>
        </w:rPr>
        <w:t xml:space="preserve">ran a </w:t>
      </w:r>
      <w:commentRangeStart w:id="111"/>
      <w:r w:rsidRPr="00D9007F">
        <w:rPr>
          <w:rFonts w:ascii="Arial" w:hAnsi="Arial" w:cs="Arial"/>
          <w:sz w:val="22"/>
          <w:szCs w:val="22"/>
        </w:rPr>
        <w:t xml:space="preserve">Poisson </w:t>
      </w:r>
      <w:commentRangeEnd w:id="111"/>
      <w:r w:rsidR="00CD534A">
        <w:rPr>
          <w:rStyle w:val="CommentReference"/>
        </w:rPr>
        <w:lastRenderedPageBreak/>
        <w:commentReference w:id="111"/>
      </w:r>
      <w:r w:rsidRPr="00D9007F">
        <w:rPr>
          <w:rFonts w:ascii="Arial" w:hAnsi="Arial" w:cs="Arial"/>
          <w:sz w:val="22"/>
          <w:szCs w:val="22"/>
        </w:rPr>
        <w:t xml:space="preserve">model </w:t>
      </w:r>
      <w:r w:rsidR="00071347" w:rsidRPr="00D9007F">
        <w:rPr>
          <w:rFonts w:ascii="Arial" w:hAnsi="Arial" w:cs="Arial"/>
          <w:sz w:val="22"/>
          <w:szCs w:val="22"/>
        </w:rPr>
        <w:t xml:space="preserve">including </w:t>
      </w:r>
      <w:del w:id="112" w:author="Joan Casey" w:date="2024-09-27T22:21:00Z" w16du:dateUtc="2024-09-28T02:21:00Z">
        <w:r w:rsidR="00071347" w:rsidRPr="00D9007F" w:rsidDel="00167882">
          <w:rPr>
            <w:rFonts w:ascii="Arial" w:hAnsi="Arial" w:cs="Arial"/>
            <w:sz w:val="22"/>
            <w:szCs w:val="22"/>
          </w:rPr>
          <w:delText xml:space="preserve">all </w:delText>
        </w:r>
      </w:del>
      <w:r w:rsidR="00071347" w:rsidRPr="00D9007F">
        <w:rPr>
          <w:rFonts w:ascii="Arial" w:hAnsi="Arial" w:cs="Arial"/>
          <w:sz w:val="22"/>
          <w:szCs w:val="22"/>
        </w:rPr>
        <w:t xml:space="preserve">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del w:id="113" w:author="Kioumourtzoglou, Marianthi-Anna" w:date="2024-09-30T00:37:00Z" w16du:dateUtc="2024-09-29T21:37:00Z">
        <w:r w:rsidR="00DA59F3" w:rsidRPr="00D9007F" w:rsidDel="00BD71B2">
          <w:rPr>
            <w:rFonts w:ascii="Arial" w:hAnsi="Arial" w:cs="Arial"/>
            <w:sz w:val="22"/>
            <w:szCs w:val="22"/>
          </w:rPr>
          <w:delText>,</w:delText>
        </w:r>
      </w:del>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53860C5C"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ins w:id="114" w:author="Kioumourtzoglou, Marianthi-Anna" w:date="2024-09-30T00:38:00Z" w16du:dateUtc="2024-09-29T21:38:00Z">
        <w:r w:rsidR="00E36E91">
          <w:rPr>
            <w:rFonts w:ascii="Arial" w:hAnsi="Arial" w:cs="Arial"/>
            <w:b/>
            <w:bCs/>
            <w:sz w:val="22"/>
            <w:szCs w:val="22"/>
          </w:rPr>
          <w:t xml:space="preserve">the </w:t>
        </w:r>
      </w:ins>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del w:id="115" w:author="Joan Casey" w:date="2024-09-27T22:22:00Z" w16du:dateUtc="2024-09-28T02:22:00Z">
        <w:r w:rsidRPr="00D9007F" w:rsidDel="0013295E">
          <w:rPr>
            <w:rFonts w:ascii="Arial" w:hAnsi="Arial" w:cs="Arial"/>
            <w:b/>
            <w:bCs/>
            <w:sz w:val="22"/>
            <w:szCs w:val="22"/>
          </w:rPr>
          <w:delText>:</w:delText>
        </w:r>
      </w:del>
    </w:p>
    <w:p w14:paraId="4E178260" w14:textId="77777777" w:rsidR="00DA452A" w:rsidRPr="00D9007F" w:rsidRDefault="00DA452A" w:rsidP="00645DCF">
      <w:pPr>
        <w:spacing w:line="360" w:lineRule="auto"/>
        <w:rPr>
          <w:rFonts w:ascii="Arial" w:hAnsi="Arial" w:cs="Arial"/>
          <w:sz w:val="22"/>
          <w:szCs w:val="22"/>
        </w:rPr>
      </w:pPr>
    </w:p>
    <w:p w14:paraId="6BB2BAEE" w14:textId="0E8E6F06"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w:t>
      </w:r>
      <w:del w:id="116" w:author="Joan Casey" w:date="2024-09-27T22:23:00Z" w16du:dateUtc="2024-09-28T02:23:00Z">
        <w:r w:rsidR="00B047D4" w:rsidRPr="00D9007F" w:rsidDel="0013295E">
          <w:rPr>
            <w:rFonts w:ascii="Arial" w:hAnsi="Arial" w:cs="Arial"/>
            <w:sz w:val="22"/>
            <w:szCs w:val="22"/>
          </w:rPr>
          <w:delText>actually</w:delText>
        </w:r>
        <w:r w:rsidR="001B41CC" w:rsidRPr="00D9007F" w:rsidDel="0013295E">
          <w:rPr>
            <w:rFonts w:ascii="Arial" w:hAnsi="Arial" w:cs="Arial"/>
            <w:sz w:val="22"/>
            <w:szCs w:val="22"/>
          </w:rPr>
          <w:delText xml:space="preserve"> </w:delText>
        </w:r>
      </w:del>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103639C4"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18D06888"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lastRenderedPageBreak/>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w:t>
      </w:r>
      <w:del w:id="117" w:author="Kioumourtzoglou, Marianthi-Anna" w:date="2024-09-30T00:40:00Z" w16du:dateUtc="2024-09-29T21:40:00Z">
        <w:r w:rsidRPr="00D9007F" w:rsidDel="00C4595D">
          <w:rPr>
            <w:rFonts w:ascii="Arial" w:hAnsi="Arial" w:cs="Arial"/>
            <w:sz w:val="22"/>
            <w:szCs w:val="22"/>
          </w:rPr>
          <w:delText xml:space="preserve">effects </w:delText>
        </w:r>
      </w:del>
      <w:r w:rsidRPr="00D9007F">
        <w:rPr>
          <w:rFonts w:ascii="Arial" w:hAnsi="Arial" w:cs="Arial"/>
          <w:sz w:val="22"/>
          <w:szCs w:val="22"/>
        </w:rPr>
        <w:t xml:space="preserve">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 xml:space="preserve">e also assessed coverage of confidence intervals in each of the </w:t>
      </w:r>
      <w:commentRangeStart w:id="118"/>
      <w:commentRangeStart w:id="119"/>
      <w:r w:rsidR="00671E55" w:rsidRPr="00D9007F">
        <w:rPr>
          <w:rFonts w:ascii="Arial" w:hAnsi="Arial" w:cs="Arial"/>
          <w:sz w:val="22"/>
          <w:szCs w:val="22"/>
        </w:rPr>
        <w:t>simulations</w:t>
      </w:r>
      <w:commentRangeEnd w:id="118"/>
      <w:r w:rsidR="0013295E">
        <w:rPr>
          <w:rStyle w:val="CommentReference"/>
        </w:rPr>
        <w:commentReference w:id="118"/>
      </w:r>
      <w:commentRangeEnd w:id="119"/>
      <w:r w:rsidR="00410077">
        <w:rPr>
          <w:rStyle w:val="CommentReference"/>
        </w:rPr>
        <w:commentReference w:id="119"/>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42732591"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del w:id="120" w:author="Joan Casey" w:date="2024-09-27T22:23:00Z" w16du:dateUtc="2024-09-28T02:23:00Z">
        <w:r w:rsidRPr="00D9007F" w:rsidDel="0013295E">
          <w:rPr>
            <w:rFonts w:ascii="Arial" w:hAnsi="Arial" w:cs="Arial"/>
            <w:b/>
            <w:bCs/>
            <w:sz w:val="22"/>
            <w:szCs w:val="22"/>
          </w:rPr>
          <w:delText>:</w:delText>
        </w:r>
      </w:del>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5FE813F" w14:textId="322D7FF8" w:rsidR="00927613" w:rsidRPr="00D9007F" w:rsidRDefault="007A0365" w:rsidP="00645DCF">
      <w:pPr>
        <w:spacing w:line="360" w:lineRule="auto"/>
        <w:rPr>
          <w:rFonts w:ascii="Arial" w:hAnsi="Arial" w:cs="Arial"/>
          <w:b/>
          <w:bCs/>
          <w:sz w:val="28"/>
          <w:szCs w:val="28"/>
          <w:u w:val="single"/>
        </w:rPr>
      </w:pPr>
      <w:r w:rsidRPr="00D9007F">
        <w:rPr>
          <w:rFonts w:ascii="Arial" w:hAnsi="Arial" w:cs="Arial"/>
          <w:b/>
          <w:bCs/>
          <w:sz w:val="28"/>
          <w:szCs w:val="28"/>
          <w:u w:val="single"/>
        </w:rPr>
        <w:t>Results</w:t>
      </w:r>
      <w:del w:id="121" w:author="Joan Casey" w:date="2024-09-27T22:24:00Z" w16du:dateUtc="2024-09-28T02:24:00Z">
        <w:r w:rsidRPr="00D9007F" w:rsidDel="0013295E">
          <w:rPr>
            <w:rFonts w:ascii="Arial" w:hAnsi="Arial" w:cs="Arial"/>
            <w:b/>
            <w:bCs/>
            <w:sz w:val="28"/>
            <w:szCs w:val="28"/>
            <w:u w:val="single"/>
          </w:rPr>
          <w:delText xml:space="preserve">: </w:delText>
        </w:r>
      </w:del>
    </w:p>
    <w:p w14:paraId="4940C302" w14:textId="77777777" w:rsidR="009A08EB" w:rsidRDefault="009A08EB" w:rsidP="00645DCF">
      <w:pPr>
        <w:spacing w:line="360" w:lineRule="auto"/>
        <w:rPr>
          <w:rFonts w:ascii="Arial" w:hAnsi="Arial" w:cs="Arial"/>
        </w:rPr>
      </w:pPr>
    </w:p>
    <w:p w14:paraId="39E9B230" w14:textId="0FB23185" w:rsidR="00AE0FC0" w:rsidRPr="00CC6E19" w:rsidRDefault="00AE0FC0" w:rsidP="00CC6E19">
      <w:pPr>
        <w:spacing w:line="360" w:lineRule="auto"/>
        <w:ind w:firstLine="360"/>
        <w:rPr>
          <w:rFonts w:ascii="Arial" w:hAnsi="Arial" w:cs="Arial"/>
          <w:sz w:val="22"/>
          <w:szCs w:val="22"/>
        </w:rPr>
      </w:pPr>
      <w:commentRangeStart w:id="122"/>
      <w:commentRangeStart w:id="123"/>
      <w:commentRangeStart w:id="124"/>
      <w:r w:rsidRPr="005A4914">
        <w:rPr>
          <w:rFonts w:ascii="Arial" w:hAnsi="Arial" w:cs="Arial"/>
          <w:sz w:val="22"/>
          <w:szCs w:val="22"/>
        </w:rPr>
        <w:t>We</w:t>
      </w:r>
      <w:commentRangeEnd w:id="122"/>
      <w:r w:rsidR="0013295E">
        <w:rPr>
          <w:rStyle w:val="CommentReference"/>
        </w:rPr>
        <w:commentReference w:id="122"/>
      </w:r>
      <w:commentRangeEnd w:id="123"/>
      <w:r w:rsidR="0013295E">
        <w:rPr>
          <w:rStyle w:val="CommentReference"/>
        </w:rPr>
        <w:commentReference w:id="123"/>
      </w:r>
      <w:commentRangeEnd w:id="124"/>
      <w:r w:rsidR="00410077">
        <w:rPr>
          <w:rStyle w:val="CommentReference"/>
        </w:rPr>
        <w:commentReference w:id="124"/>
      </w:r>
      <w:r w:rsidRPr="005A4914">
        <w:rPr>
          <w:rFonts w:ascii="Arial" w:hAnsi="Arial" w:cs="Arial"/>
          <w:sz w:val="22"/>
          <w:szCs w:val="22"/>
        </w:rPr>
        <w:t xml:space="preserve"> found some evidence of bias in these simulations representing an epidemiological study of power outage and hospitalizations, in cases modelling exposure misclassification and missing data. On average, results from these cases were biased </w:t>
      </w:r>
      <w:commentRangeStart w:id="125"/>
      <w:commentRangeStart w:id="126"/>
      <w:commentRangeStart w:id="127"/>
      <w:r w:rsidRPr="005A4914">
        <w:rPr>
          <w:rFonts w:ascii="Arial" w:hAnsi="Arial" w:cs="Arial"/>
          <w:sz w:val="22"/>
          <w:szCs w:val="22"/>
        </w:rPr>
        <w:t>downward</w:t>
      </w:r>
      <w:commentRangeEnd w:id="125"/>
      <w:r>
        <w:rPr>
          <w:rStyle w:val="CommentReference"/>
        </w:rPr>
        <w:commentReference w:id="125"/>
      </w:r>
      <w:commentRangeEnd w:id="126"/>
      <w:r>
        <w:rPr>
          <w:rStyle w:val="CommentReference"/>
        </w:rPr>
        <w:commentReference w:id="126"/>
      </w:r>
      <w:commentRangeEnd w:id="127"/>
      <w:r>
        <w:rPr>
          <w:rStyle w:val="CommentReference"/>
        </w:rPr>
        <w:commentReference w:id="127"/>
      </w:r>
      <w:r w:rsidRPr="005A4914">
        <w:rPr>
          <w:rFonts w:ascii="Arial" w:hAnsi="Arial" w:cs="Arial"/>
          <w:sz w:val="22"/>
          <w:szCs w:val="22"/>
        </w:rPr>
        <w:t xml:space="preserve">. </w:t>
      </w:r>
    </w:p>
    <w:p w14:paraId="39417DF7" w14:textId="77777777" w:rsidR="00AE0FC0" w:rsidRDefault="00AE0FC0" w:rsidP="00645DCF">
      <w:pPr>
        <w:spacing w:line="360" w:lineRule="auto"/>
        <w:rPr>
          <w:rFonts w:ascii="Arial" w:hAnsi="Arial" w:cs="Arial"/>
        </w:rPr>
      </w:pPr>
    </w:p>
    <w:p w14:paraId="24693EBF" w14:textId="59663E31" w:rsidR="00EB1888" w:rsidRPr="0049512F" w:rsidRDefault="00EB1888" w:rsidP="00645DCF">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del w:id="128" w:author="Joan Casey" w:date="2024-09-27T22:26:00Z" w16du:dateUtc="2024-09-28T02:26:00Z">
        <w:r w:rsidRPr="0049512F" w:rsidDel="0013295E">
          <w:rPr>
            <w:rFonts w:ascii="Arial" w:hAnsi="Arial" w:cs="Arial"/>
            <w:b/>
            <w:bCs/>
            <w:sz w:val="22"/>
            <w:szCs w:val="22"/>
            <w:u w:val="single"/>
          </w:rPr>
          <w:delText>:</w:delText>
        </w:r>
      </w:del>
    </w:p>
    <w:p w14:paraId="6473EAB5" w14:textId="77777777" w:rsidR="00EB1888" w:rsidRDefault="00EB1888" w:rsidP="00C40415">
      <w:pPr>
        <w:spacing w:line="360" w:lineRule="auto"/>
        <w:ind w:firstLine="360"/>
        <w:rPr>
          <w:rFonts w:ascii="Arial" w:hAnsi="Arial" w:cs="Arial"/>
          <w:sz w:val="22"/>
          <w:szCs w:val="22"/>
        </w:rPr>
      </w:pPr>
    </w:p>
    <w:p w14:paraId="6CDB1975" w14:textId="280F3F40" w:rsidR="00C40415" w:rsidRDefault="00040D3C" w:rsidP="00C40415">
      <w:pPr>
        <w:spacing w:line="360" w:lineRule="auto"/>
        <w:ind w:firstLine="360"/>
        <w:rPr>
          <w:rFonts w:ascii="Arial" w:hAnsi="Arial" w:cs="Arial"/>
          <w:sz w:val="22"/>
          <w:szCs w:val="22"/>
        </w:rPr>
      </w:pPr>
      <w:r w:rsidRPr="005A4914">
        <w:rPr>
          <w:rFonts w:ascii="Arial" w:hAnsi="Arial" w:cs="Arial"/>
          <w:sz w:val="22"/>
          <w:szCs w:val="22"/>
        </w:rPr>
        <w:t xml:space="preserve">In </w:t>
      </w:r>
      <w:r w:rsidR="00650B79" w:rsidRPr="005A4914">
        <w:rPr>
          <w:rFonts w:ascii="Arial" w:hAnsi="Arial" w:cs="Arial"/>
          <w:sz w:val="22"/>
          <w:szCs w:val="22"/>
        </w:rPr>
        <w:t xml:space="preserve">the </w:t>
      </w:r>
      <w:r w:rsidR="00253D84" w:rsidRPr="005A4914">
        <w:rPr>
          <w:rFonts w:ascii="Arial" w:hAnsi="Arial" w:cs="Arial"/>
          <w:sz w:val="22"/>
          <w:szCs w:val="22"/>
        </w:rPr>
        <w:t>simulation</w:t>
      </w:r>
      <w:r w:rsidR="00650B79" w:rsidRPr="005A4914">
        <w:rPr>
          <w:rFonts w:ascii="Arial" w:hAnsi="Arial" w:cs="Arial"/>
          <w:sz w:val="22"/>
          <w:szCs w:val="22"/>
        </w:rPr>
        <w:t xml:space="preserve"> cases</w:t>
      </w:r>
      <w:r w:rsidRPr="005A4914">
        <w:rPr>
          <w:rFonts w:ascii="Arial" w:hAnsi="Arial" w:cs="Arial"/>
          <w:sz w:val="22"/>
          <w:szCs w:val="22"/>
        </w:rPr>
        <w:t xml:space="preserve"> representing a researcher making wrong assumptions about the health-relevant duration of power outage</w:t>
      </w:r>
      <w:r w:rsidR="0048234F" w:rsidRPr="005A4914">
        <w:rPr>
          <w:rFonts w:ascii="Arial" w:hAnsi="Arial" w:cs="Arial"/>
          <w:sz w:val="22"/>
          <w:szCs w:val="22"/>
        </w:rPr>
        <w:t xml:space="preserve">, </w:t>
      </w:r>
      <w:r w:rsidR="00544AB9" w:rsidRPr="005A4914">
        <w:rPr>
          <w:rFonts w:ascii="Arial" w:hAnsi="Arial" w:cs="Arial"/>
          <w:sz w:val="22"/>
          <w:szCs w:val="22"/>
        </w:rPr>
        <w:t>w</w:t>
      </w:r>
      <w:r w:rsidR="0048234F" w:rsidRPr="005A4914">
        <w:rPr>
          <w:rFonts w:ascii="Arial" w:hAnsi="Arial" w:cs="Arial"/>
          <w:sz w:val="22"/>
          <w:szCs w:val="22"/>
        </w:rPr>
        <w:t xml:space="preserve">hen the </w:t>
      </w:r>
      <w:r w:rsidR="00885629" w:rsidRPr="005A4914">
        <w:rPr>
          <w:rFonts w:ascii="Arial" w:hAnsi="Arial" w:cs="Arial"/>
          <w:sz w:val="22"/>
          <w:szCs w:val="22"/>
        </w:rPr>
        <w:t>health-relevant duration of power outage assumed by the researcher</w:t>
      </w:r>
      <w:r w:rsidR="00D74FF4" w:rsidRPr="005A4914">
        <w:rPr>
          <w:rFonts w:ascii="Arial" w:hAnsi="Arial" w:cs="Arial"/>
          <w:sz w:val="22"/>
          <w:szCs w:val="22"/>
        </w:rPr>
        <w:t xml:space="preserve"> (8+ hours)</w:t>
      </w:r>
      <w:r w:rsidR="00885629" w:rsidRPr="005A4914">
        <w:rPr>
          <w:rFonts w:ascii="Arial" w:hAnsi="Arial" w:cs="Arial"/>
          <w:sz w:val="22"/>
          <w:szCs w:val="22"/>
        </w:rPr>
        <w:t xml:space="preserve"> was </w:t>
      </w:r>
      <w:r w:rsidR="00854A68" w:rsidRPr="005A4914">
        <w:rPr>
          <w:rFonts w:ascii="Arial" w:hAnsi="Arial" w:cs="Arial"/>
          <w:sz w:val="22"/>
          <w:szCs w:val="22"/>
        </w:rPr>
        <w:t>shorter</w:t>
      </w:r>
      <w:r w:rsidR="00885629" w:rsidRPr="005A4914">
        <w:rPr>
          <w:rFonts w:ascii="Arial" w:hAnsi="Arial" w:cs="Arial"/>
          <w:sz w:val="22"/>
          <w:szCs w:val="22"/>
        </w:rPr>
        <w:t xml:space="preserve"> than the </w:t>
      </w:r>
      <w:r w:rsidR="00FE0AE4" w:rsidRPr="005A4914">
        <w:rPr>
          <w:rFonts w:ascii="Arial" w:hAnsi="Arial" w:cs="Arial"/>
          <w:sz w:val="22"/>
          <w:szCs w:val="22"/>
        </w:rPr>
        <w:t xml:space="preserve">true </w:t>
      </w:r>
      <w:r w:rsidR="0048234F" w:rsidRPr="005A4914">
        <w:rPr>
          <w:rFonts w:ascii="Arial" w:hAnsi="Arial" w:cs="Arial"/>
          <w:sz w:val="22"/>
          <w:szCs w:val="22"/>
        </w:rPr>
        <w:t>simulated health-relevant duration</w:t>
      </w:r>
      <w:r w:rsidR="009319BD" w:rsidRPr="005A4914">
        <w:rPr>
          <w:rFonts w:ascii="Arial" w:hAnsi="Arial" w:cs="Arial"/>
          <w:sz w:val="22"/>
          <w:szCs w:val="22"/>
        </w:rPr>
        <w:t xml:space="preserve"> (</w:t>
      </w:r>
      <w:commentRangeStart w:id="129"/>
      <w:r w:rsidR="00854A68" w:rsidRPr="005A4914">
        <w:rPr>
          <w:rFonts w:ascii="Arial" w:hAnsi="Arial" w:cs="Arial"/>
          <w:sz w:val="22"/>
          <w:szCs w:val="22"/>
        </w:rPr>
        <w:t>12</w:t>
      </w:r>
      <w:r w:rsidR="009319BD" w:rsidRPr="005A4914">
        <w:rPr>
          <w:rFonts w:ascii="Arial" w:hAnsi="Arial" w:cs="Arial"/>
          <w:sz w:val="22"/>
          <w:szCs w:val="22"/>
        </w:rPr>
        <w:t>+ hours</w:t>
      </w:r>
      <w:commentRangeEnd w:id="129"/>
      <w:r w:rsidR="00410077">
        <w:rPr>
          <w:rStyle w:val="CommentReference"/>
        </w:rPr>
        <w:commentReference w:id="129"/>
      </w:r>
      <w:r w:rsidR="009319BD" w:rsidRPr="005A4914">
        <w:rPr>
          <w:rFonts w:ascii="Arial" w:hAnsi="Arial" w:cs="Arial"/>
          <w:sz w:val="22"/>
          <w:szCs w:val="22"/>
        </w:rPr>
        <w:t>)</w:t>
      </w:r>
      <w:r w:rsidR="0060052D" w:rsidRPr="005A4914">
        <w:rPr>
          <w:rFonts w:ascii="Arial" w:hAnsi="Arial" w:cs="Arial"/>
          <w:sz w:val="22"/>
          <w:szCs w:val="22"/>
        </w:rPr>
        <w:t xml:space="preserve">, </w:t>
      </w:r>
      <w:r w:rsidR="0048234F" w:rsidRPr="005A4914">
        <w:rPr>
          <w:rFonts w:ascii="Arial" w:hAnsi="Arial" w:cs="Arial"/>
          <w:sz w:val="22"/>
          <w:szCs w:val="22"/>
        </w:rPr>
        <w:t xml:space="preserve">results were </w:t>
      </w:r>
      <w:r w:rsidR="00854A68" w:rsidRPr="005A4914">
        <w:rPr>
          <w:rFonts w:ascii="Arial" w:hAnsi="Arial" w:cs="Arial"/>
          <w:sz w:val="22"/>
          <w:szCs w:val="22"/>
        </w:rPr>
        <w:t>substantially biased</w:t>
      </w:r>
      <w:r w:rsidR="0048234F" w:rsidRPr="005A4914">
        <w:rPr>
          <w:rFonts w:ascii="Arial" w:hAnsi="Arial" w:cs="Arial"/>
          <w:sz w:val="22"/>
          <w:szCs w:val="22"/>
        </w:rPr>
        <w:t xml:space="preserve"> </w:t>
      </w:r>
      <w:r w:rsidR="006612BD" w:rsidRPr="005A4914">
        <w:rPr>
          <w:rFonts w:ascii="Arial" w:hAnsi="Arial" w:cs="Arial"/>
          <w:sz w:val="22"/>
          <w:szCs w:val="22"/>
        </w:rPr>
        <w:t>downward</w:t>
      </w:r>
      <w:r w:rsidR="0048234F" w:rsidRPr="005A4914">
        <w:rPr>
          <w:rFonts w:ascii="Arial" w:hAnsi="Arial" w:cs="Arial"/>
          <w:sz w:val="22"/>
          <w:szCs w:val="22"/>
        </w:rPr>
        <w:t xml:space="preserve">. </w:t>
      </w:r>
      <w:r w:rsidR="00A97464" w:rsidRPr="000F5746">
        <w:rPr>
          <w:rFonts w:ascii="Arial" w:hAnsi="Arial" w:cs="Arial"/>
          <w:sz w:val="22"/>
          <w:szCs w:val="22"/>
        </w:rPr>
        <w:t xml:space="preserve">In this case, the effect estimates returned from the simulation were on average </w:t>
      </w:r>
      <w:r w:rsidR="00A21BCB" w:rsidRPr="000F5746">
        <w:rPr>
          <w:rFonts w:ascii="Arial" w:hAnsi="Arial" w:cs="Arial"/>
          <w:sz w:val="22"/>
          <w:szCs w:val="22"/>
        </w:rPr>
        <w:t>5</w:t>
      </w:r>
      <w:r w:rsidR="00A97464" w:rsidRPr="000F5746">
        <w:rPr>
          <w:rFonts w:ascii="Arial" w:hAnsi="Arial" w:cs="Arial"/>
          <w:sz w:val="22"/>
          <w:szCs w:val="22"/>
        </w:rPr>
        <w:t xml:space="preserve">0% smaller than the </w:t>
      </w:r>
      <w:r w:rsidR="00E34A47" w:rsidRPr="000F5746">
        <w:rPr>
          <w:rFonts w:ascii="Arial" w:hAnsi="Arial" w:cs="Arial"/>
          <w:sz w:val="22"/>
          <w:szCs w:val="22"/>
        </w:rPr>
        <w:t xml:space="preserve">true </w:t>
      </w:r>
      <w:r w:rsidR="00A97464" w:rsidRPr="000F5746">
        <w:rPr>
          <w:rFonts w:ascii="Arial" w:hAnsi="Arial" w:cs="Arial"/>
          <w:sz w:val="22"/>
          <w:szCs w:val="22"/>
        </w:rPr>
        <w:t xml:space="preserve">simulated </w:t>
      </w:r>
      <w:r w:rsidR="00685A6E" w:rsidRPr="000F5746">
        <w:rPr>
          <w:rFonts w:ascii="Arial" w:hAnsi="Arial" w:cs="Arial"/>
          <w:sz w:val="22"/>
          <w:szCs w:val="22"/>
        </w:rPr>
        <w:t xml:space="preserve">relative </w:t>
      </w:r>
      <w:r w:rsidR="00A97464" w:rsidRPr="000F5746">
        <w:rPr>
          <w:rFonts w:ascii="Arial" w:hAnsi="Arial" w:cs="Arial"/>
          <w:sz w:val="22"/>
          <w:szCs w:val="22"/>
        </w:rPr>
        <w:t>ris</w:t>
      </w:r>
      <w:r w:rsidR="00F55634" w:rsidRPr="000F5746">
        <w:rPr>
          <w:rFonts w:ascii="Arial" w:hAnsi="Arial" w:cs="Arial"/>
          <w:sz w:val="22"/>
          <w:szCs w:val="22"/>
        </w:rPr>
        <w:t>k</w:t>
      </w:r>
      <w:ins w:id="130" w:author="Kioumourtzoglou, Marianthi-Anna" w:date="2024-09-30T00:45:00Z" w16du:dateUtc="2024-09-29T21:45:00Z">
        <w:r w:rsidR="00CD57ED">
          <w:rPr>
            <w:rFonts w:ascii="Arial" w:hAnsi="Arial" w:cs="Arial"/>
            <w:sz w:val="22"/>
            <w:szCs w:val="22"/>
          </w:rPr>
          <w:t>—</w:t>
        </w:r>
      </w:ins>
      <w:del w:id="131" w:author="Kioumourtzoglou, Marianthi-Anna" w:date="2024-09-30T00:45:00Z" w16du:dateUtc="2024-09-29T21:45:00Z">
        <w:r w:rsidR="00F55634" w:rsidRPr="000F5746" w:rsidDel="00CD57ED">
          <w:rPr>
            <w:rFonts w:ascii="Arial" w:hAnsi="Arial" w:cs="Arial"/>
            <w:sz w:val="22"/>
            <w:szCs w:val="22"/>
          </w:rPr>
          <w:delText xml:space="preserve"> – </w:delText>
        </w:r>
      </w:del>
      <w:r w:rsidR="00F55634" w:rsidRPr="000F5746">
        <w:rPr>
          <w:rFonts w:ascii="Arial" w:hAnsi="Arial" w:cs="Arial"/>
          <w:sz w:val="22"/>
          <w:szCs w:val="22"/>
        </w:rPr>
        <w:t>the largest bias of all the simulation ca</w:t>
      </w:r>
      <w:r w:rsidR="009608DE" w:rsidRPr="000F5746">
        <w:rPr>
          <w:rFonts w:ascii="Arial" w:hAnsi="Arial" w:cs="Arial"/>
          <w:sz w:val="22"/>
          <w:szCs w:val="22"/>
        </w:rPr>
        <w:t>ses</w:t>
      </w:r>
      <w:r w:rsidR="00A97464" w:rsidRPr="000F5746">
        <w:rPr>
          <w:rFonts w:ascii="Arial" w:hAnsi="Arial" w:cs="Arial"/>
          <w:sz w:val="22"/>
          <w:szCs w:val="22"/>
        </w:rPr>
        <w:t>.</w:t>
      </w:r>
      <w:r w:rsidR="00AB61BC" w:rsidRPr="000F5746">
        <w:rPr>
          <w:rFonts w:ascii="Arial" w:hAnsi="Arial" w:cs="Arial"/>
          <w:sz w:val="22"/>
          <w:szCs w:val="22"/>
        </w:rPr>
        <w:t xml:space="preserve"> The magnitude of bias </w:t>
      </w:r>
      <w:r w:rsidR="00397173" w:rsidRPr="000F5746">
        <w:rPr>
          <w:rFonts w:ascii="Arial" w:hAnsi="Arial" w:cs="Arial"/>
          <w:sz w:val="22"/>
          <w:szCs w:val="22"/>
        </w:rPr>
        <w:t xml:space="preserve">was the same for </w:t>
      </w:r>
      <w:r w:rsidR="00B21EFD" w:rsidRPr="000F5746">
        <w:rPr>
          <w:rFonts w:ascii="Arial" w:hAnsi="Arial" w:cs="Arial"/>
          <w:sz w:val="22"/>
          <w:szCs w:val="22"/>
        </w:rPr>
        <w:t>all</w:t>
      </w:r>
      <w:r w:rsidR="005D7B51" w:rsidRPr="000F5746">
        <w:rPr>
          <w:rFonts w:ascii="Arial" w:hAnsi="Arial" w:cs="Arial"/>
          <w:sz w:val="22"/>
          <w:szCs w:val="22"/>
        </w:rPr>
        <w:t xml:space="preserve"> </w:t>
      </w:r>
      <w:r w:rsidR="00AB61BC" w:rsidRPr="000F5746">
        <w:rPr>
          <w:rFonts w:ascii="Arial" w:hAnsi="Arial" w:cs="Arial"/>
          <w:sz w:val="22"/>
          <w:szCs w:val="22"/>
        </w:rPr>
        <w:t>effect size</w:t>
      </w:r>
      <w:r w:rsidR="00590D2D" w:rsidRPr="000F5746">
        <w:rPr>
          <w:rFonts w:ascii="Arial" w:hAnsi="Arial" w:cs="Arial"/>
          <w:sz w:val="22"/>
          <w:szCs w:val="22"/>
        </w:rPr>
        <w:t>s</w:t>
      </w:r>
      <w:r w:rsidR="00AB61BC" w:rsidRPr="000F5746">
        <w:rPr>
          <w:rFonts w:ascii="Arial" w:hAnsi="Arial" w:cs="Arial"/>
          <w:sz w:val="22"/>
          <w:szCs w:val="22"/>
        </w:rPr>
        <w:t xml:space="preserve"> </w:t>
      </w:r>
      <w:r w:rsidR="004A1E91" w:rsidRPr="000F5746">
        <w:rPr>
          <w:rFonts w:ascii="Arial" w:hAnsi="Arial" w:cs="Arial"/>
          <w:sz w:val="22"/>
          <w:szCs w:val="22"/>
        </w:rPr>
        <w:t xml:space="preserve">and </w:t>
      </w:r>
      <w:r w:rsidR="00AB61BC" w:rsidRPr="000F5746">
        <w:rPr>
          <w:rFonts w:ascii="Arial" w:hAnsi="Arial" w:cs="Arial"/>
          <w:sz w:val="22"/>
          <w:szCs w:val="22"/>
        </w:rPr>
        <w:t>study design</w:t>
      </w:r>
      <w:r w:rsidR="004A1E91" w:rsidRPr="000F5746">
        <w:rPr>
          <w:rFonts w:ascii="Arial" w:hAnsi="Arial" w:cs="Arial"/>
          <w:sz w:val="22"/>
          <w:szCs w:val="22"/>
        </w:rPr>
        <w:t>s</w:t>
      </w:r>
      <w:r w:rsidR="00816F3A" w:rsidRPr="000F5746">
        <w:rPr>
          <w:rFonts w:ascii="Arial" w:hAnsi="Arial" w:cs="Arial"/>
          <w:sz w:val="22"/>
          <w:szCs w:val="22"/>
        </w:rPr>
        <w:t xml:space="preserve">. </w:t>
      </w:r>
    </w:p>
    <w:p w14:paraId="0A203597" w14:textId="77777777" w:rsidR="00707C62" w:rsidRDefault="00D578C3" w:rsidP="00707C62">
      <w:pPr>
        <w:spacing w:line="360" w:lineRule="auto"/>
        <w:ind w:firstLine="360"/>
        <w:rPr>
          <w:rFonts w:ascii="Arial" w:hAnsi="Arial" w:cs="Arial"/>
          <w:sz w:val="22"/>
          <w:szCs w:val="22"/>
        </w:rPr>
      </w:pPr>
      <w:r w:rsidRPr="00C40415">
        <w:rPr>
          <w:rFonts w:ascii="Arial" w:hAnsi="Arial" w:cs="Arial"/>
          <w:sz w:val="22"/>
          <w:szCs w:val="22"/>
        </w:rPr>
        <w:t>However, w</w:t>
      </w:r>
      <w:r w:rsidR="002845E8" w:rsidRPr="00C40415">
        <w:rPr>
          <w:rFonts w:ascii="Arial" w:hAnsi="Arial" w:cs="Arial"/>
          <w:sz w:val="22"/>
          <w:szCs w:val="22"/>
        </w:rPr>
        <w:t>hen the health-relevant duration of outag</w:t>
      </w:r>
      <w:r w:rsidR="00DF742F" w:rsidRPr="00C40415">
        <w:rPr>
          <w:rFonts w:ascii="Arial" w:hAnsi="Arial" w:cs="Arial"/>
          <w:sz w:val="22"/>
          <w:szCs w:val="22"/>
        </w:rPr>
        <w:t>e</w:t>
      </w:r>
      <w:r w:rsidR="002845E8" w:rsidRPr="00C40415">
        <w:rPr>
          <w:rFonts w:ascii="Arial" w:hAnsi="Arial" w:cs="Arial"/>
          <w:sz w:val="22"/>
          <w:szCs w:val="22"/>
        </w:rPr>
        <w:t xml:space="preserve"> </w:t>
      </w:r>
      <w:r w:rsidR="00DF742F" w:rsidRPr="00C40415">
        <w:rPr>
          <w:rFonts w:ascii="Arial" w:hAnsi="Arial" w:cs="Arial"/>
          <w:sz w:val="22"/>
          <w:szCs w:val="22"/>
        </w:rPr>
        <w:t xml:space="preserve">assumed by the researcher </w:t>
      </w:r>
      <w:r w:rsidR="00BE18D5" w:rsidRPr="00C40415">
        <w:rPr>
          <w:rFonts w:ascii="Arial" w:hAnsi="Arial" w:cs="Arial"/>
          <w:sz w:val="22"/>
          <w:szCs w:val="22"/>
        </w:rPr>
        <w:t xml:space="preserve">(8+ hours) </w:t>
      </w:r>
      <w:r w:rsidR="002845E8" w:rsidRPr="00C40415">
        <w:rPr>
          <w:rFonts w:ascii="Arial" w:hAnsi="Arial" w:cs="Arial"/>
          <w:sz w:val="22"/>
          <w:szCs w:val="22"/>
        </w:rPr>
        <w:t xml:space="preserve">was </w:t>
      </w:r>
      <w:r w:rsidR="00BE18D5" w:rsidRPr="00C40415">
        <w:rPr>
          <w:rFonts w:ascii="Arial" w:hAnsi="Arial" w:cs="Arial"/>
          <w:i/>
          <w:iCs/>
          <w:sz w:val="22"/>
          <w:szCs w:val="22"/>
        </w:rPr>
        <w:t>longer</w:t>
      </w:r>
      <w:r w:rsidR="002845E8" w:rsidRPr="00C40415">
        <w:rPr>
          <w:rFonts w:ascii="Arial" w:hAnsi="Arial" w:cs="Arial"/>
          <w:sz w:val="22"/>
          <w:szCs w:val="22"/>
        </w:rPr>
        <w:t xml:space="preserve"> than the </w:t>
      </w:r>
      <w:r w:rsidR="001863C0" w:rsidRPr="00C40415">
        <w:rPr>
          <w:rFonts w:ascii="Arial" w:hAnsi="Arial" w:cs="Arial"/>
          <w:sz w:val="22"/>
          <w:szCs w:val="22"/>
        </w:rPr>
        <w:t>true simulated duration (4+</w:t>
      </w:r>
      <w:r w:rsidR="001770B1" w:rsidRPr="00C40415">
        <w:rPr>
          <w:rFonts w:ascii="Arial" w:hAnsi="Arial" w:cs="Arial"/>
          <w:sz w:val="22"/>
          <w:szCs w:val="22"/>
        </w:rPr>
        <w:t xml:space="preserve"> </w:t>
      </w:r>
      <w:r w:rsidR="001863C0" w:rsidRPr="00C40415">
        <w:rPr>
          <w:rFonts w:ascii="Arial" w:hAnsi="Arial" w:cs="Arial"/>
          <w:sz w:val="22"/>
          <w:szCs w:val="22"/>
        </w:rPr>
        <w:t xml:space="preserve">hours), </w:t>
      </w:r>
      <w:r w:rsidR="002845E8" w:rsidRPr="00C40415">
        <w:rPr>
          <w:rFonts w:ascii="Arial" w:hAnsi="Arial" w:cs="Arial"/>
          <w:sz w:val="22"/>
          <w:szCs w:val="22"/>
        </w:rPr>
        <w:t xml:space="preserve">results were </w:t>
      </w:r>
      <w:r w:rsidR="0063780E" w:rsidRPr="00C40415">
        <w:rPr>
          <w:rFonts w:ascii="Arial" w:hAnsi="Arial" w:cs="Arial"/>
          <w:sz w:val="22"/>
          <w:szCs w:val="22"/>
        </w:rPr>
        <w:t>slightly</w:t>
      </w:r>
      <w:r w:rsidR="00263DB7" w:rsidRPr="00C40415">
        <w:rPr>
          <w:rFonts w:ascii="Arial" w:hAnsi="Arial" w:cs="Arial"/>
          <w:sz w:val="22"/>
          <w:szCs w:val="22"/>
        </w:rPr>
        <w:t xml:space="preserve"> </w:t>
      </w:r>
      <w:r w:rsidR="00176E05" w:rsidRPr="00C40415">
        <w:rPr>
          <w:rFonts w:ascii="Arial" w:hAnsi="Arial" w:cs="Arial"/>
          <w:sz w:val="22"/>
          <w:szCs w:val="22"/>
        </w:rPr>
        <w:t xml:space="preserve">biased </w:t>
      </w:r>
      <w:r w:rsidR="00263DB7" w:rsidRPr="00C40415">
        <w:rPr>
          <w:rFonts w:ascii="Arial" w:hAnsi="Arial" w:cs="Arial"/>
          <w:sz w:val="22"/>
          <w:szCs w:val="22"/>
        </w:rPr>
        <w:t xml:space="preserve">downward. </w:t>
      </w:r>
      <w:r w:rsidR="008135FF" w:rsidRPr="00C40415">
        <w:rPr>
          <w:rFonts w:ascii="Arial" w:hAnsi="Arial" w:cs="Arial"/>
          <w:sz w:val="22"/>
          <w:szCs w:val="22"/>
        </w:rPr>
        <w:t xml:space="preserve">In this case, </w:t>
      </w:r>
      <w:r w:rsidR="00D9499B" w:rsidRPr="00C40415">
        <w:rPr>
          <w:rFonts w:ascii="Arial" w:hAnsi="Arial" w:cs="Arial"/>
          <w:sz w:val="22"/>
          <w:szCs w:val="22"/>
        </w:rPr>
        <w:t>e</w:t>
      </w:r>
      <w:r w:rsidR="008135FF" w:rsidRPr="00C40415">
        <w:rPr>
          <w:rFonts w:ascii="Arial" w:hAnsi="Arial" w:cs="Arial"/>
          <w:sz w:val="22"/>
          <w:szCs w:val="22"/>
        </w:rPr>
        <w:t>ffect</w:t>
      </w:r>
      <w:r w:rsidR="00D9499B" w:rsidRPr="00C40415">
        <w:rPr>
          <w:rFonts w:ascii="Arial" w:hAnsi="Arial" w:cs="Arial"/>
          <w:sz w:val="22"/>
          <w:szCs w:val="22"/>
        </w:rPr>
        <w:t xml:space="preserve"> </w:t>
      </w:r>
      <w:r w:rsidR="008135FF" w:rsidRPr="00C40415">
        <w:rPr>
          <w:rFonts w:ascii="Arial" w:hAnsi="Arial" w:cs="Arial"/>
          <w:sz w:val="22"/>
          <w:szCs w:val="22"/>
        </w:rPr>
        <w:t xml:space="preserve">estimates </w:t>
      </w:r>
      <w:r w:rsidR="00136C3C" w:rsidRPr="00C40415">
        <w:rPr>
          <w:rFonts w:ascii="Arial" w:hAnsi="Arial" w:cs="Arial"/>
          <w:sz w:val="22"/>
          <w:szCs w:val="22"/>
        </w:rPr>
        <w:t xml:space="preserve">returned by the simulation </w:t>
      </w:r>
      <w:r w:rsidR="00D9499B" w:rsidRPr="00C40415">
        <w:rPr>
          <w:rFonts w:ascii="Arial" w:hAnsi="Arial" w:cs="Arial"/>
          <w:sz w:val="22"/>
          <w:szCs w:val="22"/>
        </w:rPr>
        <w:t xml:space="preserve">were </w:t>
      </w:r>
      <w:commentRangeStart w:id="132"/>
      <w:r w:rsidR="00D9499B" w:rsidRPr="00C40415">
        <w:rPr>
          <w:rFonts w:ascii="Arial" w:hAnsi="Arial" w:cs="Arial"/>
          <w:sz w:val="22"/>
          <w:szCs w:val="22"/>
        </w:rPr>
        <w:t xml:space="preserve">on average </w:t>
      </w:r>
      <w:r w:rsidR="00DA449C" w:rsidRPr="00C40415">
        <w:rPr>
          <w:rFonts w:ascii="Arial" w:hAnsi="Arial" w:cs="Arial"/>
          <w:sz w:val="22"/>
          <w:szCs w:val="22"/>
        </w:rPr>
        <w:t>8</w:t>
      </w:r>
      <w:r w:rsidR="00D9499B" w:rsidRPr="00C40415">
        <w:rPr>
          <w:rFonts w:ascii="Arial" w:hAnsi="Arial" w:cs="Arial"/>
          <w:sz w:val="22"/>
          <w:szCs w:val="22"/>
        </w:rPr>
        <w:t xml:space="preserve">0% </w:t>
      </w:r>
      <w:commentRangeEnd w:id="132"/>
      <w:r w:rsidR="000C0352">
        <w:rPr>
          <w:rStyle w:val="CommentReference"/>
        </w:rPr>
        <w:commentReference w:id="132"/>
      </w:r>
      <w:r w:rsidR="00D9499B" w:rsidRPr="00C40415">
        <w:rPr>
          <w:rFonts w:ascii="Arial" w:hAnsi="Arial" w:cs="Arial"/>
          <w:sz w:val="22"/>
          <w:szCs w:val="22"/>
        </w:rPr>
        <w:t xml:space="preserve">of the true simulated </w:t>
      </w:r>
      <w:r w:rsidR="009A09FF" w:rsidRPr="00C40415">
        <w:rPr>
          <w:rFonts w:ascii="Arial" w:hAnsi="Arial" w:cs="Arial"/>
          <w:sz w:val="22"/>
          <w:szCs w:val="22"/>
        </w:rPr>
        <w:t>relative risk</w:t>
      </w:r>
      <w:r w:rsidR="00D9499B" w:rsidRPr="00C40415">
        <w:rPr>
          <w:rFonts w:ascii="Arial" w:hAnsi="Arial" w:cs="Arial"/>
          <w:sz w:val="22"/>
          <w:szCs w:val="22"/>
        </w:rPr>
        <w:t xml:space="preserve">. </w:t>
      </w:r>
      <w:r w:rsidR="00AA5571" w:rsidRPr="00C40415">
        <w:rPr>
          <w:rFonts w:ascii="Arial" w:hAnsi="Arial" w:cs="Arial"/>
          <w:sz w:val="22"/>
          <w:szCs w:val="22"/>
        </w:rPr>
        <w:t xml:space="preserve">Again, magnitude of bias was the same for </w:t>
      </w:r>
      <w:r w:rsidR="00B61B3B" w:rsidRPr="00C40415">
        <w:rPr>
          <w:rFonts w:ascii="Arial" w:hAnsi="Arial" w:cs="Arial"/>
          <w:sz w:val="22"/>
          <w:szCs w:val="22"/>
        </w:rPr>
        <w:t>all</w:t>
      </w:r>
      <w:r w:rsidR="00AA5571" w:rsidRPr="00C40415">
        <w:rPr>
          <w:rFonts w:ascii="Arial" w:hAnsi="Arial" w:cs="Arial"/>
          <w:sz w:val="22"/>
          <w:szCs w:val="22"/>
        </w:rPr>
        <w:t xml:space="preserve"> effect sizes and study designs. </w:t>
      </w:r>
    </w:p>
    <w:p w14:paraId="18289BDE" w14:textId="2DB400E8" w:rsidR="008649E6" w:rsidRDefault="00707C62" w:rsidP="008649E6">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ins w:id="133" w:author="Kioumourtzoglou, Marianthi-Anna" w:date="2024-09-30T00:46:00Z" w16du:dateUtc="2024-09-29T21:46:00Z">
        <w:r w:rsidR="00ED317F">
          <w:rPr>
            <w:rFonts w:ascii="Arial" w:hAnsi="Arial" w:cs="Arial"/>
            <w:sz w:val="22"/>
            <w:szCs w:val="22"/>
          </w:rPr>
          <w:t xml:space="preserve"> the</w:t>
        </w:r>
      </w:ins>
      <w:r w:rsidRPr="00707C62">
        <w:rPr>
          <w:rFonts w:ascii="Arial" w:hAnsi="Arial" w:cs="Arial"/>
          <w:sz w:val="22"/>
          <w:szCs w:val="22"/>
        </w:rPr>
        <w:t xml:space="preserve"> health</w:t>
      </w:r>
      <w:ins w:id="134" w:author="Kioumourtzoglou, Marianthi-Anna" w:date="2024-09-30T00:46:00Z" w16du:dateUtc="2024-09-29T21:46:00Z">
        <w:r w:rsidR="009A7C32">
          <w:rPr>
            <w:rFonts w:ascii="Arial" w:hAnsi="Arial" w:cs="Arial"/>
            <w:sz w:val="22"/>
            <w:szCs w:val="22"/>
          </w:rPr>
          <w:t>-</w:t>
        </w:r>
      </w:ins>
      <w:del w:id="135" w:author="Kioumourtzoglou, Marianthi-Anna" w:date="2024-09-30T00:46:00Z" w16du:dateUtc="2024-09-29T21:46:00Z">
        <w:r w:rsidRPr="00707C62" w:rsidDel="009A7C32">
          <w:rPr>
            <w:rFonts w:ascii="Arial" w:hAnsi="Arial" w:cs="Arial"/>
            <w:sz w:val="22"/>
            <w:szCs w:val="22"/>
          </w:rPr>
          <w:delText xml:space="preserve"> </w:delText>
        </w:r>
      </w:del>
      <w:r w:rsidRPr="00707C62">
        <w:rPr>
          <w:rFonts w:ascii="Arial" w:hAnsi="Arial" w:cs="Arial"/>
          <w:sz w:val="22"/>
          <w:szCs w:val="22"/>
        </w:rPr>
        <w:t>relevant duration, coverage varied widely by effect size</w:t>
      </w:r>
      <w:del w:id="136" w:author="Joan Casey" w:date="2024-09-27T22:33:00Z" w16du:dateUtc="2024-09-28T02:33:00Z">
        <w:r w:rsidRPr="00707C62" w:rsidDel="000C0352">
          <w:rPr>
            <w:rFonts w:ascii="Arial" w:hAnsi="Arial" w:cs="Arial"/>
            <w:sz w:val="22"/>
            <w:szCs w:val="22"/>
          </w:rPr>
          <w:delText>,</w:delText>
        </w:r>
      </w:del>
      <w:r w:rsidRPr="00707C62">
        <w:rPr>
          <w:rFonts w:ascii="Arial" w:hAnsi="Arial" w:cs="Arial"/>
          <w:sz w:val="22"/>
          <w:szCs w:val="22"/>
        </w:rPr>
        <w:t xml:space="preserve"> and was different between the two exposure misclassification scenarios.</w:t>
      </w:r>
      <w:r w:rsidR="00514BA2">
        <w:rPr>
          <w:rFonts w:ascii="Arial" w:hAnsi="Arial" w:cs="Arial"/>
          <w:sz w:val="22"/>
          <w:szCs w:val="22"/>
        </w:rPr>
        <w:t xml:space="preserve"> </w:t>
      </w:r>
      <w:r w:rsidRPr="00514BA2">
        <w:rPr>
          <w:rFonts w:ascii="Arial" w:hAnsi="Arial" w:cs="Arial"/>
          <w:sz w:val="22"/>
          <w:szCs w:val="22"/>
        </w:rPr>
        <w:t xml:space="preserve">In the simulation case where 4+ hour power outages caused increased hospitalization risk, but the researcher assumed it was 8+ hour outages that caused health effects, coverage for models with simulated effect size 0.05% was close to </w:t>
      </w:r>
      <w:commentRangeStart w:id="137"/>
      <w:commentRangeStart w:id="138"/>
      <w:r w:rsidRPr="00514BA2">
        <w:rPr>
          <w:rFonts w:ascii="Arial" w:hAnsi="Arial" w:cs="Arial"/>
          <w:sz w:val="22"/>
          <w:szCs w:val="22"/>
        </w:rPr>
        <w:t>100</w:t>
      </w:r>
      <w:ins w:id="139" w:author="Joan Casey" w:date="2024-09-27T22:33:00Z" w16du:dateUtc="2024-09-28T02:33:00Z">
        <w:r w:rsidR="000C0352">
          <w:rPr>
            <w:rFonts w:ascii="Arial" w:hAnsi="Arial" w:cs="Arial"/>
            <w:sz w:val="22"/>
            <w:szCs w:val="22"/>
          </w:rPr>
          <w:t>%</w:t>
        </w:r>
      </w:ins>
      <w:r w:rsidRPr="00514BA2">
        <w:rPr>
          <w:rFonts w:ascii="Arial" w:hAnsi="Arial" w:cs="Arial"/>
          <w:sz w:val="22"/>
          <w:szCs w:val="22"/>
        </w:rPr>
        <w:t xml:space="preserve">, </w:t>
      </w:r>
      <w:commentRangeEnd w:id="137"/>
      <w:r w:rsidR="000C0352">
        <w:rPr>
          <w:rStyle w:val="CommentReference"/>
        </w:rPr>
        <w:commentReference w:id="137"/>
      </w:r>
      <w:commentRangeEnd w:id="138"/>
      <w:r w:rsidR="00F549D4">
        <w:rPr>
          <w:rStyle w:val="CommentReference"/>
        </w:rPr>
        <w:commentReference w:id="138"/>
      </w:r>
      <w:r w:rsidRPr="00514BA2">
        <w:rPr>
          <w:rFonts w:ascii="Arial" w:hAnsi="Arial" w:cs="Arial"/>
          <w:sz w:val="22"/>
          <w:szCs w:val="22"/>
        </w:rPr>
        <w:t xml:space="preserve">because bias was minimal and effect estimates imprecise. </w:t>
      </w:r>
      <w:r w:rsidRPr="00353D6C">
        <w:rPr>
          <w:rFonts w:ascii="Arial" w:hAnsi="Arial" w:cs="Arial"/>
          <w:sz w:val="22"/>
          <w:szCs w:val="22"/>
        </w:rPr>
        <w:t xml:space="preserve">For effect size of 5%, coverage was close to 65%. </w:t>
      </w:r>
      <w:commentRangeStart w:id="140"/>
      <w:r w:rsidRPr="00353D6C">
        <w:rPr>
          <w:rFonts w:ascii="Arial" w:hAnsi="Arial" w:cs="Arial"/>
          <w:sz w:val="22"/>
          <w:szCs w:val="22"/>
        </w:rPr>
        <w:t>Coverage was lower because of increased precision.</w:t>
      </w:r>
      <w:commentRangeEnd w:id="140"/>
      <w:r w:rsidR="00C916CA">
        <w:rPr>
          <w:rStyle w:val="CommentReference"/>
        </w:rPr>
        <w:commentReference w:id="140"/>
      </w:r>
    </w:p>
    <w:p w14:paraId="6575C34D" w14:textId="76DC728F" w:rsidR="00707C62" w:rsidRPr="00592703" w:rsidRDefault="00707C62" w:rsidP="00592703">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 xml:space="preserve">Even though these effect estimates were biased, they were imprecise due to the </w:t>
      </w:r>
      <w:del w:id="141" w:author="Kioumourtzoglou, Marianthi-Anna" w:date="2024-09-30T00:49:00Z" w16du:dateUtc="2024-09-29T21:49:00Z">
        <w:r w:rsidRPr="00592703" w:rsidDel="00721011">
          <w:rPr>
            <w:rFonts w:ascii="Arial" w:hAnsi="Arial" w:cs="Arial"/>
            <w:sz w:val="22"/>
            <w:szCs w:val="22"/>
          </w:rPr>
          <w:delText xml:space="preserve">tiny </w:delText>
        </w:r>
      </w:del>
      <w:ins w:id="142" w:author="Kioumourtzoglou, Marianthi-Anna" w:date="2024-09-30T00:49:00Z" w16du:dateUtc="2024-09-29T21:49:00Z">
        <w:r w:rsidR="00721011">
          <w:rPr>
            <w:rFonts w:ascii="Arial" w:hAnsi="Arial" w:cs="Arial"/>
            <w:sz w:val="22"/>
            <w:szCs w:val="22"/>
          </w:rPr>
          <w:t>small</w:t>
        </w:r>
        <w:r w:rsidR="00CD1299">
          <w:rPr>
            <w:rFonts w:ascii="Arial" w:hAnsi="Arial" w:cs="Arial"/>
            <w:sz w:val="22"/>
            <w:szCs w:val="22"/>
          </w:rPr>
          <w:t xml:space="preserve"> simulated</w:t>
        </w:r>
        <w:r w:rsidR="00721011" w:rsidRPr="00592703">
          <w:rPr>
            <w:rFonts w:ascii="Arial" w:hAnsi="Arial" w:cs="Arial"/>
            <w:sz w:val="22"/>
            <w:szCs w:val="22"/>
          </w:rPr>
          <w:t xml:space="preserve"> </w:t>
        </w:r>
      </w:ins>
      <w:r w:rsidRPr="00592703">
        <w:rPr>
          <w:rFonts w:ascii="Arial" w:hAnsi="Arial" w:cs="Arial"/>
          <w:sz w:val="22"/>
          <w:szCs w:val="22"/>
        </w:rPr>
        <w:t xml:space="preserve">effect size, leading to higher coverage. However, for the effect size of 5%, coverage was 0%, </w:t>
      </w:r>
      <w:commentRangeStart w:id="143"/>
      <w:r w:rsidRPr="00592703">
        <w:rPr>
          <w:rFonts w:ascii="Arial" w:hAnsi="Arial" w:cs="Arial"/>
          <w:sz w:val="22"/>
          <w:szCs w:val="22"/>
        </w:rPr>
        <w:t>since effect estimates were both substantially biased and precise.</w:t>
      </w:r>
      <w:commentRangeEnd w:id="143"/>
      <w:r w:rsidR="00B94E98">
        <w:rPr>
          <w:rStyle w:val="CommentReference"/>
        </w:rPr>
        <w:commentReference w:id="143"/>
      </w:r>
    </w:p>
    <w:p w14:paraId="59A0A45A" w14:textId="77777777" w:rsidR="00707C62" w:rsidRDefault="00707C62" w:rsidP="004D41AD">
      <w:pPr>
        <w:spacing w:line="360" w:lineRule="auto"/>
        <w:rPr>
          <w:rFonts w:ascii="Arial" w:hAnsi="Arial" w:cs="Arial"/>
          <w:sz w:val="22"/>
          <w:szCs w:val="22"/>
        </w:rPr>
      </w:pPr>
    </w:p>
    <w:p w14:paraId="3AFAD279" w14:textId="25C03949" w:rsidR="004D41AD" w:rsidRPr="009A4B34" w:rsidRDefault="004D41AD" w:rsidP="004D41AD">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5E58AA3D" w14:textId="77777777" w:rsidR="008E7F7E" w:rsidRPr="00D9007F" w:rsidRDefault="008E7F7E" w:rsidP="00645DCF">
      <w:pPr>
        <w:pStyle w:val="ListParagraph"/>
        <w:spacing w:line="360" w:lineRule="auto"/>
        <w:rPr>
          <w:rFonts w:ascii="Arial" w:hAnsi="Arial" w:cs="Arial"/>
          <w:sz w:val="22"/>
          <w:szCs w:val="22"/>
        </w:rPr>
      </w:pPr>
    </w:p>
    <w:p w14:paraId="08DFED49" w14:textId="19C8A158" w:rsidR="00270DAA" w:rsidRDefault="004029BD" w:rsidP="00270DAA">
      <w:pPr>
        <w:spacing w:line="360" w:lineRule="auto"/>
        <w:ind w:firstLine="360"/>
        <w:rPr>
          <w:rFonts w:ascii="Arial" w:hAnsi="Arial" w:cs="Arial"/>
          <w:sz w:val="22"/>
          <w:szCs w:val="22"/>
        </w:rPr>
      </w:pPr>
      <w:r w:rsidRPr="00C9119B">
        <w:rPr>
          <w:rFonts w:ascii="Arial" w:hAnsi="Arial" w:cs="Arial"/>
          <w:sz w:val="22"/>
          <w:szCs w:val="22"/>
        </w:rPr>
        <w:t xml:space="preserve">In </w:t>
      </w:r>
      <w:ins w:id="144" w:author="Kioumourtzoglou, Marianthi-Anna" w:date="2024-09-30T00:50:00Z" w16du:dateUtc="2024-09-29T21:50:00Z">
        <w:r w:rsidR="00B94E98">
          <w:rPr>
            <w:rFonts w:ascii="Arial" w:hAnsi="Arial" w:cs="Arial"/>
            <w:sz w:val="22"/>
            <w:szCs w:val="22"/>
          </w:rPr>
          <w:t xml:space="preserve">those </w:t>
        </w:r>
      </w:ins>
      <w:r w:rsidR="00C35EEA" w:rsidRPr="00C9119B">
        <w:rPr>
          <w:rFonts w:ascii="Arial" w:hAnsi="Arial" w:cs="Arial"/>
          <w:sz w:val="22"/>
          <w:szCs w:val="22"/>
        </w:rPr>
        <w:t>simulation</w:t>
      </w:r>
      <w:ins w:id="145" w:author="Kioumourtzoglou, Marianthi-Anna" w:date="2024-09-30T00:50:00Z" w16du:dateUtc="2024-09-29T21:50:00Z">
        <w:r w:rsidR="00B94E98">
          <w:rPr>
            <w:rFonts w:ascii="Arial" w:hAnsi="Arial" w:cs="Arial"/>
            <w:sz w:val="22"/>
            <w:szCs w:val="22"/>
          </w:rPr>
          <w:t>s</w:t>
        </w:r>
      </w:ins>
      <w:r w:rsidR="00C35EEA" w:rsidRPr="00C9119B">
        <w:rPr>
          <w:rFonts w:ascii="Arial" w:hAnsi="Arial" w:cs="Arial"/>
          <w:sz w:val="22"/>
          <w:szCs w:val="22"/>
        </w:rPr>
        <w:t xml:space="preserve"> </w:t>
      </w:r>
      <w:del w:id="146" w:author="Kioumourtzoglou, Marianthi-Anna" w:date="2024-09-30T00:50:00Z" w16du:dateUtc="2024-09-29T21:50:00Z">
        <w:r w:rsidR="00C35EEA" w:rsidRPr="00C9119B" w:rsidDel="00B94E98">
          <w:rPr>
            <w:rFonts w:ascii="Arial" w:hAnsi="Arial" w:cs="Arial"/>
            <w:sz w:val="22"/>
            <w:szCs w:val="22"/>
          </w:rPr>
          <w:delText xml:space="preserve">cases </w:delText>
        </w:r>
      </w:del>
      <w:r w:rsidR="00C35EEA" w:rsidRPr="00C9119B">
        <w:rPr>
          <w:rFonts w:ascii="Arial" w:hAnsi="Arial" w:cs="Arial"/>
          <w:sz w:val="22"/>
          <w:szCs w:val="22"/>
        </w:rPr>
        <w:t xml:space="preserve">where missing data were introduced, as more data were missing, the </w:t>
      </w:r>
      <w:ins w:id="147" w:author="Kioumourtzoglou, Marianthi-Anna" w:date="2024-09-30T00:50:00Z" w16du:dateUtc="2024-09-29T21:50:00Z">
        <w:r w:rsidR="00BA3B60">
          <w:rPr>
            <w:rFonts w:ascii="Arial" w:hAnsi="Arial" w:cs="Arial"/>
            <w:sz w:val="22"/>
            <w:szCs w:val="22"/>
          </w:rPr>
          <w:t xml:space="preserve">estimated </w:t>
        </w:r>
      </w:ins>
      <w:r w:rsidR="00C35EEA" w:rsidRPr="00C9119B">
        <w:rPr>
          <w:rFonts w:ascii="Arial" w:hAnsi="Arial" w:cs="Arial"/>
          <w:sz w:val="22"/>
          <w:szCs w:val="22"/>
        </w:rPr>
        <w:t>relative risk</w:t>
      </w:r>
      <w:r w:rsidR="00974A88" w:rsidRPr="00C9119B">
        <w:rPr>
          <w:rFonts w:ascii="Arial" w:hAnsi="Arial" w:cs="Arial"/>
          <w:sz w:val="22"/>
          <w:szCs w:val="22"/>
        </w:rPr>
        <w:t xml:space="preserve"> </w:t>
      </w:r>
      <w:del w:id="148" w:author="Kioumourtzoglou, Marianthi-Anna" w:date="2024-09-30T00:51:00Z" w16du:dateUtc="2024-09-29T21:51:00Z">
        <w:r w:rsidR="00974A88" w:rsidRPr="00C9119B" w:rsidDel="00BA3B60">
          <w:rPr>
            <w:rFonts w:ascii="Arial" w:hAnsi="Arial" w:cs="Arial"/>
            <w:sz w:val="22"/>
            <w:szCs w:val="22"/>
          </w:rPr>
          <w:delText>returned from simulations</w:delText>
        </w:r>
        <w:r w:rsidR="00C35EEA" w:rsidRPr="00C9119B" w:rsidDel="00BA3B60">
          <w:rPr>
            <w:rFonts w:ascii="Arial" w:hAnsi="Arial" w:cs="Arial"/>
            <w:sz w:val="22"/>
            <w:szCs w:val="22"/>
          </w:rPr>
          <w:delText xml:space="preserve"> </w:delText>
        </w:r>
      </w:del>
      <w:r w:rsidR="00C35EEA" w:rsidRPr="00C9119B">
        <w:rPr>
          <w:rFonts w:ascii="Arial" w:hAnsi="Arial" w:cs="Arial"/>
          <w:sz w:val="22"/>
          <w:szCs w:val="22"/>
        </w:rPr>
        <w:t>was biased further towards the null</w:t>
      </w:r>
      <w:r w:rsidR="00C9119B">
        <w:rPr>
          <w:rFonts w:ascii="Arial" w:hAnsi="Arial" w:cs="Arial"/>
          <w:sz w:val="22"/>
          <w:szCs w:val="22"/>
        </w:rPr>
        <w:t xml:space="preserve">, </w:t>
      </w:r>
      <w:commentRangeStart w:id="149"/>
      <w:r w:rsidR="00C9119B">
        <w:rPr>
          <w:rFonts w:ascii="Arial" w:hAnsi="Arial" w:cs="Arial"/>
          <w:sz w:val="22"/>
          <w:szCs w:val="22"/>
        </w:rPr>
        <w:t>as expected</w:t>
      </w:r>
      <w:commentRangeEnd w:id="149"/>
      <w:r w:rsidR="00A04FFC">
        <w:rPr>
          <w:rStyle w:val="CommentReference"/>
        </w:rPr>
        <w:commentReference w:id="149"/>
      </w:r>
      <w:r w:rsidR="00C9119B">
        <w:rPr>
          <w:rFonts w:ascii="Arial" w:hAnsi="Arial" w:cs="Arial"/>
          <w:sz w:val="22"/>
          <w:szCs w:val="22"/>
        </w:rPr>
        <w:t xml:space="preserve">. </w:t>
      </w:r>
      <w:r w:rsidRPr="00C9119B">
        <w:rPr>
          <w:rFonts w:ascii="Arial" w:hAnsi="Arial" w:cs="Arial"/>
          <w:sz w:val="22"/>
          <w:szCs w:val="22"/>
        </w:rPr>
        <w:t xml:space="preserve">At </w:t>
      </w:r>
      <w:r w:rsidR="00DA449C" w:rsidRPr="00C9119B">
        <w:rPr>
          <w:rFonts w:ascii="Arial" w:hAnsi="Arial" w:cs="Arial"/>
          <w:sz w:val="22"/>
          <w:szCs w:val="22"/>
        </w:rPr>
        <w:t>1</w:t>
      </w:r>
      <w:r w:rsidRPr="00C9119B">
        <w:rPr>
          <w:rFonts w:ascii="Arial" w:hAnsi="Arial" w:cs="Arial"/>
          <w:sz w:val="22"/>
          <w:szCs w:val="22"/>
        </w:rPr>
        <w:t>0% of data missing, effect estimates returned from the simulation were</w:t>
      </w:r>
      <w:r w:rsidR="00D77DD7" w:rsidRPr="00C9119B">
        <w:rPr>
          <w:rFonts w:ascii="Arial" w:hAnsi="Arial" w:cs="Arial"/>
          <w:sz w:val="22"/>
          <w:szCs w:val="22"/>
        </w:rPr>
        <w:t xml:space="preserve"> 90</w:t>
      </w:r>
      <w:r w:rsidRPr="00C9119B">
        <w:rPr>
          <w:rFonts w:ascii="Arial" w:hAnsi="Arial" w:cs="Arial"/>
          <w:sz w:val="22"/>
          <w:szCs w:val="22"/>
        </w:rPr>
        <w:t xml:space="preserve">% of the true simulated </w:t>
      </w:r>
      <w:r w:rsidR="00474470" w:rsidRPr="00C9119B">
        <w:rPr>
          <w:rFonts w:ascii="Arial" w:hAnsi="Arial" w:cs="Arial"/>
          <w:sz w:val="22"/>
          <w:szCs w:val="22"/>
        </w:rPr>
        <w:t>relative risk</w:t>
      </w:r>
      <w:r w:rsidRPr="00C9119B">
        <w:rPr>
          <w:rFonts w:ascii="Arial" w:hAnsi="Arial" w:cs="Arial"/>
          <w:sz w:val="22"/>
          <w:szCs w:val="22"/>
        </w:rPr>
        <w:t xml:space="preserve">. </w:t>
      </w:r>
      <w:r w:rsidR="0058544A" w:rsidRPr="00630804">
        <w:rPr>
          <w:rFonts w:ascii="Arial" w:hAnsi="Arial" w:cs="Arial"/>
          <w:sz w:val="22"/>
          <w:szCs w:val="22"/>
        </w:rPr>
        <w:t xml:space="preserve">When 50% of data were missing, effect estimates returned from the simulation were 75% of the </w:t>
      </w:r>
      <w:r w:rsidR="0033375D" w:rsidRPr="00630804">
        <w:rPr>
          <w:rFonts w:ascii="Arial" w:hAnsi="Arial" w:cs="Arial"/>
          <w:sz w:val="22"/>
          <w:szCs w:val="22"/>
        </w:rPr>
        <w:t xml:space="preserve">true </w:t>
      </w:r>
      <w:r w:rsidR="0033375D" w:rsidRPr="00630804">
        <w:rPr>
          <w:rFonts w:ascii="Arial" w:hAnsi="Arial" w:cs="Arial"/>
          <w:sz w:val="22"/>
          <w:szCs w:val="22"/>
        </w:rPr>
        <w:lastRenderedPageBreak/>
        <w:t xml:space="preserve">simulated </w:t>
      </w:r>
      <w:r w:rsidR="0058544A" w:rsidRPr="00630804">
        <w:rPr>
          <w:rFonts w:ascii="Arial" w:hAnsi="Arial" w:cs="Arial"/>
          <w:sz w:val="22"/>
          <w:szCs w:val="22"/>
        </w:rPr>
        <w:t>relative risk</w:t>
      </w:r>
      <w:r w:rsidR="006E096B" w:rsidRPr="00630804">
        <w:rPr>
          <w:rFonts w:ascii="Arial" w:hAnsi="Arial" w:cs="Arial"/>
          <w:sz w:val="22"/>
          <w:szCs w:val="22"/>
        </w:rPr>
        <w:t>, and w</w:t>
      </w:r>
      <w:r w:rsidRPr="00630804">
        <w:rPr>
          <w:rFonts w:ascii="Arial" w:hAnsi="Arial" w:cs="Arial"/>
          <w:sz w:val="22"/>
          <w:szCs w:val="22"/>
        </w:rPr>
        <w:t xml:space="preserve">hen 70% of data were missing, effect estimates were 50% of the true simulated effect. </w:t>
      </w:r>
      <w:r w:rsidR="009C004F" w:rsidRPr="00AF278A">
        <w:rPr>
          <w:rFonts w:ascii="Arial" w:hAnsi="Arial" w:cs="Arial"/>
          <w:sz w:val="22"/>
          <w:szCs w:val="22"/>
        </w:rPr>
        <w:t>The magnitude of bias was</w:t>
      </w:r>
      <w:r w:rsidR="00C469CC" w:rsidRPr="00AF278A">
        <w:rPr>
          <w:rFonts w:ascii="Arial" w:hAnsi="Arial" w:cs="Arial"/>
          <w:sz w:val="22"/>
          <w:szCs w:val="22"/>
        </w:rPr>
        <w:t xml:space="preserve"> not sensitive to study design or effect size. </w:t>
      </w:r>
    </w:p>
    <w:p w14:paraId="27EDD0D4" w14:textId="5161E469" w:rsidR="00C96BCF" w:rsidRDefault="00270DAA" w:rsidP="001E43BD">
      <w:pPr>
        <w:spacing w:line="360" w:lineRule="auto"/>
        <w:ind w:firstLine="360"/>
        <w:rPr>
          <w:rFonts w:ascii="Arial" w:hAnsi="Arial" w:cs="Arial"/>
          <w:sz w:val="22"/>
          <w:szCs w:val="22"/>
        </w:rPr>
      </w:pPr>
      <w:r w:rsidRPr="00270DAA">
        <w:rPr>
          <w:rFonts w:ascii="Arial" w:hAnsi="Arial" w:cs="Arial"/>
          <w:sz w:val="22"/>
          <w:szCs w:val="22"/>
        </w:rPr>
        <w:t xml:space="preserve">In </w:t>
      </w:r>
      <w:ins w:id="150" w:author="Kioumourtzoglou, Marianthi-Anna" w:date="2024-09-30T00:52:00Z" w16du:dateUtc="2024-09-29T21:52:00Z">
        <w:r w:rsidR="00A04FFC">
          <w:rPr>
            <w:rFonts w:ascii="Arial" w:hAnsi="Arial" w:cs="Arial"/>
            <w:sz w:val="22"/>
            <w:szCs w:val="22"/>
          </w:rPr>
          <w:t xml:space="preserve">these </w:t>
        </w:r>
      </w:ins>
      <w:r w:rsidRPr="00270DAA">
        <w:rPr>
          <w:rFonts w:ascii="Arial" w:hAnsi="Arial" w:cs="Arial"/>
          <w:sz w:val="22"/>
          <w:szCs w:val="22"/>
        </w:rPr>
        <w:t>scenario</w:t>
      </w:r>
      <w:commentRangeStart w:id="151"/>
      <w:r w:rsidRPr="00270DAA">
        <w:rPr>
          <w:rFonts w:ascii="Arial" w:hAnsi="Arial" w:cs="Arial"/>
          <w:sz w:val="22"/>
          <w:szCs w:val="22"/>
        </w:rPr>
        <w:t>s</w:t>
      </w:r>
      <w:del w:id="152" w:author="Kioumourtzoglou, Marianthi-Anna" w:date="2024-09-30T00:52:00Z" w16du:dateUtc="2024-09-29T21:52:00Z">
        <w:r w:rsidRPr="00270DAA" w:rsidDel="00A04FFC">
          <w:rPr>
            <w:rFonts w:ascii="Arial" w:hAnsi="Arial" w:cs="Arial"/>
            <w:sz w:val="22"/>
            <w:szCs w:val="22"/>
          </w:rPr>
          <w:delText xml:space="preserve"> </w:delText>
        </w:r>
      </w:del>
      <w:commentRangeEnd w:id="151"/>
      <w:r w:rsidR="0095773E">
        <w:rPr>
          <w:rStyle w:val="CommentReference"/>
        </w:rPr>
        <w:commentReference w:id="151"/>
      </w:r>
      <w:del w:id="153" w:author="Kioumourtzoglou, Marianthi-Anna" w:date="2024-09-30T00:52:00Z" w16du:dateUtc="2024-09-29T21:52:00Z">
        <w:r w:rsidRPr="00270DAA" w:rsidDel="00A04FFC">
          <w:rPr>
            <w:rFonts w:ascii="Arial" w:hAnsi="Arial" w:cs="Arial"/>
            <w:sz w:val="22"/>
            <w:szCs w:val="22"/>
          </w:rPr>
          <w:delText>with missing data</w:delText>
        </w:r>
      </w:del>
      <w:r w:rsidRPr="00270DAA">
        <w:rPr>
          <w:rFonts w:ascii="Arial" w:hAnsi="Arial" w:cs="Arial"/>
          <w:sz w:val="22"/>
          <w:szCs w:val="22"/>
        </w:rPr>
        <w:t xml:space="preserve">, coverage was </w:t>
      </w:r>
      <w:commentRangeStart w:id="154"/>
      <w:r w:rsidRPr="00270DAA">
        <w:rPr>
          <w:rFonts w:ascii="Arial" w:hAnsi="Arial" w:cs="Arial"/>
          <w:sz w:val="22"/>
          <w:szCs w:val="22"/>
        </w:rPr>
        <w:t xml:space="preserve">high </w:t>
      </w:r>
      <w:commentRangeEnd w:id="154"/>
      <w:r w:rsidR="00852EB9">
        <w:rPr>
          <w:rStyle w:val="CommentReference"/>
        </w:rPr>
        <w:commentReference w:id="154"/>
      </w:r>
      <w:r w:rsidRPr="00270DAA">
        <w:rPr>
          <w:rFonts w:ascii="Arial" w:hAnsi="Arial" w:cs="Arial"/>
          <w:sz w:val="22"/>
          <w:szCs w:val="22"/>
        </w:rPr>
        <w:t xml:space="preserve">when effect sizes were small, even if there were large amounts of missing data. When 10% of data were missing and the effect size was 0.05%, coverage was &gt;95%, due to effect estimate imprecision. </w:t>
      </w:r>
      <w:r w:rsidRPr="00BD5B73">
        <w:rPr>
          <w:rFonts w:ascii="Arial" w:hAnsi="Arial" w:cs="Arial"/>
          <w:sz w:val="22"/>
          <w:szCs w:val="22"/>
        </w:rPr>
        <w:t xml:space="preserve">Coverage dropped substantially in all cases as effect size increased, </w:t>
      </w:r>
      <w:commentRangeStart w:id="155"/>
      <w:r w:rsidRPr="00BD5B73">
        <w:rPr>
          <w:rFonts w:ascii="Arial" w:hAnsi="Arial" w:cs="Arial"/>
          <w:sz w:val="22"/>
          <w:szCs w:val="22"/>
        </w:rPr>
        <w:t>due to the increased precision of results</w:t>
      </w:r>
      <w:commentRangeEnd w:id="155"/>
      <w:r w:rsidR="00852EB9">
        <w:rPr>
          <w:rStyle w:val="CommentReference"/>
        </w:rPr>
        <w:commentReference w:id="155"/>
      </w:r>
      <w:r w:rsidRPr="00BD5B73">
        <w:rPr>
          <w:rFonts w:ascii="Arial" w:hAnsi="Arial" w:cs="Arial"/>
          <w:sz w:val="22"/>
          <w:szCs w:val="22"/>
        </w:rPr>
        <w:t>. When 10% of data were missing and effect size was 5%, even though results were minimally biased, coverage was about 30%.</w:t>
      </w:r>
      <w:r w:rsidR="001E43BD">
        <w:rPr>
          <w:rFonts w:ascii="Arial" w:hAnsi="Arial" w:cs="Arial"/>
          <w:sz w:val="22"/>
          <w:szCs w:val="22"/>
        </w:rPr>
        <w:t xml:space="preserve"> </w:t>
      </w:r>
    </w:p>
    <w:p w14:paraId="7C4A9F4E" w14:textId="68034896" w:rsidR="00270DAA" w:rsidRPr="00CF5BC9" w:rsidDel="000C0352" w:rsidRDefault="00270DAA" w:rsidP="00CF5BC9">
      <w:pPr>
        <w:spacing w:line="360" w:lineRule="auto"/>
        <w:ind w:firstLine="360"/>
        <w:rPr>
          <w:del w:id="156" w:author="Joan Casey" w:date="2024-09-27T22:34:00Z" w16du:dateUtc="2024-09-28T02:34:00Z"/>
          <w:rFonts w:ascii="Arial" w:hAnsi="Arial" w:cs="Arial"/>
          <w:sz w:val="22"/>
          <w:szCs w:val="22"/>
        </w:rPr>
      </w:pPr>
      <w:r w:rsidRPr="001E43BD">
        <w:rPr>
          <w:rFonts w:ascii="Arial" w:hAnsi="Arial" w:cs="Arial"/>
          <w:sz w:val="22"/>
          <w:szCs w:val="22"/>
        </w:rPr>
        <w:t xml:space="preserve">Coverage in missing data scenarios also decreased as the proportion of missing data increased, due increased bias in effect estimates. </w:t>
      </w:r>
      <w:r w:rsidRPr="00583B4E">
        <w:rPr>
          <w:rFonts w:ascii="Arial" w:hAnsi="Arial" w:cs="Arial"/>
          <w:sz w:val="22"/>
          <w:szCs w:val="22"/>
        </w:rPr>
        <w:t>Coverage was about 0% when 50% or 70% of data were missing and effect size was 5%.</w:t>
      </w:r>
      <w:r w:rsidR="00CF5BC9">
        <w:rPr>
          <w:rFonts w:ascii="Arial" w:hAnsi="Arial" w:cs="Arial"/>
          <w:sz w:val="22"/>
          <w:szCs w:val="22"/>
        </w:rPr>
        <w:t xml:space="preserve"> </w:t>
      </w:r>
      <w:r w:rsidRPr="00CF5BC9">
        <w:rPr>
          <w:rFonts w:ascii="Arial" w:hAnsi="Arial" w:cs="Arial"/>
          <w:sz w:val="22"/>
          <w:szCs w:val="22"/>
        </w:rPr>
        <w:t xml:space="preserve">Overall, in exposure misclassification scenarios and missing data scenarios, coverage was slightly lower when using a case-crossover design, since results from this design were slightly more </w:t>
      </w:r>
      <w:commentRangeStart w:id="157"/>
      <w:commentRangeStart w:id="158"/>
      <w:commentRangeStart w:id="159"/>
      <w:commentRangeStart w:id="160"/>
      <w:commentRangeStart w:id="161"/>
      <w:r w:rsidRPr="00CF5BC9">
        <w:rPr>
          <w:rFonts w:ascii="Arial" w:hAnsi="Arial" w:cs="Arial"/>
          <w:sz w:val="22"/>
          <w:szCs w:val="22"/>
        </w:rPr>
        <w:t>precise</w:t>
      </w:r>
      <w:commentRangeEnd w:id="157"/>
      <w:r>
        <w:rPr>
          <w:rStyle w:val="CommentReference"/>
        </w:rPr>
        <w:commentReference w:id="157"/>
      </w:r>
      <w:commentRangeEnd w:id="158"/>
      <w:r>
        <w:rPr>
          <w:rStyle w:val="CommentReference"/>
        </w:rPr>
        <w:commentReference w:id="158"/>
      </w:r>
      <w:commentRangeEnd w:id="159"/>
      <w:r>
        <w:rPr>
          <w:rStyle w:val="CommentReference"/>
        </w:rPr>
        <w:commentReference w:id="159"/>
      </w:r>
      <w:commentRangeEnd w:id="160"/>
      <w:r w:rsidR="00B14C3D">
        <w:rPr>
          <w:rStyle w:val="CommentReference"/>
        </w:rPr>
        <w:commentReference w:id="160"/>
      </w:r>
      <w:commentRangeEnd w:id="161"/>
      <w:r w:rsidR="00852EB9">
        <w:rPr>
          <w:rStyle w:val="CommentReference"/>
        </w:rPr>
        <w:commentReference w:id="161"/>
      </w:r>
      <w:r w:rsidRPr="00CF5BC9">
        <w:rPr>
          <w:rFonts w:ascii="Arial" w:hAnsi="Arial" w:cs="Arial"/>
          <w:sz w:val="22"/>
          <w:szCs w:val="22"/>
        </w:rPr>
        <w:t xml:space="preserve">. </w:t>
      </w:r>
    </w:p>
    <w:p w14:paraId="3B79D6EA" w14:textId="77777777" w:rsidR="003D5AE8" w:rsidRDefault="003D5AE8">
      <w:pPr>
        <w:spacing w:line="360" w:lineRule="auto"/>
        <w:ind w:firstLine="360"/>
        <w:rPr>
          <w:rFonts w:ascii="Arial" w:hAnsi="Arial" w:cs="Arial"/>
          <w:sz w:val="22"/>
          <w:szCs w:val="22"/>
        </w:rPr>
        <w:pPrChange w:id="162" w:author="Joan Casey" w:date="2024-09-27T22:34:00Z" w16du:dateUtc="2024-09-28T02:34:00Z">
          <w:pPr>
            <w:spacing w:line="360" w:lineRule="auto"/>
          </w:pPr>
        </w:pPrChange>
      </w:pPr>
    </w:p>
    <w:p w14:paraId="584B3D12" w14:textId="0F269E05" w:rsidR="003D5AE8" w:rsidRPr="000535FA" w:rsidRDefault="004768C9" w:rsidP="000535FA">
      <w:pPr>
        <w:spacing w:line="360" w:lineRule="auto"/>
        <w:ind w:firstLine="360"/>
        <w:rPr>
          <w:rFonts w:ascii="Arial" w:hAnsi="Arial" w:cs="Arial"/>
          <w:sz w:val="22"/>
          <w:szCs w:val="22"/>
        </w:rPr>
      </w:pPr>
      <w:r>
        <w:rPr>
          <w:rFonts w:ascii="Arial" w:hAnsi="Arial" w:cs="Arial"/>
          <w:sz w:val="22"/>
          <w:szCs w:val="22"/>
        </w:rPr>
        <w:t>In summary</w:t>
      </w:r>
      <w:r w:rsidR="003D5AE8" w:rsidRPr="000535FA">
        <w:rPr>
          <w:rFonts w:ascii="Arial" w:hAnsi="Arial" w:cs="Arial"/>
          <w:sz w:val="22"/>
          <w:szCs w:val="22"/>
        </w:rPr>
        <w:t>, the largest bias was introduced from wrong assumptions about health-relevant duration of power outage</w:t>
      </w:r>
      <w:r w:rsidR="00A924E0" w:rsidRPr="000535FA">
        <w:rPr>
          <w:rFonts w:ascii="Arial" w:hAnsi="Arial" w:cs="Arial"/>
          <w:sz w:val="22"/>
          <w:szCs w:val="22"/>
        </w:rPr>
        <w:t xml:space="preserve">. </w:t>
      </w:r>
      <w:r w:rsidR="003D5AE8" w:rsidRPr="000535FA">
        <w:rPr>
          <w:rFonts w:ascii="Arial" w:hAnsi="Arial" w:cs="Arial"/>
          <w:sz w:val="22"/>
          <w:szCs w:val="22"/>
        </w:rPr>
        <w:t xml:space="preserve">There was also substantial bias when 50%-70% of data were missing. </w:t>
      </w:r>
      <w:del w:id="163" w:author="Kioumourtzoglou, Marianthi-Anna" w:date="2024-09-30T01:00:00Z" w16du:dateUtc="2024-09-29T22:00:00Z">
        <w:r w:rsidR="003D5AE8" w:rsidRPr="000535FA" w:rsidDel="00142A23">
          <w:rPr>
            <w:rFonts w:ascii="Arial" w:hAnsi="Arial" w:cs="Arial"/>
            <w:sz w:val="22"/>
            <w:szCs w:val="22"/>
          </w:rPr>
          <w:delText xml:space="preserve">Other </w:delText>
        </w:r>
      </w:del>
      <w:ins w:id="164" w:author="Kioumourtzoglou, Marianthi-Anna" w:date="2024-09-30T01:00:00Z" w16du:dateUtc="2024-09-29T22:00:00Z">
        <w:r w:rsidR="00142A23">
          <w:rPr>
            <w:rFonts w:ascii="Arial" w:hAnsi="Arial" w:cs="Arial"/>
            <w:sz w:val="22"/>
            <w:szCs w:val="22"/>
          </w:rPr>
          <w:t>Results from other</w:t>
        </w:r>
        <w:r w:rsidR="00142A23" w:rsidRPr="000535FA">
          <w:rPr>
            <w:rFonts w:ascii="Arial" w:hAnsi="Arial" w:cs="Arial"/>
            <w:sz w:val="22"/>
            <w:szCs w:val="22"/>
          </w:rPr>
          <w:t xml:space="preserve"> </w:t>
        </w:r>
      </w:ins>
      <w:r w:rsidR="003D5AE8" w:rsidRPr="000535FA">
        <w:rPr>
          <w:rFonts w:ascii="Arial" w:hAnsi="Arial" w:cs="Arial"/>
          <w:sz w:val="22"/>
          <w:szCs w:val="22"/>
        </w:rPr>
        <w:t xml:space="preserve">simulation </w:t>
      </w:r>
      <w:del w:id="165" w:author="Kioumourtzoglou, Marianthi-Anna" w:date="2024-09-30T01:00:00Z" w16du:dateUtc="2024-09-29T22:00:00Z">
        <w:r w:rsidR="003D5AE8" w:rsidRPr="000535FA" w:rsidDel="001A21EE">
          <w:rPr>
            <w:rFonts w:ascii="Arial" w:hAnsi="Arial" w:cs="Arial"/>
            <w:sz w:val="22"/>
            <w:szCs w:val="22"/>
          </w:rPr>
          <w:delText xml:space="preserve">cases </w:delText>
        </w:r>
      </w:del>
      <w:ins w:id="166" w:author="Kioumourtzoglou, Marianthi-Anna" w:date="2024-09-30T01:00:00Z" w16du:dateUtc="2024-09-29T22:00:00Z">
        <w:r w:rsidR="001A21EE">
          <w:rPr>
            <w:rFonts w:ascii="Arial" w:hAnsi="Arial" w:cs="Arial"/>
            <w:sz w:val="22"/>
            <w:szCs w:val="22"/>
          </w:rPr>
          <w:t>scenarios</w:t>
        </w:r>
        <w:r w:rsidR="001A21EE" w:rsidRPr="000535FA">
          <w:rPr>
            <w:rFonts w:ascii="Arial" w:hAnsi="Arial" w:cs="Arial"/>
            <w:sz w:val="22"/>
            <w:szCs w:val="22"/>
          </w:rPr>
          <w:t xml:space="preserve"> </w:t>
        </w:r>
      </w:ins>
      <w:r w:rsidR="003D5AE8" w:rsidRPr="000535FA">
        <w:rPr>
          <w:rFonts w:ascii="Arial" w:hAnsi="Arial" w:cs="Arial"/>
          <w:sz w:val="22"/>
          <w:szCs w:val="22"/>
        </w:rPr>
        <w:t xml:space="preserve">were minimally biased (Table 1, Figure 2). </w:t>
      </w:r>
    </w:p>
    <w:p w14:paraId="3CD20996" w14:textId="77777777" w:rsidR="004D1AB8" w:rsidRPr="00D9007F" w:rsidRDefault="004D1AB8" w:rsidP="00645DCF">
      <w:pPr>
        <w:spacing w:line="360" w:lineRule="auto"/>
        <w:rPr>
          <w:rFonts w:ascii="Arial" w:hAnsi="Arial" w:cs="Arial"/>
          <w:b/>
          <w:bCs/>
          <w:sz w:val="28"/>
          <w:szCs w:val="28"/>
          <w:u w:val="single"/>
        </w:rPr>
      </w:pPr>
    </w:p>
    <w:p w14:paraId="1BCB2A91" w14:textId="7CEA8332" w:rsidR="00BF1085" w:rsidRPr="00D9007F" w:rsidRDefault="00BF1085" w:rsidP="00645DCF">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rsidP="00645DCF">
      <w:pPr>
        <w:spacing w:line="360" w:lineRule="auto"/>
        <w:rPr>
          <w:rFonts w:ascii="Arial" w:hAnsi="Arial" w:cs="Arial"/>
          <w:b/>
          <w:bCs/>
        </w:rPr>
      </w:pPr>
    </w:p>
    <w:p w14:paraId="652C19FF" w14:textId="7E0247F1" w:rsidR="0027542F" w:rsidRDefault="00090028" w:rsidP="0027542F">
      <w:pPr>
        <w:spacing w:line="360" w:lineRule="auto"/>
        <w:ind w:firstLine="360"/>
        <w:rPr>
          <w:rFonts w:ascii="Arial" w:hAnsi="Arial" w:cs="Arial"/>
          <w:sz w:val="22"/>
          <w:szCs w:val="22"/>
        </w:rPr>
      </w:pPr>
      <w:r>
        <w:rPr>
          <w:rFonts w:ascii="Arial" w:hAnsi="Arial" w:cs="Arial"/>
          <w:sz w:val="22"/>
          <w:szCs w:val="22"/>
        </w:rPr>
        <w:t xml:space="preserve">We developed a strategy to </w:t>
      </w:r>
      <w:commentRangeStart w:id="167"/>
      <w:commentRangeStart w:id="168"/>
      <w:r>
        <w:rPr>
          <w:rFonts w:ascii="Arial" w:hAnsi="Arial" w:cs="Arial"/>
          <w:sz w:val="22"/>
          <w:szCs w:val="22"/>
        </w:rPr>
        <w:t xml:space="preserve">consistently </w:t>
      </w:r>
      <w:commentRangeEnd w:id="167"/>
      <w:r w:rsidR="00152A25">
        <w:rPr>
          <w:rStyle w:val="CommentReference"/>
        </w:rPr>
        <w:commentReference w:id="167"/>
      </w:r>
      <w:commentRangeEnd w:id="168"/>
      <w:r w:rsidR="00152A25">
        <w:rPr>
          <w:rStyle w:val="CommentReference"/>
        </w:rPr>
        <w:commentReference w:id="168"/>
      </w:r>
      <w:r>
        <w:rPr>
          <w:rFonts w:ascii="Arial" w:hAnsi="Arial" w:cs="Arial"/>
          <w:sz w:val="22"/>
          <w:szCs w:val="22"/>
        </w:rPr>
        <w:t>define and measure power outage exposure</w:t>
      </w:r>
      <w:ins w:id="169" w:author="Joan Casey" w:date="2024-09-27T22:38:00Z" w16du:dateUtc="2024-09-28T02:38:00Z">
        <w:r w:rsidR="000C0352">
          <w:rPr>
            <w:rFonts w:ascii="Arial" w:hAnsi="Arial" w:cs="Arial"/>
            <w:sz w:val="22"/>
            <w:szCs w:val="22"/>
          </w:rPr>
          <w:t xml:space="preserve"> to support epidemiologic research</w:t>
        </w:r>
      </w:ins>
      <w:r w:rsidR="00087342">
        <w:rPr>
          <w:rFonts w:ascii="Arial" w:hAnsi="Arial" w:cs="Arial"/>
          <w:sz w:val="22"/>
          <w:szCs w:val="22"/>
        </w:rPr>
        <w:t xml:space="preserve">. We </w:t>
      </w:r>
      <w:r w:rsidR="007C6515">
        <w:rPr>
          <w:rFonts w:ascii="Arial" w:hAnsi="Arial" w:cs="Arial"/>
          <w:sz w:val="22"/>
          <w:szCs w:val="22"/>
        </w:rPr>
        <w:t>measure</w:t>
      </w:r>
      <w:r w:rsidR="00087342">
        <w:rPr>
          <w:rFonts w:ascii="Arial" w:hAnsi="Arial" w:cs="Arial"/>
          <w:sz w:val="22"/>
          <w:szCs w:val="22"/>
        </w:rPr>
        <w:t>d</w:t>
      </w:r>
      <w:r w:rsidR="007C6515">
        <w:rPr>
          <w:rFonts w:ascii="Arial" w:hAnsi="Arial" w:cs="Arial"/>
          <w:sz w:val="22"/>
          <w:szCs w:val="22"/>
        </w:rPr>
        <w:t xml:space="preserve"> bias from misidentifying the health-relevant length of power outage and </w:t>
      </w:r>
      <w:r w:rsidR="00890FDE">
        <w:rPr>
          <w:rFonts w:ascii="Arial" w:hAnsi="Arial" w:cs="Arial"/>
          <w:sz w:val="22"/>
          <w:szCs w:val="22"/>
        </w:rPr>
        <w:t>missing data</w:t>
      </w:r>
      <w:r w:rsidR="00981417">
        <w:rPr>
          <w:rFonts w:ascii="Arial" w:hAnsi="Arial" w:cs="Arial"/>
          <w:sz w:val="22"/>
          <w:szCs w:val="22"/>
        </w:rPr>
        <w:t xml:space="preserve"> in simulations. </w:t>
      </w:r>
      <w:r w:rsidR="003D5CEA">
        <w:rPr>
          <w:rFonts w:ascii="Arial" w:hAnsi="Arial" w:cs="Arial"/>
          <w:sz w:val="22"/>
          <w:szCs w:val="22"/>
        </w:rPr>
        <w:t>Our</w:t>
      </w:r>
      <w:r w:rsidR="00981417">
        <w:rPr>
          <w:rFonts w:ascii="Arial" w:hAnsi="Arial" w:cs="Arial"/>
          <w:sz w:val="22"/>
          <w:szCs w:val="22"/>
        </w:rPr>
        <w:t xml:space="preserve"> measurement strategy and</w:t>
      </w:r>
      <w:r w:rsidR="00C079A1">
        <w:rPr>
          <w:rFonts w:ascii="Arial" w:hAnsi="Arial" w:cs="Arial"/>
          <w:sz w:val="22"/>
          <w:szCs w:val="22"/>
        </w:rPr>
        <w:t xml:space="preserve"> </w:t>
      </w:r>
      <w:r w:rsidR="00981417">
        <w:rPr>
          <w:rFonts w:ascii="Arial" w:hAnsi="Arial" w:cs="Arial"/>
          <w:sz w:val="22"/>
          <w:szCs w:val="22"/>
        </w:rPr>
        <w:t>simulation results</w:t>
      </w:r>
      <w:r w:rsidR="0053700D">
        <w:rPr>
          <w:rFonts w:ascii="Arial" w:hAnsi="Arial" w:cs="Arial"/>
          <w:sz w:val="22"/>
          <w:szCs w:val="22"/>
        </w:rPr>
        <w:t xml:space="preserve"> </w:t>
      </w:r>
      <w:r w:rsidR="00BE1392">
        <w:rPr>
          <w:rFonts w:ascii="Arial" w:hAnsi="Arial" w:cs="Arial"/>
          <w:sz w:val="22"/>
          <w:szCs w:val="22"/>
        </w:rPr>
        <w:t>will allow researchers to use</w:t>
      </w:r>
      <w:r w:rsidR="00552ADA" w:rsidRPr="00486578">
        <w:rPr>
          <w:rFonts w:ascii="Arial" w:hAnsi="Arial" w:cs="Arial"/>
          <w:sz w:val="22"/>
          <w:szCs w:val="22"/>
        </w:rPr>
        <w:t xml:space="preserve"> available</w:t>
      </w:r>
      <w:r w:rsidR="00474F33">
        <w:rPr>
          <w:rFonts w:ascii="Arial" w:hAnsi="Arial" w:cs="Arial"/>
          <w:sz w:val="22"/>
          <w:szCs w:val="22"/>
        </w:rPr>
        <w:t xml:space="preserve"> datasets</w:t>
      </w:r>
      <w:r w:rsidR="00552ADA" w:rsidRPr="00486578">
        <w:rPr>
          <w:rFonts w:ascii="Arial" w:hAnsi="Arial" w:cs="Arial"/>
          <w:sz w:val="22"/>
          <w:szCs w:val="22"/>
        </w:rPr>
        <w:t xml:space="preserve"> </w:t>
      </w:r>
      <w:r w:rsidR="000F61C5">
        <w:rPr>
          <w:rFonts w:ascii="Arial" w:hAnsi="Arial" w:cs="Arial"/>
          <w:sz w:val="22"/>
          <w:szCs w:val="22"/>
        </w:rPr>
        <w:t xml:space="preserve">to </w:t>
      </w:r>
      <w:r w:rsidR="00B24A98">
        <w:rPr>
          <w:rFonts w:ascii="Arial" w:hAnsi="Arial" w:cs="Arial"/>
          <w:sz w:val="22"/>
          <w:szCs w:val="22"/>
        </w:rPr>
        <w:t xml:space="preserve">consistently </w:t>
      </w:r>
      <w:r w:rsidR="000F61C5">
        <w:rPr>
          <w:rFonts w:ascii="Arial" w:hAnsi="Arial" w:cs="Arial"/>
          <w:sz w:val="22"/>
          <w:szCs w:val="22"/>
        </w:rPr>
        <w:t xml:space="preserve">measure power outage exposure </w:t>
      </w:r>
      <w:r w:rsidR="00552ADA" w:rsidRPr="00486578">
        <w:rPr>
          <w:rFonts w:ascii="Arial" w:hAnsi="Arial" w:cs="Arial"/>
          <w:sz w:val="22"/>
          <w:szCs w:val="22"/>
        </w:rPr>
        <w:t xml:space="preserve">while minimizing potential bias in future epidemiological </w:t>
      </w:r>
      <w:commentRangeStart w:id="170"/>
      <w:r w:rsidR="00552ADA" w:rsidRPr="00486578">
        <w:rPr>
          <w:rFonts w:ascii="Arial" w:hAnsi="Arial" w:cs="Arial"/>
          <w:sz w:val="22"/>
          <w:szCs w:val="22"/>
        </w:rPr>
        <w:t>studies</w:t>
      </w:r>
      <w:commentRangeEnd w:id="170"/>
      <w:r w:rsidR="000C0352">
        <w:rPr>
          <w:rStyle w:val="CommentReference"/>
        </w:rPr>
        <w:commentReference w:id="170"/>
      </w:r>
      <w:r w:rsidR="00552ADA" w:rsidRPr="00486578">
        <w:rPr>
          <w:rFonts w:ascii="Arial" w:hAnsi="Arial" w:cs="Arial"/>
          <w:sz w:val="22"/>
          <w:szCs w:val="22"/>
        </w:rPr>
        <w:t>.</w:t>
      </w:r>
    </w:p>
    <w:p w14:paraId="6B7CBE71" w14:textId="2FCC1DA6" w:rsidR="007741D9" w:rsidRDefault="00D23FE7" w:rsidP="00FC2DE8">
      <w:pPr>
        <w:spacing w:line="360" w:lineRule="auto"/>
        <w:ind w:firstLine="360"/>
        <w:rPr>
          <w:rFonts w:ascii="Arial" w:hAnsi="Arial" w:cs="Arial"/>
          <w:sz w:val="22"/>
          <w:szCs w:val="22"/>
        </w:rPr>
      </w:pPr>
      <w:ins w:id="171" w:author="Kioumourtzoglou, Marianthi-Anna" w:date="2024-09-30T01:04:00Z" w16du:dateUtc="2024-09-29T22:04:00Z">
        <w:r>
          <w:rPr>
            <w:rFonts w:ascii="Arial" w:hAnsi="Arial" w:cs="Arial"/>
            <w:sz w:val="22"/>
            <w:szCs w:val="22"/>
          </w:rPr>
          <w:t>W</w:t>
        </w:r>
      </w:ins>
      <w:ins w:id="172" w:author="Kioumourtzoglou, Marianthi-Anna" w:date="2024-09-30T01:03:00Z" w16du:dateUtc="2024-09-29T22:03:00Z">
        <w:r w:rsidRPr="00C85E95">
          <w:rPr>
            <w:rFonts w:ascii="Arial" w:hAnsi="Arial" w:cs="Arial"/>
            <w:sz w:val="22"/>
            <w:szCs w:val="22"/>
          </w:rPr>
          <w:t xml:space="preserve">e found evidence of bias </w:t>
        </w:r>
      </w:ins>
      <w:del w:id="173" w:author="Kioumourtzoglou, Marianthi-Anna" w:date="2024-09-30T01:04:00Z" w16du:dateUtc="2024-09-29T22:04:00Z">
        <w:r w:rsidR="003B71CD" w:rsidRPr="00C85E95" w:rsidDel="00D23FE7">
          <w:rPr>
            <w:rFonts w:ascii="Arial" w:hAnsi="Arial" w:cs="Arial"/>
            <w:sz w:val="22"/>
            <w:szCs w:val="22"/>
          </w:rPr>
          <w:delText xml:space="preserve">In </w:delText>
        </w:r>
      </w:del>
      <w:ins w:id="174" w:author="Kioumourtzoglou, Marianthi-Anna" w:date="2024-09-30T01:04:00Z" w16du:dateUtc="2024-09-29T22:04:00Z">
        <w:r>
          <w:rPr>
            <w:rFonts w:ascii="Arial" w:hAnsi="Arial" w:cs="Arial"/>
            <w:sz w:val="22"/>
            <w:szCs w:val="22"/>
          </w:rPr>
          <w:t>i</w:t>
        </w:r>
        <w:r w:rsidRPr="00C85E95">
          <w:rPr>
            <w:rFonts w:ascii="Arial" w:hAnsi="Arial" w:cs="Arial"/>
            <w:sz w:val="22"/>
            <w:szCs w:val="22"/>
          </w:rPr>
          <w:t xml:space="preserve">n </w:t>
        </w:r>
      </w:ins>
      <w:r w:rsidR="003B71CD" w:rsidRPr="00C85E95">
        <w:rPr>
          <w:rFonts w:ascii="Arial" w:hAnsi="Arial" w:cs="Arial"/>
          <w:sz w:val="22"/>
          <w:szCs w:val="22"/>
        </w:rPr>
        <w:t xml:space="preserve">simulations </w:t>
      </w:r>
      <w:r w:rsidR="00FB57E4">
        <w:rPr>
          <w:rFonts w:ascii="Arial" w:hAnsi="Arial" w:cs="Arial"/>
          <w:sz w:val="22"/>
          <w:szCs w:val="22"/>
        </w:rPr>
        <w:t>where</w:t>
      </w:r>
      <w:r w:rsidR="008926BB" w:rsidRPr="00C85E95">
        <w:rPr>
          <w:rFonts w:ascii="Arial" w:hAnsi="Arial" w:cs="Arial"/>
          <w:sz w:val="22"/>
          <w:szCs w:val="22"/>
        </w:rPr>
        <w:t xml:space="preserve"> </w:t>
      </w:r>
      <w:r w:rsidR="003B71CD" w:rsidRPr="00C85E95">
        <w:rPr>
          <w:rFonts w:ascii="Arial" w:hAnsi="Arial" w:cs="Arial"/>
          <w:sz w:val="22"/>
          <w:szCs w:val="22"/>
        </w:rPr>
        <w:t xml:space="preserve">we modeled incorrect </w:t>
      </w:r>
      <w:r w:rsidR="00C61B2C" w:rsidRPr="00C85E95">
        <w:rPr>
          <w:rFonts w:ascii="Arial" w:hAnsi="Arial" w:cs="Arial"/>
          <w:sz w:val="22"/>
          <w:szCs w:val="22"/>
        </w:rPr>
        <w:t>assumptions</w:t>
      </w:r>
      <w:r w:rsidR="003B71CD" w:rsidRPr="00C85E95">
        <w:rPr>
          <w:rFonts w:ascii="Arial" w:hAnsi="Arial" w:cs="Arial"/>
          <w:sz w:val="22"/>
          <w:szCs w:val="22"/>
        </w:rPr>
        <w:t xml:space="preserve"> about the health-relevant duration of power outage</w:t>
      </w:r>
      <w:del w:id="175" w:author="Kioumourtzoglou, Marianthi-Anna" w:date="2024-09-30T01:03:00Z" w16du:dateUtc="2024-09-29T22:03:00Z">
        <w:r w:rsidR="003B71CD" w:rsidRPr="00C85E95" w:rsidDel="00D23FE7">
          <w:rPr>
            <w:rFonts w:ascii="Arial" w:hAnsi="Arial" w:cs="Arial"/>
            <w:sz w:val="22"/>
            <w:szCs w:val="22"/>
          </w:rPr>
          <w:delText>,</w:delText>
        </w:r>
      </w:del>
      <w:r w:rsidR="003B71CD" w:rsidRPr="00C85E95">
        <w:rPr>
          <w:rFonts w:ascii="Arial" w:hAnsi="Arial" w:cs="Arial"/>
          <w:sz w:val="22"/>
          <w:szCs w:val="22"/>
        </w:rPr>
        <w:t xml:space="preserve"> and</w:t>
      </w:r>
      <w:r w:rsidR="00C61B2C" w:rsidRPr="00C85E95">
        <w:rPr>
          <w:rFonts w:ascii="Arial" w:hAnsi="Arial" w:cs="Arial"/>
          <w:sz w:val="22"/>
          <w:szCs w:val="22"/>
        </w:rPr>
        <w:t xml:space="preserve"> exposure data missing substantial percentages of observations</w:t>
      </w:r>
      <w:del w:id="176" w:author="Kioumourtzoglou, Marianthi-Anna" w:date="2024-09-30T01:03:00Z" w16du:dateUtc="2024-09-29T22:03:00Z">
        <w:r w:rsidR="00C61B2C" w:rsidRPr="00C85E95" w:rsidDel="00D23FE7">
          <w:rPr>
            <w:rFonts w:ascii="Arial" w:hAnsi="Arial" w:cs="Arial"/>
            <w:sz w:val="22"/>
            <w:szCs w:val="22"/>
          </w:rPr>
          <w:delText xml:space="preserve">, </w:delText>
        </w:r>
        <w:r w:rsidR="00F86337" w:rsidRPr="00C85E95" w:rsidDel="00D23FE7">
          <w:rPr>
            <w:rFonts w:ascii="Arial" w:hAnsi="Arial" w:cs="Arial"/>
            <w:sz w:val="22"/>
            <w:szCs w:val="22"/>
          </w:rPr>
          <w:delText>we found evidence of bias</w:delText>
        </w:r>
      </w:del>
      <w:r w:rsidR="00F86337" w:rsidRPr="00C85E95">
        <w:rPr>
          <w:rFonts w:ascii="Arial" w:hAnsi="Arial" w:cs="Arial"/>
          <w:sz w:val="22"/>
          <w:szCs w:val="22"/>
        </w:rPr>
        <w:t>.</w:t>
      </w:r>
      <w:r w:rsidR="00FA5FB8" w:rsidRPr="00C85E95">
        <w:rPr>
          <w:rFonts w:ascii="Arial" w:hAnsi="Arial" w:cs="Arial"/>
          <w:sz w:val="22"/>
          <w:szCs w:val="22"/>
        </w:rPr>
        <w:t xml:space="preserve"> </w:t>
      </w:r>
      <w:r w:rsidR="00AE4769">
        <w:rPr>
          <w:rFonts w:ascii="Arial" w:hAnsi="Arial" w:cs="Arial"/>
          <w:sz w:val="22"/>
          <w:szCs w:val="22"/>
        </w:rPr>
        <w:t>R</w:t>
      </w:r>
      <w:r w:rsidR="005F2ACD" w:rsidRPr="003B055F">
        <w:rPr>
          <w:rFonts w:ascii="Arial" w:hAnsi="Arial" w:cs="Arial"/>
          <w:sz w:val="22"/>
          <w:szCs w:val="22"/>
        </w:rPr>
        <w:t>esults were the most biased</w:t>
      </w:r>
      <w:r w:rsidR="008926BB" w:rsidRPr="003B055F">
        <w:rPr>
          <w:rFonts w:ascii="Arial" w:hAnsi="Arial" w:cs="Arial"/>
          <w:sz w:val="22"/>
          <w:szCs w:val="22"/>
        </w:rPr>
        <w:t xml:space="preserve"> </w:t>
      </w:r>
      <w:r w:rsidR="00F575B2" w:rsidRPr="003B055F">
        <w:rPr>
          <w:rFonts w:ascii="Arial" w:hAnsi="Arial" w:cs="Arial"/>
          <w:sz w:val="22"/>
          <w:szCs w:val="22"/>
        </w:rPr>
        <w:t xml:space="preserve">in </w:t>
      </w:r>
      <w:del w:id="177" w:author="Kioumourtzoglou, Marianthi-Anna" w:date="2024-09-30T01:04:00Z" w16du:dateUtc="2024-09-29T22:04:00Z">
        <w:r w:rsidR="00F575B2" w:rsidRPr="003B055F" w:rsidDel="003D00CD">
          <w:rPr>
            <w:rFonts w:ascii="Arial" w:hAnsi="Arial" w:cs="Arial"/>
            <w:sz w:val="22"/>
            <w:szCs w:val="22"/>
          </w:rPr>
          <w:delText xml:space="preserve">the </w:delText>
        </w:r>
      </w:del>
      <w:ins w:id="178" w:author="Kioumourtzoglou, Marianthi-Anna" w:date="2024-09-30T01:04:00Z" w16du:dateUtc="2024-09-29T22:04:00Z">
        <w:r w:rsidR="003D00CD">
          <w:rPr>
            <w:rFonts w:ascii="Arial" w:hAnsi="Arial" w:cs="Arial"/>
            <w:sz w:val="22"/>
            <w:szCs w:val="22"/>
          </w:rPr>
          <w:t>those</w:t>
        </w:r>
        <w:r w:rsidR="003D00CD" w:rsidRPr="003B055F">
          <w:rPr>
            <w:rFonts w:ascii="Arial" w:hAnsi="Arial" w:cs="Arial"/>
            <w:sz w:val="22"/>
            <w:szCs w:val="22"/>
          </w:rPr>
          <w:t xml:space="preserve"> </w:t>
        </w:r>
      </w:ins>
      <w:r w:rsidR="00F575B2" w:rsidRPr="003B055F">
        <w:rPr>
          <w:rFonts w:ascii="Arial" w:hAnsi="Arial" w:cs="Arial"/>
          <w:sz w:val="22"/>
          <w:szCs w:val="22"/>
        </w:rPr>
        <w:t>simulation</w:t>
      </w:r>
      <w:commentRangeStart w:id="179"/>
      <w:ins w:id="180" w:author="Kioumourtzoglou, Marianthi-Anna" w:date="2024-09-30T01:04:00Z" w16du:dateUtc="2024-09-29T22:04:00Z">
        <w:r w:rsidR="003D00CD">
          <w:rPr>
            <w:rFonts w:ascii="Arial" w:hAnsi="Arial" w:cs="Arial"/>
            <w:sz w:val="22"/>
            <w:szCs w:val="22"/>
          </w:rPr>
          <w:t>s</w:t>
        </w:r>
        <w:commentRangeEnd w:id="179"/>
        <w:r w:rsidR="00E509A2">
          <w:rPr>
            <w:rStyle w:val="CommentReference"/>
          </w:rPr>
          <w:commentReference w:id="179"/>
        </w:r>
      </w:ins>
      <w:r w:rsidR="00F575B2" w:rsidRPr="003B055F">
        <w:rPr>
          <w:rFonts w:ascii="Arial" w:hAnsi="Arial" w:cs="Arial"/>
          <w:sz w:val="22"/>
          <w:szCs w:val="22"/>
        </w:rPr>
        <w:t xml:space="preserve"> </w:t>
      </w:r>
      <w:del w:id="181" w:author="Kioumourtzoglou, Marianthi-Anna" w:date="2024-09-30T01:04:00Z" w16du:dateUtc="2024-09-29T22:04:00Z">
        <w:r w:rsidR="00F575B2" w:rsidRPr="003B055F" w:rsidDel="003D00CD">
          <w:rPr>
            <w:rFonts w:ascii="Arial" w:hAnsi="Arial" w:cs="Arial"/>
            <w:sz w:val="22"/>
            <w:szCs w:val="22"/>
          </w:rPr>
          <w:delText xml:space="preserve">cases </w:delText>
        </w:r>
      </w:del>
      <w:r w:rsidR="00F575B2" w:rsidRPr="003B055F">
        <w:rPr>
          <w:rFonts w:ascii="Arial" w:hAnsi="Arial" w:cs="Arial"/>
          <w:sz w:val="22"/>
          <w:szCs w:val="22"/>
        </w:rPr>
        <w:t xml:space="preserve">representing a researcher making wrong assumptions about the health-relevant duration of power outage, </w:t>
      </w:r>
      <w:ins w:id="182" w:author="Kioumourtzoglou, Marianthi-Anna" w:date="2024-09-30T01:05:00Z" w16du:dateUtc="2024-09-29T22:05:00Z">
        <w:r w:rsidR="008808FF">
          <w:rPr>
            <w:rFonts w:ascii="Arial" w:hAnsi="Arial" w:cs="Arial"/>
            <w:sz w:val="22"/>
            <w:szCs w:val="22"/>
          </w:rPr>
          <w:t xml:space="preserve">specifically, </w:t>
        </w:r>
      </w:ins>
      <w:r w:rsidR="00F575B2" w:rsidRPr="003B055F">
        <w:rPr>
          <w:rFonts w:ascii="Arial" w:hAnsi="Arial" w:cs="Arial"/>
          <w:sz w:val="22"/>
          <w:szCs w:val="22"/>
        </w:rPr>
        <w:t>when</w:t>
      </w:r>
      <w:r w:rsidR="00E162E4" w:rsidRPr="003B055F">
        <w:rPr>
          <w:rFonts w:ascii="Arial" w:hAnsi="Arial" w:cs="Arial"/>
          <w:sz w:val="22"/>
          <w:szCs w:val="22"/>
        </w:rPr>
        <w:t xml:space="preserve"> researchers assumed that</w:t>
      </w:r>
      <w:r w:rsidR="00F575B2" w:rsidRPr="003B055F">
        <w:rPr>
          <w:rFonts w:ascii="Arial" w:hAnsi="Arial" w:cs="Arial"/>
          <w:sz w:val="22"/>
          <w:szCs w:val="22"/>
        </w:rPr>
        <w:t xml:space="preserve"> the health-relevant duration of power outage</w:t>
      </w:r>
      <w:r w:rsidR="00E162E4" w:rsidRPr="003B055F">
        <w:rPr>
          <w:rFonts w:ascii="Arial" w:hAnsi="Arial" w:cs="Arial"/>
          <w:sz w:val="22"/>
          <w:szCs w:val="22"/>
        </w:rPr>
        <w:t xml:space="preserve"> was shorter (8+ hours) </w:t>
      </w:r>
      <w:r w:rsidR="00F575B2" w:rsidRPr="003B055F">
        <w:rPr>
          <w:rFonts w:ascii="Arial" w:hAnsi="Arial" w:cs="Arial"/>
          <w:sz w:val="22"/>
          <w:szCs w:val="22"/>
        </w:rPr>
        <w:t>than the true simulated health-relevant duration (12+ hours)</w:t>
      </w:r>
      <w:r w:rsidR="00BE2FFD" w:rsidRPr="003B055F">
        <w:rPr>
          <w:rFonts w:ascii="Arial" w:hAnsi="Arial" w:cs="Arial"/>
          <w:sz w:val="22"/>
          <w:szCs w:val="22"/>
        </w:rPr>
        <w:t>.</w:t>
      </w:r>
      <w:r w:rsidR="00F575B2" w:rsidRPr="003B055F">
        <w:rPr>
          <w:rFonts w:ascii="Arial" w:hAnsi="Arial" w:cs="Arial"/>
          <w:sz w:val="22"/>
          <w:szCs w:val="22"/>
        </w:rPr>
        <w:t xml:space="preserve"> </w:t>
      </w:r>
      <w:r w:rsidR="00D57081" w:rsidRPr="002F0EF6">
        <w:rPr>
          <w:rFonts w:ascii="Arial" w:hAnsi="Arial" w:cs="Arial"/>
          <w:sz w:val="22"/>
          <w:szCs w:val="22"/>
        </w:rPr>
        <w:t>However, when</w:t>
      </w:r>
      <w:r w:rsidR="00325E5C" w:rsidRPr="002F0EF6">
        <w:rPr>
          <w:rFonts w:ascii="Arial" w:hAnsi="Arial" w:cs="Arial"/>
          <w:sz w:val="22"/>
          <w:szCs w:val="22"/>
        </w:rPr>
        <w:t xml:space="preserve"> the</w:t>
      </w:r>
      <w:r w:rsidR="00E162E4" w:rsidRPr="002F0EF6">
        <w:rPr>
          <w:rFonts w:ascii="Arial" w:hAnsi="Arial" w:cs="Arial"/>
          <w:sz w:val="22"/>
          <w:szCs w:val="22"/>
        </w:rPr>
        <w:t xml:space="preserve"> researcher</w:t>
      </w:r>
      <w:r w:rsidR="00325E5C" w:rsidRPr="002F0EF6">
        <w:rPr>
          <w:rFonts w:ascii="Arial" w:hAnsi="Arial" w:cs="Arial"/>
          <w:sz w:val="22"/>
          <w:szCs w:val="22"/>
        </w:rPr>
        <w:t xml:space="preserve"> assumed</w:t>
      </w:r>
      <w:r w:rsidR="00E162E4" w:rsidRPr="002F0EF6">
        <w:rPr>
          <w:rFonts w:ascii="Arial" w:hAnsi="Arial" w:cs="Arial"/>
          <w:sz w:val="22"/>
          <w:szCs w:val="22"/>
        </w:rPr>
        <w:t xml:space="preserve"> that the</w:t>
      </w:r>
      <w:r w:rsidR="00325E5C" w:rsidRPr="002F0EF6">
        <w:rPr>
          <w:rFonts w:ascii="Arial" w:hAnsi="Arial" w:cs="Arial"/>
          <w:sz w:val="22"/>
          <w:szCs w:val="22"/>
        </w:rPr>
        <w:t xml:space="preserve"> </w:t>
      </w:r>
      <w:r w:rsidR="003572CD" w:rsidRPr="002F0EF6">
        <w:rPr>
          <w:rFonts w:ascii="Arial" w:hAnsi="Arial" w:cs="Arial"/>
          <w:sz w:val="22"/>
          <w:szCs w:val="22"/>
        </w:rPr>
        <w:t>health</w:t>
      </w:r>
      <w:r w:rsidR="00325E5C" w:rsidRPr="002F0EF6">
        <w:rPr>
          <w:rFonts w:ascii="Arial" w:hAnsi="Arial" w:cs="Arial"/>
          <w:sz w:val="22"/>
          <w:szCs w:val="22"/>
        </w:rPr>
        <w:t xml:space="preserve">-relevant duration of outages was </w:t>
      </w:r>
      <w:r w:rsidR="00200D5F" w:rsidRPr="002F0EF6">
        <w:rPr>
          <w:rFonts w:ascii="Arial" w:hAnsi="Arial" w:cs="Arial"/>
          <w:sz w:val="22"/>
          <w:szCs w:val="22"/>
        </w:rPr>
        <w:t>longer</w:t>
      </w:r>
      <w:r w:rsidR="00325E5C" w:rsidRPr="002F0EF6">
        <w:rPr>
          <w:rFonts w:ascii="Arial" w:hAnsi="Arial" w:cs="Arial"/>
          <w:sz w:val="22"/>
          <w:szCs w:val="22"/>
        </w:rPr>
        <w:t xml:space="preserve"> (</w:t>
      </w:r>
      <w:r w:rsidR="00200D5F" w:rsidRPr="002F0EF6">
        <w:rPr>
          <w:rFonts w:ascii="Arial" w:hAnsi="Arial" w:cs="Arial"/>
          <w:sz w:val="22"/>
          <w:szCs w:val="22"/>
        </w:rPr>
        <w:t>8</w:t>
      </w:r>
      <w:r w:rsidR="00325E5C" w:rsidRPr="002F0EF6">
        <w:rPr>
          <w:rFonts w:ascii="Arial" w:hAnsi="Arial" w:cs="Arial"/>
          <w:sz w:val="22"/>
          <w:szCs w:val="22"/>
        </w:rPr>
        <w:t>+ hours) than the true health-relevant duration (</w:t>
      </w:r>
      <w:r w:rsidR="002D3667" w:rsidRPr="002F0EF6">
        <w:rPr>
          <w:rFonts w:ascii="Arial" w:hAnsi="Arial" w:cs="Arial"/>
          <w:sz w:val="22"/>
          <w:szCs w:val="22"/>
        </w:rPr>
        <w:t>4</w:t>
      </w:r>
      <w:r w:rsidR="00325E5C" w:rsidRPr="002F0EF6">
        <w:rPr>
          <w:rFonts w:ascii="Arial" w:hAnsi="Arial" w:cs="Arial"/>
          <w:sz w:val="22"/>
          <w:szCs w:val="22"/>
        </w:rPr>
        <w:t>+ hours), there was minimal bias.</w:t>
      </w:r>
      <w:r w:rsidR="007E71ED">
        <w:rPr>
          <w:rFonts w:ascii="Arial" w:hAnsi="Arial" w:cs="Arial"/>
          <w:sz w:val="22"/>
          <w:szCs w:val="22"/>
        </w:rPr>
        <w:t xml:space="preserve"> </w:t>
      </w:r>
      <w:r w:rsidR="007E02DD" w:rsidRPr="007E71ED">
        <w:rPr>
          <w:rFonts w:ascii="Arial" w:hAnsi="Arial" w:cs="Arial"/>
          <w:sz w:val="22"/>
          <w:szCs w:val="22"/>
        </w:rPr>
        <w:t>Wh</w:t>
      </w:r>
      <w:r w:rsidR="00E06465" w:rsidRPr="007E71ED">
        <w:rPr>
          <w:rFonts w:ascii="Arial" w:hAnsi="Arial" w:cs="Arial"/>
          <w:sz w:val="22"/>
          <w:szCs w:val="22"/>
        </w:rPr>
        <w:t>en large proportions of exposure data were missing (50-70%</w:t>
      </w:r>
      <w:r w:rsidR="003572CD" w:rsidRPr="007E71ED">
        <w:rPr>
          <w:rFonts w:ascii="Arial" w:hAnsi="Arial" w:cs="Arial"/>
          <w:sz w:val="22"/>
          <w:szCs w:val="22"/>
        </w:rPr>
        <w:t xml:space="preserve"> missing</w:t>
      </w:r>
      <w:r w:rsidR="00E06465" w:rsidRPr="007E71ED">
        <w:rPr>
          <w:rFonts w:ascii="Arial" w:hAnsi="Arial" w:cs="Arial"/>
          <w:sz w:val="22"/>
          <w:szCs w:val="22"/>
        </w:rPr>
        <w:t>)</w:t>
      </w:r>
      <w:r w:rsidR="007E02DD" w:rsidRPr="007E71ED">
        <w:rPr>
          <w:rFonts w:ascii="Arial" w:hAnsi="Arial" w:cs="Arial"/>
          <w:sz w:val="22"/>
          <w:szCs w:val="22"/>
        </w:rPr>
        <w:t xml:space="preserve">, there was substantial bias, but results were </w:t>
      </w:r>
      <w:r w:rsidR="002F0EF6" w:rsidRPr="007E71ED">
        <w:rPr>
          <w:rFonts w:ascii="Arial" w:hAnsi="Arial" w:cs="Arial"/>
          <w:sz w:val="22"/>
          <w:szCs w:val="22"/>
        </w:rPr>
        <w:lastRenderedPageBreak/>
        <w:t>minimally biase</w:t>
      </w:r>
      <w:r w:rsidR="0091234C" w:rsidRPr="007E71ED">
        <w:rPr>
          <w:rFonts w:ascii="Arial" w:hAnsi="Arial" w:cs="Arial"/>
          <w:sz w:val="22"/>
          <w:szCs w:val="22"/>
        </w:rPr>
        <w:t xml:space="preserve">d </w:t>
      </w:r>
      <w:r w:rsidR="007E02DD" w:rsidRPr="007E71ED">
        <w:rPr>
          <w:rFonts w:ascii="Arial" w:hAnsi="Arial" w:cs="Arial"/>
          <w:sz w:val="22"/>
          <w:szCs w:val="22"/>
        </w:rPr>
        <w:t>in scenarios w</w:t>
      </w:r>
      <w:r w:rsidR="00E162E4" w:rsidRPr="007E71ED">
        <w:rPr>
          <w:rFonts w:ascii="Arial" w:hAnsi="Arial" w:cs="Arial"/>
          <w:sz w:val="22"/>
          <w:szCs w:val="22"/>
        </w:rPr>
        <w:t>ith</w:t>
      </w:r>
      <w:r w:rsidR="00182EA7" w:rsidRPr="007E71ED">
        <w:rPr>
          <w:rFonts w:ascii="Arial" w:hAnsi="Arial" w:cs="Arial"/>
          <w:sz w:val="22"/>
          <w:szCs w:val="22"/>
        </w:rPr>
        <w:t xml:space="preserve"> fewer</w:t>
      </w:r>
      <w:r w:rsidR="00EB7C36" w:rsidRPr="007E71ED">
        <w:rPr>
          <w:rFonts w:ascii="Arial" w:hAnsi="Arial" w:cs="Arial"/>
          <w:sz w:val="22"/>
          <w:szCs w:val="22"/>
        </w:rPr>
        <w:t xml:space="preserve"> </w:t>
      </w:r>
      <w:r w:rsidR="007E02DD" w:rsidRPr="007E71ED">
        <w:rPr>
          <w:rFonts w:ascii="Arial" w:hAnsi="Arial" w:cs="Arial"/>
          <w:sz w:val="22"/>
          <w:szCs w:val="22"/>
        </w:rPr>
        <w:t>missing data (30-</w:t>
      </w:r>
      <w:commentRangeStart w:id="183"/>
      <w:r w:rsidR="007E02DD" w:rsidRPr="007E71ED">
        <w:rPr>
          <w:rFonts w:ascii="Arial" w:hAnsi="Arial" w:cs="Arial"/>
          <w:sz w:val="22"/>
          <w:szCs w:val="22"/>
        </w:rPr>
        <w:t>50</w:t>
      </w:r>
      <w:commentRangeEnd w:id="183"/>
      <w:r w:rsidR="004E44D8">
        <w:rPr>
          <w:rStyle w:val="CommentReference"/>
        </w:rPr>
        <w:commentReference w:id="183"/>
      </w:r>
      <w:r w:rsidR="007E02DD" w:rsidRPr="007E71ED">
        <w:rPr>
          <w:rFonts w:ascii="Arial" w:hAnsi="Arial" w:cs="Arial"/>
          <w:sz w:val="22"/>
          <w:szCs w:val="22"/>
        </w:rPr>
        <w:t>%</w:t>
      </w:r>
      <w:r w:rsidR="003572CD" w:rsidRPr="007E71ED">
        <w:rPr>
          <w:rFonts w:ascii="Arial" w:hAnsi="Arial" w:cs="Arial"/>
          <w:sz w:val="22"/>
          <w:szCs w:val="22"/>
        </w:rPr>
        <w:t xml:space="preserve"> missing</w:t>
      </w:r>
      <w:r w:rsidR="007E02DD" w:rsidRPr="007E71ED">
        <w:rPr>
          <w:rFonts w:ascii="Arial" w:hAnsi="Arial" w:cs="Arial"/>
          <w:sz w:val="22"/>
          <w:szCs w:val="22"/>
        </w:rPr>
        <w:t xml:space="preserve">). </w:t>
      </w:r>
      <w:r w:rsidR="006C373E" w:rsidRPr="009D5FDC">
        <w:rPr>
          <w:rFonts w:ascii="Arial" w:hAnsi="Arial" w:cs="Arial"/>
          <w:sz w:val="22"/>
          <w:szCs w:val="22"/>
        </w:rPr>
        <w:t xml:space="preserve">The magnitude of bias did not </w:t>
      </w:r>
      <w:r w:rsidR="00E162E4" w:rsidRPr="009D5FDC">
        <w:rPr>
          <w:rFonts w:ascii="Arial" w:hAnsi="Arial" w:cs="Arial"/>
          <w:sz w:val="22"/>
          <w:szCs w:val="22"/>
        </w:rPr>
        <w:t xml:space="preserve">appear to </w:t>
      </w:r>
      <w:r w:rsidR="006C373E" w:rsidRPr="009D5FDC">
        <w:rPr>
          <w:rFonts w:ascii="Arial" w:hAnsi="Arial" w:cs="Arial"/>
          <w:sz w:val="22"/>
          <w:szCs w:val="22"/>
        </w:rPr>
        <w:t xml:space="preserve">depend on study design or effect size. However, coverage was low in </w:t>
      </w:r>
      <w:del w:id="184" w:author="Kioumourtzoglou, Marianthi-Anna" w:date="2024-09-30T01:06:00Z" w16du:dateUtc="2024-09-29T22:06:00Z">
        <w:r w:rsidR="006C373E" w:rsidRPr="009D5FDC" w:rsidDel="00503919">
          <w:rPr>
            <w:rFonts w:ascii="Arial" w:hAnsi="Arial" w:cs="Arial"/>
            <w:sz w:val="22"/>
            <w:szCs w:val="22"/>
          </w:rPr>
          <w:delText xml:space="preserve">cases </w:delText>
        </w:r>
      </w:del>
      <w:ins w:id="185" w:author="Kioumourtzoglou, Marianthi-Anna" w:date="2024-09-30T01:06:00Z" w16du:dateUtc="2024-09-29T22:06:00Z">
        <w:r w:rsidR="00503919">
          <w:rPr>
            <w:rFonts w:ascii="Arial" w:hAnsi="Arial" w:cs="Arial"/>
            <w:sz w:val="22"/>
            <w:szCs w:val="22"/>
          </w:rPr>
          <w:t>when the simulated effect size was larger</w:t>
        </w:r>
      </w:ins>
      <w:del w:id="186" w:author="Kioumourtzoglou, Marianthi-Anna" w:date="2024-09-30T01:06:00Z" w16du:dateUtc="2024-09-29T22:06:00Z">
        <w:r w:rsidR="0036540F" w:rsidRPr="009D5FDC" w:rsidDel="00503919">
          <w:rPr>
            <w:rFonts w:ascii="Arial" w:hAnsi="Arial" w:cs="Arial"/>
            <w:sz w:val="22"/>
            <w:szCs w:val="22"/>
          </w:rPr>
          <w:delText>w</w:delText>
        </w:r>
        <w:r w:rsidR="00A1562C" w:rsidDel="00503919">
          <w:rPr>
            <w:rFonts w:ascii="Arial" w:hAnsi="Arial" w:cs="Arial"/>
            <w:sz w:val="22"/>
            <w:szCs w:val="22"/>
          </w:rPr>
          <w:delText>ith a larger effect size</w:delText>
        </w:r>
      </w:del>
      <w:r w:rsidR="00A1562C">
        <w:rPr>
          <w:rFonts w:ascii="Arial" w:hAnsi="Arial" w:cs="Arial"/>
          <w:sz w:val="22"/>
          <w:szCs w:val="22"/>
        </w:rPr>
        <w:t xml:space="preserve"> </w:t>
      </w:r>
      <w:del w:id="187" w:author="Kioumourtzoglou, Marianthi-Anna" w:date="2024-09-30T01:06:00Z" w16du:dateUtc="2024-09-29T22:06:00Z">
        <w:r w:rsidR="00A1562C" w:rsidDel="00503919">
          <w:rPr>
            <w:rFonts w:ascii="Arial" w:hAnsi="Arial" w:cs="Arial"/>
            <w:sz w:val="22"/>
            <w:szCs w:val="22"/>
          </w:rPr>
          <w:delText>where</w:delText>
        </w:r>
        <w:r w:rsidR="009B4AE4" w:rsidRPr="009D5FDC" w:rsidDel="00503919">
          <w:rPr>
            <w:rFonts w:ascii="Arial" w:hAnsi="Arial" w:cs="Arial"/>
            <w:sz w:val="22"/>
            <w:szCs w:val="22"/>
          </w:rPr>
          <w:delText xml:space="preserve"> </w:delText>
        </w:r>
      </w:del>
      <w:ins w:id="188" w:author="Kioumourtzoglou, Marianthi-Anna" w:date="2024-09-30T01:06:00Z" w16du:dateUtc="2024-09-29T22:06:00Z">
        <w:r w:rsidR="00503919">
          <w:rPr>
            <w:rFonts w:ascii="Arial" w:hAnsi="Arial" w:cs="Arial"/>
            <w:sz w:val="22"/>
            <w:szCs w:val="22"/>
          </w:rPr>
          <w:t>in which</w:t>
        </w:r>
        <w:r w:rsidR="00503919" w:rsidRPr="009D5FDC">
          <w:rPr>
            <w:rFonts w:ascii="Arial" w:hAnsi="Arial" w:cs="Arial"/>
            <w:sz w:val="22"/>
            <w:szCs w:val="22"/>
          </w:rPr>
          <w:t xml:space="preserve"> </w:t>
        </w:r>
      </w:ins>
      <w:r w:rsidR="009B4AE4" w:rsidRPr="009D5FDC">
        <w:rPr>
          <w:rFonts w:ascii="Arial" w:hAnsi="Arial" w:cs="Arial"/>
          <w:sz w:val="22"/>
          <w:szCs w:val="22"/>
        </w:rPr>
        <w:t>the effect estimates</w:t>
      </w:r>
      <w:r w:rsidR="006C373E" w:rsidRPr="009D5FDC">
        <w:rPr>
          <w:rFonts w:ascii="Arial" w:hAnsi="Arial" w:cs="Arial"/>
          <w:sz w:val="22"/>
          <w:szCs w:val="22"/>
        </w:rPr>
        <w:t xml:space="preserve"> were </w:t>
      </w:r>
      <w:r w:rsidR="00E67FC6" w:rsidRPr="009D5FDC">
        <w:rPr>
          <w:rFonts w:ascii="Arial" w:hAnsi="Arial" w:cs="Arial"/>
          <w:sz w:val="22"/>
          <w:szCs w:val="22"/>
        </w:rPr>
        <w:t xml:space="preserve">substantially </w:t>
      </w:r>
      <w:r w:rsidR="006C373E" w:rsidRPr="009D5FDC">
        <w:rPr>
          <w:rFonts w:ascii="Arial" w:hAnsi="Arial" w:cs="Arial"/>
          <w:sz w:val="22"/>
          <w:szCs w:val="22"/>
        </w:rPr>
        <w:t>biased</w:t>
      </w:r>
      <w:r w:rsidR="00E162E4" w:rsidRPr="009D5FDC">
        <w:rPr>
          <w:rFonts w:ascii="Arial" w:hAnsi="Arial" w:cs="Arial"/>
          <w:sz w:val="22"/>
          <w:szCs w:val="22"/>
        </w:rPr>
        <w:t>,</w:t>
      </w:r>
      <w:r w:rsidR="006C373E" w:rsidRPr="009D5FDC">
        <w:rPr>
          <w:rFonts w:ascii="Arial" w:hAnsi="Arial" w:cs="Arial"/>
          <w:sz w:val="22"/>
          <w:szCs w:val="22"/>
        </w:rPr>
        <w:t xml:space="preserve"> </w:t>
      </w:r>
      <w:r w:rsidR="00A85D76">
        <w:rPr>
          <w:rFonts w:ascii="Arial" w:hAnsi="Arial" w:cs="Arial"/>
          <w:sz w:val="22"/>
          <w:szCs w:val="22"/>
        </w:rPr>
        <w:t>since</w:t>
      </w:r>
      <w:r w:rsidR="00B43537" w:rsidRPr="009D5FDC">
        <w:rPr>
          <w:rFonts w:ascii="Arial" w:hAnsi="Arial" w:cs="Arial"/>
          <w:sz w:val="22"/>
          <w:szCs w:val="22"/>
        </w:rPr>
        <w:t xml:space="preserve"> results were more precise</w:t>
      </w:r>
      <w:r w:rsidR="00AA559C">
        <w:rPr>
          <w:rFonts w:ascii="Arial" w:hAnsi="Arial" w:cs="Arial"/>
          <w:sz w:val="22"/>
          <w:szCs w:val="22"/>
        </w:rPr>
        <w:t xml:space="preserve"> than </w:t>
      </w:r>
      <w:del w:id="189" w:author="Kioumourtzoglou, Marianthi-Anna" w:date="2024-09-30T01:06:00Z" w16du:dateUtc="2024-09-29T22:06:00Z">
        <w:r w:rsidR="00AA559C" w:rsidDel="000A486B">
          <w:rPr>
            <w:rFonts w:ascii="Arial" w:hAnsi="Arial" w:cs="Arial"/>
            <w:sz w:val="22"/>
            <w:szCs w:val="22"/>
          </w:rPr>
          <w:delText xml:space="preserve">cases </w:delText>
        </w:r>
      </w:del>
      <w:ins w:id="190" w:author="Kioumourtzoglou, Marianthi-Anna" w:date="2024-09-30T01:06:00Z" w16du:dateUtc="2024-09-29T22:06:00Z">
        <w:r w:rsidR="000A486B">
          <w:rPr>
            <w:rFonts w:ascii="Arial" w:hAnsi="Arial" w:cs="Arial"/>
            <w:sz w:val="22"/>
            <w:szCs w:val="22"/>
          </w:rPr>
          <w:t xml:space="preserve">in simulations </w:t>
        </w:r>
      </w:ins>
      <w:r w:rsidR="00AA559C">
        <w:rPr>
          <w:rFonts w:ascii="Arial" w:hAnsi="Arial" w:cs="Arial"/>
          <w:sz w:val="22"/>
          <w:szCs w:val="22"/>
        </w:rPr>
        <w:t xml:space="preserve">with smaller effect </w:t>
      </w:r>
      <w:commentRangeStart w:id="191"/>
      <w:r w:rsidR="00AA559C">
        <w:rPr>
          <w:rFonts w:ascii="Arial" w:hAnsi="Arial" w:cs="Arial"/>
          <w:sz w:val="22"/>
          <w:szCs w:val="22"/>
        </w:rPr>
        <w:t>sizes</w:t>
      </w:r>
      <w:commentRangeEnd w:id="191"/>
      <w:r w:rsidR="00532C35">
        <w:rPr>
          <w:rStyle w:val="CommentReference"/>
        </w:rPr>
        <w:commentReference w:id="191"/>
      </w:r>
      <w:r w:rsidR="00AA559C">
        <w:rPr>
          <w:rFonts w:ascii="Arial" w:hAnsi="Arial" w:cs="Arial"/>
          <w:sz w:val="22"/>
          <w:szCs w:val="22"/>
        </w:rPr>
        <w:t>.</w:t>
      </w:r>
    </w:p>
    <w:p w14:paraId="166FC448" w14:textId="102CF406" w:rsidR="00051823" w:rsidRDefault="007741D9" w:rsidP="00051823">
      <w:pPr>
        <w:spacing w:line="360" w:lineRule="auto"/>
        <w:ind w:firstLine="360"/>
        <w:rPr>
          <w:rFonts w:ascii="Arial" w:hAnsi="Arial" w:cs="Arial"/>
          <w:sz w:val="22"/>
          <w:szCs w:val="22"/>
        </w:rPr>
      </w:pPr>
      <w:r>
        <w:rPr>
          <w:rFonts w:ascii="Arial" w:hAnsi="Arial" w:cs="Arial"/>
          <w:sz w:val="22"/>
          <w:szCs w:val="22"/>
        </w:rPr>
        <w:t>A</w:t>
      </w:r>
      <w:r w:rsidR="009022CA">
        <w:rPr>
          <w:rFonts w:ascii="Arial" w:hAnsi="Arial" w:cs="Arial"/>
          <w:sz w:val="22"/>
          <w:szCs w:val="22"/>
        </w:rPr>
        <w:t>ll s</w:t>
      </w:r>
      <w:r w:rsidR="001E21DC" w:rsidRPr="0052199E">
        <w:rPr>
          <w:rFonts w:ascii="Arial" w:hAnsi="Arial" w:cs="Arial"/>
          <w:sz w:val="22"/>
          <w:szCs w:val="22"/>
        </w:rPr>
        <w:t xml:space="preserve">tudies </w:t>
      </w:r>
      <w:r w:rsidR="00727302" w:rsidRPr="0052199E">
        <w:rPr>
          <w:rFonts w:ascii="Arial" w:hAnsi="Arial" w:cs="Arial"/>
          <w:sz w:val="22"/>
          <w:szCs w:val="22"/>
        </w:rPr>
        <w:t xml:space="preserve">using the </w:t>
      </w:r>
      <w:del w:id="192" w:author="Joan Casey" w:date="2024-09-27T22:40:00Z" w16du:dateUtc="2024-09-28T02:40:00Z">
        <w:r w:rsidR="00727302" w:rsidRPr="0052199E" w:rsidDel="000C0352">
          <w:rPr>
            <w:rFonts w:ascii="Arial" w:hAnsi="Arial" w:cs="Arial"/>
            <w:sz w:val="22"/>
            <w:szCs w:val="22"/>
          </w:rPr>
          <w:delText>New York State</w:delText>
        </w:r>
      </w:del>
      <w:ins w:id="193" w:author="Joan Casey" w:date="2024-09-27T22:40:00Z" w16du:dateUtc="2024-09-28T02:40:00Z">
        <w:r w:rsidR="000C0352">
          <w:rPr>
            <w:rFonts w:ascii="Arial" w:hAnsi="Arial" w:cs="Arial"/>
            <w:sz w:val="22"/>
            <w:szCs w:val="22"/>
          </w:rPr>
          <w:t>NYS</w:t>
        </w:r>
      </w:ins>
      <w:r w:rsidR="00727302" w:rsidRPr="0052199E">
        <w:rPr>
          <w:rFonts w:ascii="Arial" w:hAnsi="Arial" w:cs="Arial"/>
          <w:sz w:val="22"/>
          <w:szCs w:val="22"/>
        </w:rPr>
        <w:t xml:space="preserve"> dataset </w:t>
      </w:r>
      <w:r w:rsidR="001E21DC" w:rsidRPr="0052199E">
        <w:rPr>
          <w:rFonts w:ascii="Arial" w:hAnsi="Arial" w:cs="Arial"/>
          <w:sz w:val="22"/>
          <w:szCs w:val="22"/>
        </w:rPr>
        <w:t>have used similar</w:t>
      </w:r>
      <w:r w:rsidR="00245B73">
        <w:rPr>
          <w:rFonts w:ascii="Arial" w:hAnsi="Arial" w:cs="Arial"/>
          <w:sz w:val="22"/>
          <w:szCs w:val="22"/>
        </w:rPr>
        <w:t xml:space="preserve"> (but not identical)</w:t>
      </w:r>
      <w:r w:rsidR="001E21DC" w:rsidRPr="0052199E">
        <w:rPr>
          <w:rFonts w:ascii="Arial" w:hAnsi="Arial" w:cs="Arial"/>
          <w:sz w:val="22"/>
          <w:szCs w:val="22"/>
        </w:rPr>
        <w:t xml:space="preserve"> definition</w:t>
      </w:r>
      <w:r w:rsidR="001E288B" w:rsidRPr="0052199E">
        <w:rPr>
          <w:rFonts w:ascii="Arial" w:hAnsi="Arial" w:cs="Arial"/>
          <w:sz w:val="22"/>
          <w:szCs w:val="22"/>
        </w:rPr>
        <w:t>s</w:t>
      </w:r>
      <w:r w:rsidR="00252F2A" w:rsidRPr="0052199E">
        <w:rPr>
          <w:rFonts w:ascii="Arial" w:hAnsi="Arial" w:cs="Arial"/>
          <w:sz w:val="22"/>
          <w:szCs w:val="22"/>
        </w:rPr>
        <w:t xml:space="preserve"> of power outage exposure</w:t>
      </w:r>
      <w:r w:rsidR="001E21DC" w:rsidRPr="0052199E">
        <w:rPr>
          <w:rFonts w:ascii="Arial" w:hAnsi="Arial" w:cs="Arial"/>
          <w:sz w:val="22"/>
          <w:szCs w:val="22"/>
        </w:rPr>
        <w:t xml:space="preserve"> to the one we propose here</w:t>
      </w:r>
      <w:r w:rsidR="005644F5">
        <w:rPr>
          <w:rFonts w:ascii="Arial" w:hAnsi="Arial" w:cs="Arial"/>
          <w:sz w:val="22"/>
          <w:szCs w:val="22"/>
        </w:rPr>
        <w:t>, including Northrop et al. 2024</w:t>
      </w:r>
      <w:r w:rsidR="0020629C">
        <w:rPr>
          <w:rStyle w:val="EndnoteReference"/>
          <w:rFonts w:ascii="Arial" w:hAnsi="Arial" w:cs="Arial"/>
          <w:sz w:val="22"/>
          <w:szCs w:val="22"/>
        </w:rPr>
        <w:endnoteReference w:id="42"/>
      </w:r>
      <w:r w:rsidR="00C7783D" w:rsidRPr="0052199E">
        <w:rPr>
          <w:rFonts w:ascii="Arial" w:hAnsi="Arial" w:cs="Arial"/>
          <w:sz w:val="22"/>
          <w:szCs w:val="22"/>
        </w:rPr>
        <w:t>.</w:t>
      </w:r>
      <w:r w:rsidR="001E288B" w:rsidRPr="0052199E">
        <w:rPr>
          <w:rFonts w:ascii="Arial" w:hAnsi="Arial" w:cs="Arial"/>
          <w:sz w:val="22"/>
          <w:szCs w:val="22"/>
        </w:rPr>
        <w:t xml:space="preserve"> </w:t>
      </w:r>
      <w:r w:rsidR="00AB59A4" w:rsidRPr="0052199E">
        <w:rPr>
          <w:rFonts w:ascii="Arial" w:hAnsi="Arial" w:cs="Arial"/>
          <w:sz w:val="22"/>
          <w:szCs w:val="22"/>
        </w:rPr>
        <w:t>These studies</w:t>
      </w:r>
      <w:r w:rsidR="001E288B" w:rsidRPr="0052199E">
        <w:rPr>
          <w:rFonts w:ascii="Arial" w:hAnsi="Arial" w:cs="Arial"/>
          <w:sz w:val="22"/>
          <w:szCs w:val="22"/>
        </w:rPr>
        <w:t xml:space="preserve"> have</w:t>
      </w:r>
      <w:r w:rsidR="00631AD8" w:rsidRPr="0052199E">
        <w:rPr>
          <w:rFonts w:ascii="Arial" w:hAnsi="Arial" w:cs="Arial"/>
          <w:sz w:val="22"/>
          <w:szCs w:val="22"/>
        </w:rPr>
        <w:t xml:space="preserve"> all</w:t>
      </w:r>
      <w:r w:rsidR="001E288B" w:rsidRPr="0052199E">
        <w:rPr>
          <w:rFonts w:ascii="Arial" w:hAnsi="Arial" w:cs="Arial"/>
          <w:sz w:val="22"/>
          <w:szCs w:val="22"/>
        </w:rPr>
        <w:t xml:space="preserve"> used </w:t>
      </w:r>
      <w:r w:rsidR="00631AD8" w:rsidRPr="0052199E">
        <w:rPr>
          <w:rFonts w:ascii="Arial" w:hAnsi="Arial" w:cs="Arial"/>
          <w:sz w:val="22"/>
          <w:szCs w:val="22"/>
        </w:rPr>
        <w:t>a</w:t>
      </w:r>
      <w:r w:rsidR="001E288B" w:rsidRPr="0052199E">
        <w:rPr>
          <w:rFonts w:ascii="Arial" w:hAnsi="Arial" w:cs="Arial"/>
          <w:sz w:val="22"/>
          <w:szCs w:val="22"/>
        </w:rPr>
        <w:t xml:space="preserve"> cut point-based definition where </w:t>
      </w:r>
      <w:r w:rsidR="00935BFF">
        <w:rPr>
          <w:rFonts w:ascii="Arial" w:hAnsi="Arial" w:cs="Arial"/>
          <w:sz w:val="22"/>
          <w:szCs w:val="22"/>
        </w:rPr>
        <w:t>spatial units</w:t>
      </w:r>
      <w:r w:rsidR="00C67103" w:rsidRPr="0052199E">
        <w:rPr>
          <w:rFonts w:ascii="Arial" w:hAnsi="Arial" w:cs="Arial"/>
          <w:sz w:val="22"/>
          <w:szCs w:val="22"/>
        </w:rPr>
        <w:t xml:space="preserve"> are exposed to power outage when &gt;</w:t>
      </w:r>
      <w:r w:rsidR="00F014B3" w:rsidRPr="000C0352">
        <w:rPr>
          <w:rFonts w:ascii="Arial" w:hAnsi="Arial" w:cs="Arial"/>
          <w:i/>
          <w:iCs/>
          <w:sz w:val="22"/>
          <w:szCs w:val="22"/>
          <w:rPrChange w:id="194" w:author="Joan Casey" w:date="2024-09-27T22:40:00Z" w16du:dateUtc="2024-09-28T02:40:00Z">
            <w:rPr>
              <w:rFonts w:ascii="Arial" w:hAnsi="Arial" w:cs="Arial"/>
              <w:sz w:val="22"/>
              <w:szCs w:val="22"/>
            </w:rPr>
          </w:rPrChange>
        </w:rPr>
        <w:t>K</w:t>
      </w:r>
      <w:r w:rsidR="00C67103" w:rsidRPr="0052199E">
        <w:rPr>
          <w:rFonts w:ascii="Arial" w:hAnsi="Arial" w:cs="Arial"/>
          <w:sz w:val="22"/>
          <w:szCs w:val="22"/>
        </w:rPr>
        <w:t>% of customers are without power</w:t>
      </w:r>
      <w:r w:rsidR="00BC6EBC" w:rsidRPr="0052199E">
        <w:rPr>
          <w:rFonts w:ascii="Arial" w:hAnsi="Arial" w:cs="Arial"/>
          <w:sz w:val="22"/>
          <w:szCs w:val="22"/>
        </w:rPr>
        <w:t xml:space="preserve">, though details about the duration of power outage or the cut point have varied. </w:t>
      </w:r>
      <w:del w:id="195" w:author="Joan Casey" w:date="2024-09-27T22:40:00Z" w16du:dateUtc="2024-09-28T02:40:00Z">
        <w:r w:rsidR="005644F5" w:rsidDel="000C0352">
          <w:rPr>
            <w:rFonts w:ascii="Arial" w:hAnsi="Arial" w:cs="Arial"/>
            <w:sz w:val="22"/>
            <w:szCs w:val="22"/>
          </w:rPr>
          <w:delText xml:space="preserve"> </w:delText>
        </w:r>
      </w:del>
      <w:r w:rsidR="00422B4A" w:rsidRPr="0020629C">
        <w:rPr>
          <w:rFonts w:ascii="Arial" w:hAnsi="Arial" w:cs="Arial"/>
          <w:sz w:val="22"/>
          <w:szCs w:val="22"/>
        </w:rPr>
        <w:t xml:space="preserve">Northrop et al. assumed that the health-relevant duration or power outage for </w:t>
      </w:r>
      <w:r w:rsidR="00EB4005" w:rsidRPr="0020629C">
        <w:rPr>
          <w:rFonts w:ascii="Arial" w:hAnsi="Arial" w:cs="Arial"/>
          <w:sz w:val="22"/>
          <w:szCs w:val="22"/>
        </w:rPr>
        <w:t xml:space="preserve">unintentional </w:t>
      </w:r>
      <w:r w:rsidR="00422B4A" w:rsidRPr="0020629C">
        <w:rPr>
          <w:rFonts w:ascii="Arial" w:hAnsi="Arial" w:cs="Arial"/>
          <w:sz w:val="22"/>
          <w:szCs w:val="22"/>
        </w:rPr>
        <w:t xml:space="preserve">pediatric </w:t>
      </w:r>
      <w:r w:rsidR="00EB4005" w:rsidRPr="0020629C">
        <w:rPr>
          <w:rFonts w:ascii="Arial" w:hAnsi="Arial" w:cs="Arial"/>
          <w:sz w:val="22"/>
          <w:szCs w:val="22"/>
        </w:rPr>
        <w:t xml:space="preserve">injury </w:t>
      </w:r>
      <w:r w:rsidR="00422B4A" w:rsidRPr="0020629C">
        <w:rPr>
          <w:rFonts w:ascii="Arial" w:hAnsi="Arial" w:cs="Arial"/>
          <w:sz w:val="22"/>
          <w:szCs w:val="22"/>
        </w:rPr>
        <w:t xml:space="preserve">hospitalizations was </w:t>
      </w:r>
      <w:r w:rsidR="00C1549D" w:rsidRPr="0020629C">
        <w:rPr>
          <w:rFonts w:ascii="Arial" w:hAnsi="Arial" w:cs="Arial"/>
          <w:sz w:val="22"/>
          <w:szCs w:val="22"/>
        </w:rPr>
        <w:t>4</w:t>
      </w:r>
      <w:r w:rsidR="00422B4A" w:rsidRPr="0020629C">
        <w:rPr>
          <w:rFonts w:ascii="Arial" w:hAnsi="Arial" w:cs="Arial"/>
          <w:sz w:val="22"/>
          <w:szCs w:val="22"/>
        </w:rPr>
        <w:t xml:space="preserve">+ hours. </w:t>
      </w:r>
      <w:r w:rsidR="003D4327">
        <w:rPr>
          <w:rFonts w:ascii="Arial" w:hAnsi="Arial" w:cs="Arial"/>
          <w:sz w:val="22"/>
          <w:szCs w:val="22"/>
        </w:rPr>
        <w:t>According to our results,</w:t>
      </w:r>
      <w:r w:rsidR="00422B4A" w:rsidRPr="0020629C">
        <w:rPr>
          <w:rFonts w:ascii="Arial" w:hAnsi="Arial" w:cs="Arial"/>
          <w:sz w:val="22"/>
          <w:szCs w:val="22"/>
        </w:rPr>
        <w:t xml:space="preserve"> </w:t>
      </w:r>
      <w:r w:rsidR="00631BD4">
        <w:rPr>
          <w:rFonts w:ascii="Arial" w:hAnsi="Arial" w:cs="Arial"/>
          <w:sz w:val="22"/>
          <w:szCs w:val="22"/>
        </w:rPr>
        <w:t xml:space="preserve">if </w:t>
      </w:r>
      <w:r w:rsidR="00422B4A" w:rsidRPr="0020629C">
        <w:rPr>
          <w:rFonts w:ascii="Arial" w:hAnsi="Arial" w:cs="Arial"/>
          <w:sz w:val="22"/>
          <w:szCs w:val="22"/>
        </w:rPr>
        <w:t xml:space="preserve">longer duration outages were actually more relevant, </w:t>
      </w:r>
      <w:r w:rsidR="000854E5" w:rsidRPr="0020629C">
        <w:rPr>
          <w:rFonts w:ascii="Arial" w:hAnsi="Arial" w:cs="Arial"/>
          <w:sz w:val="22"/>
          <w:szCs w:val="22"/>
        </w:rPr>
        <w:t>effect estimates in Northrop et al</w:t>
      </w:r>
      <w:r w:rsidR="00F36A2C">
        <w:rPr>
          <w:rFonts w:ascii="Arial" w:hAnsi="Arial" w:cs="Arial"/>
          <w:sz w:val="22"/>
          <w:szCs w:val="22"/>
        </w:rPr>
        <w:t>.</w:t>
      </w:r>
      <w:r w:rsidR="001E21DC" w:rsidRPr="0020629C">
        <w:rPr>
          <w:rFonts w:ascii="Arial" w:hAnsi="Arial" w:cs="Arial"/>
          <w:sz w:val="22"/>
          <w:szCs w:val="22"/>
        </w:rPr>
        <w:t xml:space="preserve"> could be biased s</w:t>
      </w:r>
      <w:r w:rsidR="00100821" w:rsidRPr="0020629C">
        <w:rPr>
          <w:rFonts w:ascii="Arial" w:hAnsi="Arial" w:cs="Arial"/>
          <w:sz w:val="22"/>
          <w:szCs w:val="22"/>
        </w:rPr>
        <w:t>ubstantially</w:t>
      </w:r>
      <w:r w:rsidR="001E21DC" w:rsidRPr="0020629C">
        <w:rPr>
          <w:rFonts w:ascii="Arial" w:hAnsi="Arial" w:cs="Arial"/>
          <w:sz w:val="22"/>
          <w:szCs w:val="22"/>
        </w:rPr>
        <w:t xml:space="preserve"> downward</w:t>
      </w:r>
      <w:r w:rsidR="00BB7429" w:rsidRPr="0020629C">
        <w:rPr>
          <w:rFonts w:ascii="Arial" w:hAnsi="Arial" w:cs="Arial"/>
          <w:sz w:val="22"/>
          <w:szCs w:val="22"/>
        </w:rPr>
        <w:t xml:space="preserve">. </w:t>
      </w:r>
      <w:r w:rsidR="00A2734E" w:rsidRPr="0020629C">
        <w:rPr>
          <w:rFonts w:ascii="Arial" w:hAnsi="Arial" w:cs="Arial"/>
          <w:sz w:val="22"/>
          <w:szCs w:val="22"/>
        </w:rPr>
        <w:t xml:space="preserve">If slightly shorter outages were actually relevant, which could be possible since injuries might be related to darkness or increased </w:t>
      </w:r>
      <w:commentRangeStart w:id="196"/>
      <w:commentRangeStart w:id="197"/>
      <w:r w:rsidR="00A2734E" w:rsidRPr="0020629C">
        <w:rPr>
          <w:rFonts w:ascii="Arial" w:hAnsi="Arial" w:cs="Arial"/>
          <w:sz w:val="22"/>
          <w:szCs w:val="22"/>
        </w:rPr>
        <w:t>natural gas use</w:t>
      </w:r>
      <w:commentRangeEnd w:id="196"/>
      <w:r w:rsidR="000C0352">
        <w:rPr>
          <w:rStyle w:val="CommentReference"/>
        </w:rPr>
        <w:commentReference w:id="196"/>
      </w:r>
      <w:commentRangeEnd w:id="197"/>
      <w:r w:rsidR="00120701">
        <w:rPr>
          <w:rStyle w:val="CommentReference"/>
        </w:rPr>
        <w:commentReference w:id="197"/>
      </w:r>
      <w:r w:rsidR="00A2734E" w:rsidRPr="0020629C">
        <w:rPr>
          <w:rFonts w:ascii="Arial" w:hAnsi="Arial" w:cs="Arial"/>
          <w:sz w:val="22"/>
          <w:szCs w:val="22"/>
        </w:rPr>
        <w:t xml:space="preserve">, </w:t>
      </w:r>
      <w:ins w:id="198" w:author="Joan Casey" w:date="2024-09-27T22:41:00Z" w16du:dateUtc="2024-09-28T02:41:00Z">
        <w:r w:rsidR="000C0352">
          <w:rPr>
            <w:rFonts w:ascii="Arial" w:hAnsi="Arial" w:cs="Arial"/>
            <w:sz w:val="22"/>
            <w:szCs w:val="22"/>
          </w:rPr>
          <w:t xml:space="preserve">the original </w:t>
        </w:r>
      </w:ins>
      <w:r w:rsidR="00A2734E" w:rsidRPr="0020629C">
        <w:rPr>
          <w:rFonts w:ascii="Arial" w:hAnsi="Arial" w:cs="Arial"/>
          <w:sz w:val="22"/>
          <w:szCs w:val="22"/>
        </w:rPr>
        <w:t>results could be slightly biased downw</w:t>
      </w:r>
      <w:commentRangeStart w:id="199"/>
      <w:commentRangeStart w:id="200"/>
      <w:commentRangeStart w:id="201"/>
      <w:r w:rsidR="00A2734E" w:rsidRPr="0020629C">
        <w:rPr>
          <w:rFonts w:ascii="Arial" w:hAnsi="Arial" w:cs="Arial"/>
          <w:sz w:val="22"/>
          <w:szCs w:val="22"/>
        </w:rPr>
        <w:t>ard</w:t>
      </w:r>
      <w:commentRangeEnd w:id="199"/>
      <w:r w:rsidR="00146CB4">
        <w:rPr>
          <w:rStyle w:val="CommentReference"/>
        </w:rPr>
        <w:commentReference w:id="199"/>
      </w:r>
      <w:commentRangeEnd w:id="200"/>
      <w:r w:rsidR="00BA5B7D">
        <w:rPr>
          <w:rStyle w:val="CommentReference"/>
        </w:rPr>
        <w:commentReference w:id="200"/>
      </w:r>
      <w:commentRangeEnd w:id="201"/>
      <w:r w:rsidR="00727302">
        <w:rPr>
          <w:rStyle w:val="CommentReference"/>
        </w:rPr>
        <w:commentReference w:id="201"/>
      </w:r>
      <w:r w:rsidR="00A2734E" w:rsidRPr="0020629C">
        <w:rPr>
          <w:rFonts w:ascii="Arial" w:hAnsi="Arial" w:cs="Arial"/>
          <w:sz w:val="22"/>
          <w:szCs w:val="22"/>
        </w:rPr>
        <w:t>.</w:t>
      </w:r>
      <w:r w:rsidR="00FC2DE8">
        <w:rPr>
          <w:rFonts w:ascii="Arial" w:hAnsi="Arial" w:cs="Arial"/>
          <w:sz w:val="22"/>
          <w:szCs w:val="22"/>
        </w:rPr>
        <w:t xml:space="preserve"> Finally, if</w:t>
      </w:r>
      <w:r w:rsidR="00A13CBD" w:rsidRPr="00FC2DE8">
        <w:rPr>
          <w:rFonts w:ascii="Arial" w:hAnsi="Arial" w:cs="Arial"/>
          <w:sz w:val="22"/>
          <w:szCs w:val="22"/>
        </w:rPr>
        <w:t xml:space="preserve"> </w:t>
      </w:r>
      <w:r w:rsidR="00B61825" w:rsidRPr="00FC2DE8">
        <w:rPr>
          <w:rFonts w:ascii="Arial" w:hAnsi="Arial" w:cs="Arial"/>
          <w:sz w:val="22"/>
          <w:szCs w:val="22"/>
        </w:rPr>
        <w:t>spatial units in</w:t>
      </w:r>
      <w:r w:rsidR="00E77167" w:rsidRPr="00FC2DE8">
        <w:rPr>
          <w:rFonts w:ascii="Arial" w:hAnsi="Arial" w:cs="Arial"/>
          <w:sz w:val="22"/>
          <w:szCs w:val="22"/>
        </w:rPr>
        <w:t xml:space="preserve"> the</w:t>
      </w:r>
      <w:r w:rsidR="00B61825" w:rsidRPr="00FC2DE8">
        <w:rPr>
          <w:rFonts w:ascii="Arial" w:hAnsi="Arial" w:cs="Arial"/>
          <w:sz w:val="22"/>
          <w:szCs w:val="22"/>
        </w:rPr>
        <w:t xml:space="preserve"> </w:t>
      </w:r>
      <w:del w:id="202" w:author="Joan Casey" w:date="2024-09-27T22:41:00Z" w16du:dateUtc="2024-09-28T02:41:00Z">
        <w:r w:rsidR="00B61825" w:rsidRPr="00FC2DE8" w:rsidDel="000C0352">
          <w:rPr>
            <w:rFonts w:ascii="Arial" w:hAnsi="Arial" w:cs="Arial"/>
            <w:sz w:val="22"/>
            <w:szCs w:val="22"/>
          </w:rPr>
          <w:delText>New York State</w:delText>
        </w:r>
      </w:del>
      <w:ins w:id="203" w:author="Joan Casey" w:date="2024-09-27T22:41:00Z" w16du:dateUtc="2024-09-28T02:41:00Z">
        <w:r w:rsidR="000C0352">
          <w:rPr>
            <w:rFonts w:ascii="Arial" w:hAnsi="Arial" w:cs="Arial"/>
            <w:sz w:val="22"/>
            <w:szCs w:val="22"/>
          </w:rPr>
          <w:t>NYS</w:t>
        </w:r>
      </w:ins>
      <w:r w:rsidR="00A13CBD" w:rsidRPr="00FC2DE8">
        <w:rPr>
          <w:rFonts w:ascii="Arial" w:hAnsi="Arial" w:cs="Arial"/>
          <w:sz w:val="22"/>
          <w:szCs w:val="22"/>
        </w:rPr>
        <w:t xml:space="preserve"> dataset used in </w:t>
      </w:r>
      <w:r w:rsidR="003F4642">
        <w:rPr>
          <w:rFonts w:ascii="Arial" w:hAnsi="Arial" w:cs="Arial"/>
          <w:sz w:val="22"/>
          <w:szCs w:val="22"/>
        </w:rPr>
        <w:t>Northrop et al.</w:t>
      </w:r>
      <w:r w:rsidR="00A13CBD" w:rsidRPr="00FC2DE8">
        <w:rPr>
          <w:rFonts w:ascii="Arial" w:hAnsi="Arial" w:cs="Arial"/>
          <w:sz w:val="22"/>
          <w:szCs w:val="22"/>
        </w:rPr>
        <w:t xml:space="preserve"> </w:t>
      </w:r>
      <w:ins w:id="204" w:author="Joan Casey" w:date="2024-09-27T22:41:00Z" w16du:dateUtc="2024-09-28T02:41:00Z">
        <w:r w:rsidR="000C0352">
          <w:rPr>
            <w:rFonts w:ascii="Arial" w:hAnsi="Arial" w:cs="Arial"/>
            <w:sz w:val="22"/>
            <w:szCs w:val="22"/>
          </w:rPr>
          <w:t xml:space="preserve">had </w:t>
        </w:r>
      </w:ins>
      <w:del w:id="205" w:author="Joan Casey" w:date="2024-09-27T22:41:00Z" w16du:dateUtc="2024-09-28T02:41:00Z">
        <w:r w:rsidR="00730FF4" w:rsidRPr="00FC2DE8" w:rsidDel="000C0352">
          <w:rPr>
            <w:rFonts w:ascii="Arial" w:hAnsi="Arial" w:cs="Arial"/>
            <w:sz w:val="22"/>
            <w:szCs w:val="22"/>
          </w:rPr>
          <w:delText>were</w:delText>
        </w:r>
        <w:r w:rsidR="00A13CBD" w:rsidRPr="00FC2DE8" w:rsidDel="000C0352">
          <w:rPr>
            <w:rFonts w:ascii="Arial" w:hAnsi="Arial" w:cs="Arial"/>
            <w:sz w:val="22"/>
            <w:szCs w:val="22"/>
          </w:rPr>
          <w:delText xml:space="preserve"> missing </w:delText>
        </w:r>
      </w:del>
      <w:r w:rsidR="00A13CBD" w:rsidRPr="00FC2DE8">
        <w:rPr>
          <w:rFonts w:ascii="Arial" w:hAnsi="Arial" w:cs="Arial"/>
          <w:sz w:val="22"/>
          <w:szCs w:val="22"/>
        </w:rPr>
        <w:t xml:space="preserve">substantial </w:t>
      </w:r>
      <w:ins w:id="206" w:author="Joan Casey" w:date="2024-09-27T22:41:00Z" w16du:dateUtc="2024-09-28T02:41:00Z">
        <w:r w:rsidR="000C0352" w:rsidRPr="00FC2DE8">
          <w:rPr>
            <w:rFonts w:ascii="Arial" w:hAnsi="Arial" w:cs="Arial"/>
            <w:sz w:val="22"/>
            <w:szCs w:val="22"/>
          </w:rPr>
          <w:t xml:space="preserve">missing </w:t>
        </w:r>
      </w:ins>
      <w:r w:rsidR="00A13CBD" w:rsidRPr="00FC2DE8">
        <w:rPr>
          <w:rFonts w:ascii="Arial" w:hAnsi="Arial" w:cs="Arial"/>
          <w:sz w:val="22"/>
          <w:szCs w:val="22"/>
        </w:rPr>
        <w:t xml:space="preserve">data, effect </w:t>
      </w:r>
      <w:r w:rsidR="00CB1962" w:rsidRPr="00FC2DE8">
        <w:rPr>
          <w:rFonts w:ascii="Arial" w:hAnsi="Arial" w:cs="Arial"/>
          <w:sz w:val="22"/>
          <w:szCs w:val="22"/>
        </w:rPr>
        <w:t>estimates</w:t>
      </w:r>
      <w:r w:rsidR="00A13CBD" w:rsidRPr="00FC2DE8">
        <w:rPr>
          <w:rFonts w:ascii="Arial" w:hAnsi="Arial" w:cs="Arial"/>
          <w:sz w:val="22"/>
          <w:szCs w:val="22"/>
        </w:rPr>
        <w:t xml:space="preserve"> may have been biased tow</w:t>
      </w:r>
      <w:r w:rsidR="00636F4A" w:rsidRPr="00FC2DE8">
        <w:rPr>
          <w:rFonts w:ascii="Arial" w:hAnsi="Arial" w:cs="Arial"/>
          <w:sz w:val="22"/>
          <w:szCs w:val="22"/>
        </w:rPr>
        <w:t>ards the null</w:t>
      </w:r>
      <w:r w:rsidR="004E0D31">
        <w:rPr>
          <w:rFonts w:ascii="Arial" w:hAnsi="Arial" w:cs="Arial"/>
          <w:sz w:val="22"/>
          <w:szCs w:val="22"/>
        </w:rPr>
        <w:t>.</w:t>
      </w:r>
    </w:p>
    <w:p w14:paraId="2AA68E96" w14:textId="41A2B4E1" w:rsidR="00C14BAF" w:rsidRPr="0064138E" w:rsidRDefault="00BA4DF8" w:rsidP="0064138E">
      <w:pPr>
        <w:spacing w:line="360" w:lineRule="auto"/>
        <w:ind w:firstLine="360"/>
        <w:rPr>
          <w:rFonts w:ascii="Arial" w:hAnsi="Arial" w:cs="Arial"/>
          <w:sz w:val="22"/>
          <w:szCs w:val="22"/>
        </w:rPr>
      </w:pPr>
      <w:r w:rsidRPr="00051823">
        <w:rPr>
          <w:rFonts w:ascii="Arial" w:hAnsi="Arial" w:cs="Arial"/>
          <w:kern w:val="0"/>
          <w:sz w:val="22"/>
          <w:szCs w:val="22"/>
          <w:lang w:val="en-US"/>
        </w:rPr>
        <w:t>I</w:t>
      </w:r>
      <w:r w:rsidR="00C14BAF" w:rsidRPr="00051823">
        <w:rPr>
          <w:rFonts w:ascii="Arial" w:hAnsi="Arial" w:cs="Arial"/>
          <w:kern w:val="0"/>
          <w:sz w:val="22"/>
          <w:szCs w:val="22"/>
          <w:lang w:val="en-US"/>
        </w:rPr>
        <w:t xml:space="preserve">f researchers are unsure of the </w:t>
      </w:r>
      <w:r w:rsidR="00EE5F8D" w:rsidRPr="00051823">
        <w:rPr>
          <w:rFonts w:ascii="Arial" w:hAnsi="Arial" w:cs="Arial"/>
          <w:kern w:val="0"/>
          <w:sz w:val="22"/>
          <w:szCs w:val="22"/>
          <w:lang w:val="en-US"/>
        </w:rPr>
        <w:t>health</w:t>
      </w:r>
      <w:r w:rsidR="00C14BAF" w:rsidRPr="00051823">
        <w:rPr>
          <w:rFonts w:ascii="Arial" w:hAnsi="Arial" w:cs="Arial"/>
          <w:kern w:val="0"/>
          <w:sz w:val="22"/>
          <w:szCs w:val="22"/>
          <w:lang w:val="en-US"/>
        </w:rPr>
        <w:t xml:space="preserve"> relevant duration of power outage for their outcome, </w:t>
      </w:r>
      <w:r w:rsidR="00331E3C" w:rsidRPr="00051823">
        <w:rPr>
          <w:rFonts w:ascii="Arial" w:hAnsi="Arial" w:cs="Arial"/>
          <w:kern w:val="0"/>
          <w:sz w:val="22"/>
          <w:szCs w:val="22"/>
          <w:lang w:val="en-US"/>
        </w:rPr>
        <w:t xml:space="preserve">we recommend </w:t>
      </w:r>
      <w:r w:rsidR="00C14BAF" w:rsidRPr="00051823">
        <w:rPr>
          <w:rFonts w:ascii="Arial" w:hAnsi="Arial" w:cs="Arial"/>
          <w:kern w:val="0"/>
          <w:sz w:val="22"/>
          <w:szCs w:val="22"/>
          <w:lang w:val="en-US"/>
        </w:rPr>
        <w:t>conducting sensitivity analyses varying the health-relevant duration</w:t>
      </w:r>
      <w:del w:id="207" w:author="Joan Casey" w:date="2024-09-27T22:43:00Z" w16du:dateUtc="2024-09-28T02:43:00Z">
        <w:r w:rsidR="00006D0A" w:rsidRPr="00051823" w:rsidDel="00803337">
          <w:rPr>
            <w:rFonts w:ascii="Arial" w:hAnsi="Arial" w:cs="Arial"/>
            <w:kern w:val="0"/>
            <w:sz w:val="22"/>
            <w:szCs w:val="22"/>
            <w:lang w:val="en-US"/>
          </w:rPr>
          <w:delText>,</w:delText>
        </w:r>
      </w:del>
      <w:r w:rsidR="00006D0A" w:rsidRPr="00051823">
        <w:rPr>
          <w:rFonts w:ascii="Arial" w:hAnsi="Arial" w:cs="Arial"/>
          <w:kern w:val="0"/>
          <w:sz w:val="22"/>
          <w:szCs w:val="22"/>
          <w:lang w:val="en-US"/>
        </w:rPr>
        <w:t xml:space="preserve"> or u</w:t>
      </w:r>
      <w:r w:rsidR="00C14BAF" w:rsidRPr="00051823">
        <w:rPr>
          <w:rFonts w:ascii="Arial" w:hAnsi="Arial" w:cs="Arial"/>
          <w:kern w:val="0"/>
          <w:sz w:val="22"/>
          <w:szCs w:val="22"/>
          <w:lang w:val="en-US"/>
        </w:rPr>
        <w:t xml:space="preserve">sing a continuous measure of the daily number of hours without power </w:t>
      </w:r>
      <w:r w:rsidR="00F3237B" w:rsidRPr="00051823">
        <w:rPr>
          <w:rFonts w:ascii="Arial" w:hAnsi="Arial" w:cs="Arial"/>
          <w:kern w:val="0"/>
          <w:sz w:val="22"/>
          <w:szCs w:val="22"/>
          <w:lang w:val="en-US"/>
        </w:rPr>
        <w:t xml:space="preserve">to identify the </w:t>
      </w:r>
      <w:r w:rsidR="004801DA" w:rsidRPr="00051823">
        <w:rPr>
          <w:rFonts w:ascii="Arial" w:hAnsi="Arial" w:cs="Arial"/>
          <w:kern w:val="0"/>
          <w:sz w:val="22"/>
          <w:szCs w:val="22"/>
          <w:lang w:val="en-US"/>
        </w:rPr>
        <w:t>health</w:t>
      </w:r>
      <w:r w:rsidR="00F3237B" w:rsidRPr="00051823">
        <w:rPr>
          <w:rFonts w:ascii="Arial" w:hAnsi="Arial" w:cs="Arial"/>
          <w:kern w:val="0"/>
          <w:sz w:val="22"/>
          <w:szCs w:val="22"/>
          <w:lang w:val="en-US"/>
        </w:rPr>
        <w:t xml:space="preserve">-relevant duration of outage. </w:t>
      </w:r>
      <w:r w:rsidR="00EE5F8D" w:rsidRPr="0064138E">
        <w:rPr>
          <w:rFonts w:ascii="Arial" w:hAnsi="Arial" w:cs="Arial"/>
          <w:kern w:val="0"/>
          <w:sz w:val="22"/>
          <w:szCs w:val="22"/>
          <w:lang w:val="en-US"/>
        </w:rPr>
        <w:t>Researchers</w:t>
      </w:r>
      <w:r w:rsidR="00C14BAF" w:rsidRPr="0064138E">
        <w:rPr>
          <w:rFonts w:ascii="Arial" w:hAnsi="Arial" w:cs="Arial"/>
          <w:kern w:val="0"/>
          <w:sz w:val="22"/>
          <w:szCs w:val="22"/>
          <w:lang w:val="en-US"/>
        </w:rPr>
        <w:t xml:space="preserve"> should avoid underestimating the </w:t>
      </w:r>
      <w:r w:rsidR="00EE5F8D" w:rsidRPr="0064138E">
        <w:rPr>
          <w:rFonts w:ascii="Arial" w:hAnsi="Arial" w:cs="Arial"/>
          <w:kern w:val="0"/>
          <w:sz w:val="22"/>
          <w:szCs w:val="22"/>
          <w:lang w:val="en-US"/>
        </w:rPr>
        <w:t>health</w:t>
      </w:r>
      <w:r w:rsidR="00C14BAF" w:rsidRPr="0064138E">
        <w:rPr>
          <w:rFonts w:ascii="Arial" w:hAnsi="Arial" w:cs="Arial"/>
          <w:kern w:val="0"/>
          <w:sz w:val="22"/>
          <w:szCs w:val="22"/>
          <w:lang w:val="en-US"/>
        </w:rPr>
        <w:t>-relevant duration</w:t>
      </w:r>
      <w:r w:rsidR="004801DA" w:rsidRPr="0064138E">
        <w:rPr>
          <w:rFonts w:ascii="Arial" w:hAnsi="Arial" w:cs="Arial"/>
          <w:kern w:val="0"/>
          <w:sz w:val="22"/>
          <w:szCs w:val="22"/>
          <w:lang w:val="en-US"/>
        </w:rPr>
        <w:t>, as this</w:t>
      </w:r>
      <w:ins w:id="208" w:author="Kioumourtzoglou, Marianthi-Anna" w:date="2024-09-30T01:11:00Z" w16du:dateUtc="2024-09-29T22:11:00Z">
        <w:r w:rsidR="0036542C">
          <w:rPr>
            <w:rFonts w:ascii="Arial" w:hAnsi="Arial" w:cs="Arial"/>
            <w:kern w:val="0"/>
            <w:sz w:val="22"/>
            <w:szCs w:val="22"/>
            <w:lang w:val="en-US"/>
          </w:rPr>
          <w:t xml:space="preserve"> could</w:t>
        </w:r>
      </w:ins>
      <w:r w:rsidR="004801DA" w:rsidRPr="0064138E">
        <w:rPr>
          <w:rFonts w:ascii="Arial" w:hAnsi="Arial" w:cs="Arial"/>
          <w:kern w:val="0"/>
          <w:sz w:val="22"/>
          <w:szCs w:val="22"/>
          <w:lang w:val="en-US"/>
        </w:rPr>
        <w:t xml:space="preserve"> result</w:t>
      </w:r>
      <w:del w:id="209" w:author="Kioumourtzoglou, Marianthi-Anna" w:date="2024-09-30T01:11:00Z" w16du:dateUtc="2024-09-29T22:11:00Z">
        <w:r w:rsidR="004801DA" w:rsidRPr="0064138E" w:rsidDel="0036542C">
          <w:rPr>
            <w:rFonts w:ascii="Arial" w:hAnsi="Arial" w:cs="Arial"/>
            <w:kern w:val="0"/>
            <w:sz w:val="22"/>
            <w:szCs w:val="22"/>
            <w:lang w:val="en-US"/>
          </w:rPr>
          <w:delText>s</w:delText>
        </w:r>
      </w:del>
      <w:r w:rsidR="004801DA" w:rsidRPr="0064138E">
        <w:rPr>
          <w:rFonts w:ascii="Arial" w:hAnsi="Arial" w:cs="Arial"/>
          <w:kern w:val="0"/>
          <w:sz w:val="22"/>
          <w:szCs w:val="22"/>
          <w:lang w:val="en-US"/>
        </w:rPr>
        <w:t xml:space="preserve"> in substantial bias. </w:t>
      </w:r>
    </w:p>
    <w:p w14:paraId="5358F633" w14:textId="77777777" w:rsidR="00EE5F8D" w:rsidRPr="003D4327" w:rsidRDefault="00EE5F8D" w:rsidP="003D4327">
      <w:pPr>
        <w:autoSpaceDE w:val="0"/>
        <w:autoSpaceDN w:val="0"/>
        <w:adjustRightInd w:val="0"/>
        <w:spacing w:line="360" w:lineRule="auto"/>
        <w:ind w:left="360"/>
        <w:rPr>
          <w:rFonts w:ascii="Arial" w:hAnsi="Arial" w:cs="Arial"/>
          <w:kern w:val="0"/>
          <w:sz w:val="22"/>
          <w:szCs w:val="22"/>
          <w:lang w:val="en-US"/>
        </w:rPr>
      </w:pPr>
    </w:p>
    <w:p w14:paraId="74E8EFF3" w14:textId="5B9B6AFD" w:rsidR="00EB0ABA" w:rsidRPr="003D4327" w:rsidRDefault="00EB0ABA" w:rsidP="00645DCF">
      <w:pPr>
        <w:pStyle w:val="ListParagraph"/>
        <w:numPr>
          <w:ilvl w:val="0"/>
          <w:numId w:val="12"/>
        </w:numPr>
        <w:autoSpaceDE w:val="0"/>
        <w:autoSpaceDN w:val="0"/>
        <w:adjustRightInd w:val="0"/>
        <w:spacing w:line="360" w:lineRule="auto"/>
        <w:rPr>
          <w:rFonts w:ascii="Arial" w:hAnsi="Arial" w:cs="Arial"/>
          <w:kern w:val="0"/>
          <w:sz w:val="22"/>
          <w:szCs w:val="22"/>
          <w:highlight w:val="yellow"/>
          <w:lang w:val="en-US"/>
        </w:rPr>
      </w:pPr>
      <w:r w:rsidRPr="003D4327">
        <w:rPr>
          <w:rFonts w:ascii="Arial" w:hAnsi="Arial" w:cs="Arial"/>
          <w:kern w:val="0"/>
          <w:sz w:val="22"/>
          <w:szCs w:val="22"/>
          <w:highlight w:val="yellow"/>
          <w:lang w:val="en-US"/>
        </w:rPr>
        <w:t>Our results show that</w:t>
      </w:r>
      <w:r w:rsidR="00D22998" w:rsidRPr="003D4327">
        <w:rPr>
          <w:rFonts w:ascii="Arial" w:hAnsi="Arial" w:cs="Arial"/>
          <w:kern w:val="0"/>
          <w:sz w:val="22"/>
          <w:szCs w:val="22"/>
          <w:highlight w:val="yellow"/>
          <w:lang w:val="en-US"/>
        </w:rPr>
        <w:t xml:space="preserve"> </w:t>
      </w:r>
      <w:r w:rsidRPr="003D4327">
        <w:rPr>
          <w:rFonts w:ascii="Arial" w:hAnsi="Arial" w:cs="Arial"/>
          <w:kern w:val="0"/>
          <w:sz w:val="22"/>
          <w:szCs w:val="22"/>
          <w:highlight w:val="yellow"/>
          <w:lang w:val="en-US"/>
        </w:rPr>
        <w:t>spatial units with &gt;50% missing data</w:t>
      </w:r>
      <w:r w:rsidR="00D22998" w:rsidRPr="003D4327">
        <w:rPr>
          <w:rFonts w:ascii="Arial" w:hAnsi="Arial" w:cs="Arial"/>
          <w:kern w:val="0"/>
          <w:sz w:val="22"/>
          <w:szCs w:val="22"/>
          <w:highlight w:val="yellow"/>
          <w:lang w:val="en-US"/>
        </w:rPr>
        <w:t xml:space="preserve"> could help reduce bias in any future studies using power outage data, as effect estimates from simulations with </w:t>
      </w:r>
      <w:r w:rsidR="00B82962" w:rsidRPr="003D4327">
        <w:rPr>
          <w:rFonts w:ascii="Arial" w:hAnsi="Arial" w:cs="Arial"/>
          <w:kern w:val="0"/>
          <w:sz w:val="22"/>
          <w:szCs w:val="22"/>
          <w:highlight w:val="yellow"/>
          <w:lang w:val="en-US"/>
        </w:rPr>
        <w:t xml:space="preserve">fewer </w:t>
      </w:r>
      <w:r w:rsidR="00D22998" w:rsidRPr="003D4327">
        <w:rPr>
          <w:rFonts w:ascii="Arial" w:hAnsi="Arial" w:cs="Arial"/>
          <w:kern w:val="0"/>
          <w:sz w:val="22"/>
          <w:szCs w:val="22"/>
          <w:highlight w:val="yellow"/>
          <w:lang w:val="en-US"/>
        </w:rPr>
        <w:t xml:space="preserve">missing data were only slightly biased, whereas the magnitude of the bias increased substantially after 50% of </w:t>
      </w:r>
      <w:r w:rsidR="00D66DD0" w:rsidRPr="003D4327">
        <w:rPr>
          <w:rFonts w:ascii="Arial" w:hAnsi="Arial" w:cs="Arial"/>
          <w:kern w:val="0"/>
          <w:sz w:val="22"/>
          <w:szCs w:val="22"/>
          <w:highlight w:val="yellow"/>
          <w:lang w:val="en-US"/>
        </w:rPr>
        <w:t>observations</w:t>
      </w:r>
      <w:r w:rsidR="00D22998" w:rsidRPr="003D4327">
        <w:rPr>
          <w:rFonts w:ascii="Arial" w:hAnsi="Arial" w:cs="Arial"/>
          <w:kern w:val="0"/>
          <w:sz w:val="22"/>
          <w:szCs w:val="22"/>
          <w:highlight w:val="yellow"/>
          <w:lang w:val="en-US"/>
        </w:rPr>
        <w:t xml:space="preserve"> were removed </w:t>
      </w:r>
      <w:commentRangeStart w:id="210"/>
      <w:commentRangeStart w:id="211"/>
      <w:commentRangeStart w:id="212"/>
      <w:commentRangeStart w:id="213"/>
      <w:commentRangeStart w:id="214"/>
      <w:r w:rsidR="00D22998" w:rsidRPr="003D4327">
        <w:rPr>
          <w:rFonts w:ascii="Arial" w:hAnsi="Arial" w:cs="Arial"/>
          <w:kern w:val="0"/>
          <w:sz w:val="22"/>
          <w:szCs w:val="22"/>
          <w:highlight w:val="yellow"/>
          <w:lang w:val="en-US"/>
        </w:rPr>
        <w:t xml:space="preserve">from the </w:t>
      </w:r>
      <w:commentRangeStart w:id="215"/>
      <w:r w:rsidR="00D22998" w:rsidRPr="003D4327">
        <w:rPr>
          <w:rFonts w:ascii="Arial" w:hAnsi="Arial" w:cs="Arial"/>
          <w:kern w:val="0"/>
          <w:sz w:val="22"/>
          <w:szCs w:val="22"/>
          <w:highlight w:val="yellow"/>
          <w:lang w:val="en-US"/>
        </w:rPr>
        <w:t>dataset</w:t>
      </w:r>
      <w:commentRangeEnd w:id="215"/>
      <w:r w:rsidR="002E2C16">
        <w:rPr>
          <w:rStyle w:val="CommentReference"/>
        </w:rPr>
        <w:commentReference w:id="215"/>
      </w:r>
      <w:r w:rsidR="00D66DD0" w:rsidRPr="003D4327">
        <w:rPr>
          <w:rFonts w:ascii="Arial" w:hAnsi="Arial" w:cs="Arial"/>
          <w:kern w:val="0"/>
          <w:sz w:val="22"/>
          <w:szCs w:val="22"/>
          <w:highlight w:val="yellow"/>
          <w:lang w:val="en-US"/>
        </w:rPr>
        <w:t>.</w:t>
      </w:r>
      <w:commentRangeEnd w:id="210"/>
      <w:r w:rsidR="00B82962" w:rsidRPr="003D4327">
        <w:rPr>
          <w:rStyle w:val="CommentReference"/>
          <w:highlight w:val="yellow"/>
        </w:rPr>
        <w:commentReference w:id="210"/>
      </w:r>
      <w:commentRangeEnd w:id="211"/>
      <w:r w:rsidR="00456F4D" w:rsidRPr="003D4327">
        <w:rPr>
          <w:rStyle w:val="CommentReference"/>
          <w:highlight w:val="yellow"/>
        </w:rPr>
        <w:commentReference w:id="211"/>
      </w:r>
      <w:commentRangeEnd w:id="212"/>
      <w:r w:rsidR="00E162E4" w:rsidRPr="003D4327">
        <w:rPr>
          <w:rStyle w:val="CommentReference"/>
          <w:highlight w:val="yellow"/>
        </w:rPr>
        <w:commentReference w:id="212"/>
      </w:r>
      <w:commentRangeEnd w:id="213"/>
      <w:r w:rsidR="00803337">
        <w:rPr>
          <w:rStyle w:val="CommentReference"/>
        </w:rPr>
        <w:commentReference w:id="213"/>
      </w:r>
      <w:commentRangeEnd w:id="214"/>
      <w:r w:rsidR="00656666">
        <w:rPr>
          <w:rStyle w:val="CommentReference"/>
        </w:rPr>
        <w:commentReference w:id="214"/>
      </w:r>
    </w:p>
    <w:p w14:paraId="366FFD58" w14:textId="77777777" w:rsidR="00D22998" w:rsidRPr="003D4327" w:rsidRDefault="00D22998" w:rsidP="00645DCF">
      <w:pPr>
        <w:autoSpaceDE w:val="0"/>
        <w:autoSpaceDN w:val="0"/>
        <w:adjustRightInd w:val="0"/>
        <w:spacing w:line="360" w:lineRule="auto"/>
        <w:rPr>
          <w:rFonts w:ascii="Arial" w:hAnsi="Arial" w:cs="Arial"/>
          <w:kern w:val="0"/>
          <w:sz w:val="22"/>
          <w:szCs w:val="22"/>
          <w:highlight w:val="yellow"/>
          <w:lang w:val="en-US"/>
        </w:rPr>
      </w:pPr>
    </w:p>
    <w:p w14:paraId="257729C9" w14:textId="48530742" w:rsidR="00B5563B" w:rsidRPr="003E29B8" w:rsidRDefault="00AA6373" w:rsidP="003E29B8">
      <w:pPr>
        <w:spacing w:line="360" w:lineRule="auto"/>
        <w:ind w:firstLine="360"/>
        <w:rPr>
          <w:rFonts w:ascii="Arial" w:hAnsi="Arial" w:cs="Arial"/>
          <w:kern w:val="0"/>
          <w:sz w:val="22"/>
          <w:szCs w:val="22"/>
          <w:lang w:val="en-US"/>
        </w:rPr>
      </w:pPr>
      <w:commentRangeStart w:id="216"/>
      <w:r w:rsidRPr="00547438">
        <w:rPr>
          <w:rFonts w:ascii="Arial" w:hAnsi="Arial" w:cs="Arial"/>
          <w:sz w:val="22"/>
          <w:szCs w:val="22"/>
        </w:rPr>
        <w:t>Currently</w:t>
      </w:r>
      <w:commentRangeEnd w:id="216"/>
      <w:r w:rsidR="00803337">
        <w:rPr>
          <w:rStyle w:val="CommentReference"/>
        </w:rPr>
        <w:commentReference w:id="216"/>
      </w:r>
      <w:r w:rsidRPr="00547438">
        <w:rPr>
          <w:rFonts w:ascii="Arial" w:hAnsi="Arial" w:cs="Arial"/>
          <w:sz w:val="22"/>
          <w:szCs w:val="22"/>
        </w:rPr>
        <w:t>,</w:t>
      </w:r>
      <w:r w:rsidR="009C2C7D" w:rsidRPr="00547438">
        <w:rPr>
          <w:rFonts w:ascii="Arial" w:hAnsi="Arial" w:cs="Arial"/>
          <w:sz w:val="22"/>
          <w:szCs w:val="22"/>
        </w:rPr>
        <w:t xml:space="preserve"> </w:t>
      </w:r>
      <w:r w:rsidR="00323359" w:rsidRPr="00547438">
        <w:rPr>
          <w:rFonts w:ascii="Arial" w:hAnsi="Arial" w:cs="Arial"/>
          <w:sz w:val="22"/>
          <w:szCs w:val="22"/>
        </w:rPr>
        <w:t>p</w:t>
      </w:r>
      <w:r w:rsidR="009C2C7D" w:rsidRPr="00547438">
        <w:rPr>
          <w:rFonts w:ascii="Arial" w:hAnsi="Arial" w:cs="Arial"/>
          <w:sz w:val="22"/>
          <w:szCs w:val="22"/>
        </w:rPr>
        <w:t xml:space="preserve">ower outage is an understudied </w:t>
      </w:r>
      <w:ins w:id="217" w:author="Joan Casey" w:date="2024-09-27T22:44:00Z" w16du:dateUtc="2024-09-28T02:44:00Z">
        <w:r w:rsidR="00803337">
          <w:rPr>
            <w:rFonts w:ascii="Arial" w:hAnsi="Arial" w:cs="Arial"/>
            <w:sz w:val="22"/>
            <w:szCs w:val="22"/>
          </w:rPr>
          <w:t>but</w:t>
        </w:r>
      </w:ins>
      <w:ins w:id="218" w:author="Joan Casey" w:date="2024-09-27T22:43:00Z" w16du:dateUtc="2024-09-28T02:43:00Z">
        <w:r w:rsidR="00803337">
          <w:rPr>
            <w:rFonts w:ascii="Arial" w:hAnsi="Arial" w:cs="Arial"/>
            <w:sz w:val="22"/>
            <w:szCs w:val="22"/>
          </w:rPr>
          <w:t xml:space="preserve"> increasing</w:t>
        </w:r>
      </w:ins>
      <w:ins w:id="219" w:author="Kioumourtzoglou, Marianthi-Anna" w:date="2024-09-30T01:16:00Z" w16du:dateUtc="2024-09-29T22:16:00Z">
        <w:r w:rsidR="000B1C9E">
          <w:rPr>
            <w:rFonts w:ascii="Arial" w:hAnsi="Arial" w:cs="Arial"/>
            <w:sz w:val="22"/>
            <w:szCs w:val="22"/>
          </w:rPr>
          <w:t>-in-frequency</w:t>
        </w:r>
        <w:r w:rsidR="00190F46">
          <w:rPr>
            <w:rFonts w:ascii="Arial" w:hAnsi="Arial" w:cs="Arial"/>
            <w:sz w:val="22"/>
            <w:szCs w:val="22"/>
          </w:rPr>
          <w:t xml:space="preserve"> and </w:t>
        </w:r>
        <w:r w:rsidR="0074581F">
          <w:rPr>
            <w:rFonts w:ascii="Arial" w:hAnsi="Arial" w:cs="Arial"/>
            <w:sz w:val="22"/>
            <w:szCs w:val="22"/>
          </w:rPr>
          <w:t>-</w:t>
        </w:r>
        <w:r w:rsidR="00190F46">
          <w:rPr>
            <w:rFonts w:ascii="Arial" w:hAnsi="Arial" w:cs="Arial"/>
            <w:sz w:val="22"/>
            <w:szCs w:val="22"/>
          </w:rPr>
          <w:t>duration</w:t>
        </w:r>
      </w:ins>
      <w:ins w:id="220" w:author="Joan Casey" w:date="2024-09-27T22:43:00Z" w16du:dateUtc="2024-09-28T02:43:00Z">
        <w:r w:rsidR="00803337">
          <w:rPr>
            <w:rFonts w:ascii="Arial" w:hAnsi="Arial" w:cs="Arial"/>
            <w:sz w:val="22"/>
            <w:szCs w:val="22"/>
          </w:rPr>
          <w:t xml:space="preserve"> </w:t>
        </w:r>
      </w:ins>
      <w:r w:rsidR="009C2C7D" w:rsidRPr="00547438">
        <w:rPr>
          <w:rFonts w:ascii="Arial" w:hAnsi="Arial" w:cs="Arial"/>
          <w:sz w:val="22"/>
          <w:szCs w:val="22"/>
        </w:rPr>
        <w:t>exposure</w:t>
      </w:r>
      <w:r w:rsidR="00F637D4" w:rsidRPr="00547438">
        <w:rPr>
          <w:rFonts w:ascii="Arial" w:hAnsi="Arial" w:cs="Arial"/>
          <w:sz w:val="22"/>
          <w:szCs w:val="22"/>
        </w:rPr>
        <w:t xml:space="preserve">, </w:t>
      </w:r>
      <w:del w:id="221" w:author="Joan Casey" w:date="2024-09-27T22:44:00Z" w16du:dateUtc="2024-09-28T02:44:00Z">
        <w:r w:rsidR="00F637D4" w:rsidRPr="00547438" w:rsidDel="00803337">
          <w:rPr>
            <w:rFonts w:ascii="Arial" w:hAnsi="Arial" w:cs="Arial"/>
            <w:sz w:val="22"/>
            <w:szCs w:val="22"/>
          </w:rPr>
          <w:delText xml:space="preserve">but </w:delText>
        </w:r>
      </w:del>
      <w:ins w:id="222" w:author="Joan Casey" w:date="2024-09-27T22:44:00Z" w16du:dateUtc="2024-09-28T02:44:00Z">
        <w:r w:rsidR="00803337">
          <w:rPr>
            <w:rFonts w:ascii="Arial" w:hAnsi="Arial" w:cs="Arial"/>
            <w:sz w:val="22"/>
            <w:szCs w:val="22"/>
          </w:rPr>
          <w:t>and</w:t>
        </w:r>
        <w:r w:rsidR="00803337" w:rsidRPr="00547438">
          <w:rPr>
            <w:rFonts w:ascii="Arial" w:hAnsi="Arial" w:cs="Arial"/>
            <w:sz w:val="22"/>
            <w:szCs w:val="22"/>
          </w:rPr>
          <w:t xml:space="preserve"> </w:t>
        </w:r>
      </w:ins>
      <w:r w:rsidR="00F637D4" w:rsidRPr="00547438">
        <w:rPr>
          <w:rFonts w:ascii="Arial" w:hAnsi="Arial" w:cs="Arial"/>
          <w:sz w:val="22"/>
          <w:szCs w:val="22"/>
        </w:rPr>
        <w:t xml:space="preserve">researchers and the public are </w:t>
      </w:r>
      <w:r w:rsidR="005E63C4">
        <w:rPr>
          <w:rFonts w:ascii="Arial" w:hAnsi="Arial" w:cs="Arial"/>
          <w:sz w:val="22"/>
          <w:szCs w:val="22"/>
        </w:rPr>
        <w:t>recognizing</w:t>
      </w:r>
      <w:r w:rsidR="00F637D4" w:rsidRPr="00547438">
        <w:rPr>
          <w:rFonts w:ascii="Arial" w:hAnsi="Arial" w:cs="Arial"/>
          <w:sz w:val="22"/>
          <w:szCs w:val="22"/>
        </w:rPr>
        <w:t xml:space="preserve"> the importance of power reliability</w:t>
      </w:r>
      <w:r w:rsidR="007F5BF1" w:rsidRPr="00547438">
        <w:rPr>
          <w:rFonts w:ascii="Arial" w:hAnsi="Arial" w:cs="Arial"/>
          <w:sz w:val="22"/>
          <w:szCs w:val="22"/>
        </w:rPr>
        <w:t xml:space="preserve"> and</w:t>
      </w:r>
      <w:r w:rsidR="00DB7FB8">
        <w:rPr>
          <w:rFonts w:ascii="Arial" w:hAnsi="Arial" w:cs="Arial"/>
          <w:sz w:val="22"/>
          <w:szCs w:val="22"/>
        </w:rPr>
        <w:t xml:space="preserve"> the</w:t>
      </w:r>
      <w:r w:rsidR="007F5BF1" w:rsidRPr="00547438">
        <w:rPr>
          <w:rFonts w:ascii="Arial" w:hAnsi="Arial" w:cs="Arial"/>
          <w:sz w:val="22"/>
          <w:szCs w:val="22"/>
        </w:rPr>
        <w:t xml:space="preserve"> health </w:t>
      </w:r>
      <w:r w:rsidR="00755D4F" w:rsidRPr="00547438">
        <w:rPr>
          <w:rFonts w:ascii="Arial" w:hAnsi="Arial" w:cs="Arial"/>
          <w:sz w:val="22"/>
          <w:szCs w:val="22"/>
        </w:rPr>
        <w:t>consequences</w:t>
      </w:r>
      <w:r w:rsidR="00F637D4" w:rsidRPr="00547438">
        <w:rPr>
          <w:rFonts w:ascii="Arial" w:hAnsi="Arial" w:cs="Arial"/>
          <w:sz w:val="22"/>
          <w:szCs w:val="22"/>
        </w:rPr>
        <w:t xml:space="preserve"> of outages</w:t>
      </w:r>
      <w:r w:rsidR="002974F3" w:rsidRPr="00547438">
        <w:rPr>
          <w:rFonts w:ascii="Arial" w:hAnsi="Arial" w:cs="Arial"/>
          <w:sz w:val="22"/>
          <w:szCs w:val="22"/>
        </w:rPr>
        <w:t>.</w:t>
      </w:r>
      <w:r w:rsidR="00D44319" w:rsidRPr="00547438">
        <w:rPr>
          <w:rFonts w:ascii="Arial" w:hAnsi="Arial" w:cs="Arial"/>
          <w:sz w:val="22"/>
          <w:szCs w:val="22"/>
        </w:rPr>
        <w:t xml:space="preserve"> </w:t>
      </w:r>
      <w:r w:rsidR="00EE5F8D" w:rsidRPr="00547438">
        <w:rPr>
          <w:rFonts w:ascii="Arial" w:hAnsi="Arial" w:cs="Arial"/>
          <w:sz w:val="22"/>
          <w:szCs w:val="22"/>
        </w:rPr>
        <w:t xml:space="preserve">When outages are caused by climate-driven severe weather events, such as extreme heat or cyclones, health risks may be </w:t>
      </w:r>
      <w:r w:rsidR="00540296" w:rsidRPr="00547438">
        <w:rPr>
          <w:rFonts w:ascii="Arial" w:hAnsi="Arial" w:cs="Arial"/>
          <w:sz w:val="22"/>
          <w:szCs w:val="22"/>
        </w:rPr>
        <w:t xml:space="preserve">even </w:t>
      </w:r>
      <w:commentRangeStart w:id="223"/>
      <w:r w:rsidR="00EE5F8D" w:rsidRPr="00547438">
        <w:rPr>
          <w:rFonts w:ascii="Arial" w:hAnsi="Arial" w:cs="Arial"/>
          <w:sz w:val="22"/>
          <w:szCs w:val="22"/>
        </w:rPr>
        <w:t>greater</w:t>
      </w:r>
      <w:commentRangeEnd w:id="223"/>
      <w:r w:rsidR="00803337">
        <w:rPr>
          <w:rStyle w:val="CommentReference"/>
        </w:rPr>
        <w:commentReference w:id="223"/>
      </w:r>
      <w:r w:rsidR="00EE5F8D" w:rsidRPr="00547438">
        <w:rPr>
          <w:rFonts w:ascii="Arial" w:hAnsi="Arial" w:cs="Arial"/>
          <w:sz w:val="22"/>
          <w:szCs w:val="22"/>
        </w:rPr>
        <w:t>.</w:t>
      </w:r>
      <w:del w:id="224" w:author="Kioumourtzoglou, Marianthi-Anna" w:date="2024-09-30T01:17:00Z" w16du:dateUtc="2024-09-29T22:17:00Z">
        <w:r w:rsidR="00EE5F8D" w:rsidRPr="00547438" w:rsidDel="0024157A">
          <w:rPr>
            <w:rFonts w:ascii="Arial" w:hAnsi="Arial" w:cs="Arial"/>
            <w:sz w:val="22"/>
            <w:szCs w:val="22"/>
          </w:rPr>
          <w:delText xml:space="preserve"> </w:delText>
        </w:r>
      </w:del>
      <w:r w:rsidR="00547438">
        <w:rPr>
          <w:rFonts w:ascii="Arial" w:hAnsi="Arial" w:cs="Arial"/>
          <w:sz w:val="22"/>
          <w:szCs w:val="22"/>
        </w:rPr>
        <w:t xml:space="preserve"> </w:t>
      </w:r>
      <w:r w:rsidR="00310634" w:rsidRPr="00547438">
        <w:rPr>
          <w:rFonts w:ascii="Arial" w:hAnsi="Arial" w:cs="Arial"/>
          <w:sz w:val="22"/>
          <w:szCs w:val="22"/>
        </w:rPr>
        <w:t>To date, d</w:t>
      </w:r>
      <w:r w:rsidR="009C2C7D" w:rsidRPr="00547438">
        <w:rPr>
          <w:rFonts w:ascii="Arial" w:hAnsi="Arial" w:cs="Arial"/>
          <w:sz w:val="22"/>
          <w:szCs w:val="22"/>
        </w:rPr>
        <w:t xml:space="preserve">ata availability has constrained research </w:t>
      </w:r>
      <w:r w:rsidR="003868DD" w:rsidRPr="00547438">
        <w:rPr>
          <w:rFonts w:ascii="Arial" w:hAnsi="Arial" w:cs="Arial"/>
          <w:sz w:val="22"/>
          <w:szCs w:val="22"/>
        </w:rPr>
        <w:t xml:space="preserve">on power outages and health. </w:t>
      </w:r>
      <w:r w:rsidR="004A7CFC" w:rsidRPr="00BF5CBA">
        <w:rPr>
          <w:rFonts w:ascii="Arial" w:hAnsi="Arial" w:cs="Arial"/>
          <w:sz w:val="22"/>
          <w:szCs w:val="22"/>
        </w:rPr>
        <w:t xml:space="preserve">The </w:t>
      </w:r>
      <w:r w:rsidR="00002AE9">
        <w:rPr>
          <w:rFonts w:ascii="Arial" w:hAnsi="Arial" w:cs="Arial"/>
          <w:sz w:val="22"/>
          <w:szCs w:val="22"/>
        </w:rPr>
        <w:t>POUS dataset could expand the study of power outage and health outcomes</w:t>
      </w:r>
      <w:r w:rsidR="00107BC5">
        <w:rPr>
          <w:rFonts w:ascii="Arial" w:hAnsi="Arial" w:cs="Arial"/>
          <w:sz w:val="22"/>
          <w:szCs w:val="22"/>
        </w:rPr>
        <w:t xml:space="preserve">. </w:t>
      </w:r>
      <w:r w:rsidR="000600C1">
        <w:rPr>
          <w:rFonts w:ascii="Arial" w:hAnsi="Arial" w:cs="Arial"/>
          <w:sz w:val="22"/>
          <w:szCs w:val="22"/>
        </w:rPr>
        <w:t>Wrong assumptions about</w:t>
      </w:r>
      <w:r w:rsidR="004F649B">
        <w:rPr>
          <w:rFonts w:ascii="Arial" w:hAnsi="Arial" w:cs="Arial"/>
          <w:sz w:val="22"/>
          <w:szCs w:val="22"/>
        </w:rPr>
        <w:t xml:space="preserve"> the health-relevant length of power outage and missing data </w:t>
      </w:r>
      <w:r w:rsidR="00107BC5">
        <w:rPr>
          <w:rFonts w:ascii="Arial" w:hAnsi="Arial" w:cs="Arial"/>
          <w:sz w:val="22"/>
          <w:szCs w:val="22"/>
        </w:rPr>
        <w:t xml:space="preserve">may </w:t>
      </w:r>
      <w:r w:rsidR="00700C86" w:rsidRPr="00BF5CBA">
        <w:rPr>
          <w:rFonts w:ascii="Arial" w:hAnsi="Arial" w:cs="Arial"/>
          <w:sz w:val="22"/>
          <w:szCs w:val="22"/>
        </w:rPr>
        <w:t xml:space="preserve">bias results of studies using this </w:t>
      </w:r>
      <w:r w:rsidR="00700C86" w:rsidRPr="00BF5CBA">
        <w:rPr>
          <w:rFonts w:ascii="Arial" w:hAnsi="Arial" w:cs="Arial"/>
          <w:sz w:val="22"/>
          <w:szCs w:val="22"/>
        </w:rPr>
        <w:lastRenderedPageBreak/>
        <w:t xml:space="preserve">dataset. </w:t>
      </w:r>
      <w:r w:rsidR="000E6D35" w:rsidRPr="00BF5CBA">
        <w:rPr>
          <w:rFonts w:ascii="Arial" w:hAnsi="Arial" w:cs="Arial"/>
          <w:kern w:val="0"/>
          <w:sz w:val="22"/>
          <w:szCs w:val="22"/>
          <w:lang w:val="en-US"/>
        </w:rPr>
        <w:t>Our results</w:t>
      </w:r>
      <w:r w:rsidR="009C2C7D" w:rsidRPr="00BF5CBA">
        <w:rPr>
          <w:rFonts w:ascii="Arial" w:hAnsi="Arial" w:cs="Arial"/>
          <w:kern w:val="0"/>
          <w:sz w:val="22"/>
          <w:szCs w:val="22"/>
          <w:lang w:val="en-US"/>
        </w:rPr>
        <w:t xml:space="preserve"> show</w:t>
      </w:r>
      <w:r w:rsidR="00AA6D69" w:rsidRPr="00BF5CBA">
        <w:rPr>
          <w:rFonts w:ascii="Arial" w:hAnsi="Arial" w:cs="Arial"/>
          <w:kern w:val="0"/>
          <w:sz w:val="22"/>
          <w:szCs w:val="22"/>
          <w:lang w:val="en-US"/>
        </w:rPr>
        <w:t xml:space="preserve"> that </w:t>
      </w:r>
      <w:r w:rsidR="00DE77CE">
        <w:rPr>
          <w:rFonts w:ascii="Arial" w:hAnsi="Arial" w:cs="Arial"/>
          <w:kern w:val="0"/>
          <w:sz w:val="22"/>
          <w:szCs w:val="22"/>
          <w:lang w:val="en-US"/>
        </w:rPr>
        <w:t xml:space="preserve">bias is </w:t>
      </w:r>
      <w:del w:id="225" w:author="Kioumourtzoglou, Marianthi-Anna" w:date="2024-09-30T01:17:00Z" w16du:dateUtc="2024-09-29T22:17:00Z">
        <w:r w:rsidR="00DE77CE" w:rsidDel="0024157A">
          <w:rPr>
            <w:rFonts w:ascii="Arial" w:hAnsi="Arial" w:cs="Arial"/>
            <w:kern w:val="0"/>
            <w:sz w:val="22"/>
            <w:szCs w:val="22"/>
            <w:lang w:val="en-US"/>
          </w:rPr>
          <w:delText>possible</w:delText>
        </w:r>
      </w:del>
      <w:ins w:id="226" w:author="Kioumourtzoglou, Marianthi-Anna" w:date="2024-09-30T01:17:00Z" w16du:dateUtc="2024-09-29T22:17:00Z">
        <w:r w:rsidR="0024157A">
          <w:rPr>
            <w:rFonts w:ascii="Arial" w:hAnsi="Arial" w:cs="Arial"/>
            <w:kern w:val="0"/>
            <w:sz w:val="22"/>
            <w:szCs w:val="22"/>
            <w:lang w:val="en-US"/>
          </w:rPr>
          <w:t>likely</w:t>
        </w:r>
      </w:ins>
      <w:r w:rsidR="00DE77CE">
        <w:rPr>
          <w:rFonts w:ascii="Arial" w:hAnsi="Arial" w:cs="Arial"/>
          <w:kern w:val="0"/>
          <w:sz w:val="22"/>
          <w:szCs w:val="22"/>
          <w:lang w:val="en-US"/>
        </w:rPr>
        <w:t>,</w:t>
      </w:r>
      <w:r w:rsidR="00C6464E">
        <w:rPr>
          <w:rFonts w:ascii="Arial" w:hAnsi="Arial" w:cs="Arial"/>
          <w:kern w:val="0"/>
          <w:sz w:val="22"/>
          <w:szCs w:val="22"/>
          <w:lang w:val="en-US"/>
        </w:rPr>
        <w:t xml:space="preserve"> but</w:t>
      </w:r>
      <w:r w:rsidR="00826F88">
        <w:rPr>
          <w:rFonts w:ascii="Arial" w:hAnsi="Arial" w:cs="Arial"/>
          <w:kern w:val="0"/>
          <w:sz w:val="22"/>
          <w:szCs w:val="22"/>
          <w:lang w:val="en-US"/>
        </w:rPr>
        <w:t xml:space="preserve"> </w:t>
      </w:r>
      <w:r w:rsidR="003A4D96" w:rsidRPr="00BF5CBA">
        <w:rPr>
          <w:rFonts w:ascii="Arial" w:hAnsi="Arial" w:cs="Arial"/>
          <w:kern w:val="0"/>
          <w:sz w:val="22"/>
          <w:szCs w:val="22"/>
          <w:lang w:val="en-US"/>
        </w:rPr>
        <w:t>sensitivity analyses and careful choices of health-relevant duration</w:t>
      </w:r>
      <w:r w:rsidR="00387E5A">
        <w:rPr>
          <w:rFonts w:ascii="Arial" w:hAnsi="Arial" w:cs="Arial"/>
          <w:kern w:val="0"/>
          <w:sz w:val="22"/>
          <w:szCs w:val="22"/>
          <w:lang w:val="en-US"/>
        </w:rPr>
        <w:t xml:space="preserve"> can help </w:t>
      </w:r>
      <w:commentRangeStart w:id="227"/>
      <w:r w:rsidR="00387E5A">
        <w:rPr>
          <w:rFonts w:ascii="Arial" w:hAnsi="Arial" w:cs="Arial"/>
          <w:kern w:val="0"/>
          <w:sz w:val="22"/>
          <w:szCs w:val="22"/>
          <w:lang w:val="en-US"/>
        </w:rPr>
        <w:t xml:space="preserve">researchers avoid </w:t>
      </w:r>
      <w:r w:rsidR="003773E6">
        <w:rPr>
          <w:rFonts w:ascii="Arial" w:hAnsi="Arial" w:cs="Arial"/>
          <w:kern w:val="0"/>
          <w:sz w:val="22"/>
          <w:szCs w:val="22"/>
          <w:lang w:val="en-US"/>
        </w:rPr>
        <w:t>incorrect effect estimates</w:t>
      </w:r>
      <w:commentRangeEnd w:id="227"/>
      <w:r w:rsidR="00B70D4A">
        <w:rPr>
          <w:rStyle w:val="CommentReference"/>
        </w:rPr>
        <w:commentReference w:id="227"/>
      </w:r>
      <w:r w:rsidR="003773E6">
        <w:rPr>
          <w:rFonts w:ascii="Arial" w:hAnsi="Arial" w:cs="Arial"/>
          <w:kern w:val="0"/>
          <w:sz w:val="22"/>
          <w:szCs w:val="22"/>
          <w:lang w:val="en-US"/>
        </w:rPr>
        <w:t>.</w:t>
      </w:r>
      <w:r w:rsidR="003E29B8">
        <w:rPr>
          <w:rFonts w:ascii="Arial" w:hAnsi="Arial" w:cs="Arial"/>
          <w:kern w:val="0"/>
          <w:sz w:val="22"/>
          <w:szCs w:val="22"/>
          <w:lang w:val="en-US"/>
        </w:rPr>
        <w:t xml:space="preserve"> </w:t>
      </w:r>
      <w:commentRangeStart w:id="228"/>
      <w:r w:rsidR="00B5563B">
        <w:rPr>
          <w:rFonts w:ascii="Arial" w:hAnsi="Arial" w:cs="Arial"/>
          <w:kern w:val="0"/>
          <w:sz w:val="22"/>
          <w:szCs w:val="22"/>
          <w:lang w:val="en-US"/>
        </w:rPr>
        <w:t xml:space="preserve">Despite the high percentage of missing data in the POUS dataset, </w:t>
      </w:r>
      <w:r w:rsidR="00006D65">
        <w:rPr>
          <w:rFonts w:ascii="Arial" w:hAnsi="Arial" w:cs="Arial"/>
          <w:kern w:val="0"/>
          <w:sz w:val="22"/>
          <w:szCs w:val="22"/>
          <w:lang w:val="en-US"/>
        </w:rPr>
        <w:t>the dataset is still high resolution</w:t>
      </w:r>
      <w:r w:rsidR="00BA6986">
        <w:rPr>
          <w:rFonts w:ascii="Arial" w:hAnsi="Arial" w:cs="Arial"/>
          <w:kern w:val="0"/>
          <w:sz w:val="22"/>
          <w:szCs w:val="22"/>
          <w:lang w:val="en-US"/>
        </w:rPr>
        <w:t>, with hourly measurements in 2</w:t>
      </w:r>
      <w:r w:rsidR="00320636">
        <w:rPr>
          <w:rFonts w:ascii="Arial" w:hAnsi="Arial" w:cs="Arial"/>
          <w:kern w:val="0"/>
          <w:sz w:val="22"/>
          <w:szCs w:val="22"/>
          <w:lang w:val="en-US"/>
        </w:rPr>
        <w:t>,</w:t>
      </w:r>
      <w:r w:rsidR="00BA6986">
        <w:rPr>
          <w:rFonts w:ascii="Arial" w:hAnsi="Arial" w:cs="Arial"/>
          <w:kern w:val="0"/>
          <w:sz w:val="22"/>
          <w:szCs w:val="22"/>
          <w:lang w:val="en-US"/>
        </w:rPr>
        <w:t>44</w:t>
      </w:r>
      <w:r w:rsidR="00320636">
        <w:rPr>
          <w:rFonts w:ascii="Arial" w:hAnsi="Arial" w:cs="Arial"/>
          <w:kern w:val="0"/>
          <w:sz w:val="22"/>
          <w:szCs w:val="22"/>
          <w:lang w:val="en-US"/>
        </w:rPr>
        <w:t>7</w:t>
      </w:r>
      <w:r w:rsidR="00BA6986">
        <w:rPr>
          <w:rFonts w:ascii="Arial" w:hAnsi="Arial" w:cs="Arial"/>
          <w:kern w:val="0"/>
          <w:sz w:val="22"/>
          <w:szCs w:val="22"/>
          <w:lang w:val="en-US"/>
        </w:rPr>
        <w:t xml:space="preserve"> US counties over 3 years. </w:t>
      </w:r>
      <w:commentRangeEnd w:id="228"/>
      <w:r w:rsidR="00BA0683">
        <w:rPr>
          <w:rStyle w:val="CommentReference"/>
        </w:rPr>
        <w:commentReference w:id="228"/>
      </w:r>
    </w:p>
    <w:p w14:paraId="0249174D" w14:textId="77777777" w:rsidR="009C2C7D" w:rsidRDefault="009C2C7D" w:rsidP="00645DCF">
      <w:pPr>
        <w:spacing w:line="360" w:lineRule="auto"/>
        <w:rPr>
          <w:rFonts w:ascii="Arial" w:hAnsi="Arial" w:cs="Arial"/>
          <w:sz w:val="22"/>
          <w:szCs w:val="22"/>
        </w:rPr>
      </w:pPr>
    </w:p>
    <w:p w14:paraId="1162D97B" w14:textId="77777777" w:rsidR="004F25DA" w:rsidRPr="00803337" w:rsidRDefault="00B24EC9" w:rsidP="004F25DA">
      <w:pPr>
        <w:spacing w:line="360" w:lineRule="auto"/>
        <w:rPr>
          <w:rFonts w:ascii="Arial" w:hAnsi="Arial" w:cs="Arial"/>
          <w:b/>
          <w:bCs/>
          <w:sz w:val="22"/>
          <w:szCs w:val="22"/>
          <w:u w:val="single"/>
          <w:rPrChange w:id="229" w:author="Joan Casey" w:date="2024-09-27T22:45:00Z" w16du:dateUtc="2024-09-28T02:45:00Z">
            <w:rPr>
              <w:rFonts w:ascii="Arial" w:hAnsi="Arial" w:cs="Arial"/>
              <w:sz w:val="22"/>
              <w:szCs w:val="22"/>
            </w:rPr>
          </w:rPrChange>
        </w:rPr>
      </w:pPr>
      <w:r w:rsidRPr="00803337">
        <w:rPr>
          <w:rFonts w:ascii="Arial" w:hAnsi="Arial" w:cs="Arial"/>
          <w:b/>
          <w:bCs/>
          <w:sz w:val="22"/>
          <w:szCs w:val="22"/>
          <w:u w:val="single"/>
          <w:rPrChange w:id="230" w:author="Joan Casey" w:date="2024-09-27T22:45:00Z" w16du:dateUtc="2024-09-28T02:45:00Z">
            <w:rPr>
              <w:rFonts w:ascii="Arial" w:hAnsi="Arial" w:cs="Arial"/>
              <w:sz w:val="22"/>
              <w:szCs w:val="22"/>
            </w:rPr>
          </w:rPrChange>
        </w:rPr>
        <w:t>Limitations</w:t>
      </w:r>
      <w:del w:id="231" w:author="Joan Casey" w:date="2024-09-27T22:45:00Z" w16du:dateUtc="2024-09-28T02:45:00Z">
        <w:r w:rsidRPr="00803337" w:rsidDel="00803337">
          <w:rPr>
            <w:rFonts w:ascii="Arial" w:hAnsi="Arial" w:cs="Arial"/>
            <w:b/>
            <w:bCs/>
            <w:sz w:val="22"/>
            <w:szCs w:val="22"/>
            <w:u w:val="single"/>
            <w:rPrChange w:id="232" w:author="Joan Casey" w:date="2024-09-27T22:45:00Z" w16du:dateUtc="2024-09-28T02:45:00Z">
              <w:rPr>
                <w:rFonts w:ascii="Arial" w:hAnsi="Arial" w:cs="Arial"/>
                <w:sz w:val="22"/>
                <w:szCs w:val="22"/>
              </w:rPr>
            </w:rPrChange>
          </w:rPr>
          <w:delText>:</w:delText>
        </w:r>
      </w:del>
    </w:p>
    <w:p w14:paraId="1B42BCF3" w14:textId="77777777" w:rsidR="004F25DA" w:rsidRDefault="004F25DA" w:rsidP="004F25DA">
      <w:pPr>
        <w:spacing w:line="360" w:lineRule="auto"/>
        <w:rPr>
          <w:rFonts w:ascii="Arial" w:hAnsi="Arial" w:cs="Arial"/>
          <w:sz w:val="22"/>
          <w:szCs w:val="22"/>
        </w:rPr>
      </w:pPr>
    </w:p>
    <w:p w14:paraId="5E9837EF" w14:textId="282ADBFF" w:rsidR="004E13B7" w:rsidRDefault="00E02477" w:rsidP="004F25DA">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First, </w:t>
      </w:r>
      <w:r w:rsidR="001256B8">
        <w:rPr>
          <w:rFonts w:ascii="Arial" w:hAnsi="Arial" w:cs="Arial"/>
          <w:kern w:val="0"/>
          <w:sz w:val="22"/>
          <w:szCs w:val="22"/>
          <w:lang w:val="en-US"/>
        </w:rPr>
        <w:t>i</w:t>
      </w:r>
      <w:r w:rsidR="00940645" w:rsidRPr="004F25DA">
        <w:rPr>
          <w:rFonts w:ascii="Arial" w:hAnsi="Arial" w:cs="Arial"/>
          <w:kern w:val="0"/>
          <w:sz w:val="22"/>
          <w:szCs w:val="22"/>
          <w:lang w:val="en-US"/>
        </w:rPr>
        <w:t xml:space="preserve">n this study, we only assessed bias from </w:t>
      </w:r>
      <w:r w:rsidR="00167628">
        <w:rPr>
          <w:rFonts w:ascii="Arial" w:hAnsi="Arial" w:cs="Arial"/>
          <w:kern w:val="0"/>
          <w:sz w:val="22"/>
          <w:szCs w:val="22"/>
          <w:lang w:val="en-US"/>
        </w:rPr>
        <w:t xml:space="preserve">random missingness. </w:t>
      </w:r>
      <w:r w:rsidR="00442D9D">
        <w:rPr>
          <w:rFonts w:ascii="Arial" w:hAnsi="Arial" w:cs="Arial"/>
          <w:kern w:val="0"/>
          <w:sz w:val="22"/>
          <w:szCs w:val="22"/>
          <w:lang w:val="en-US"/>
        </w:rPr>
        <w:t>In th</w:t>
      </w:r>
      <w:r w:rsidR="00580BA4">
        <w:rPr>
          <w:rFonts w:ascii="Arial" w:hAnsi="Arial" w:cs="Arial"/>
          <w:kern w:val="0"/>
          <w:sz w:val="22"/>
          <w:szCs w:val="22"/>
          <w:lang w:val="en-US"/>
        </w:rPr>
        <w:t>e</w:t>
      </w:r>
      <w:r w:rsidR="00A94510" w:rsidRPr="004F25DA">
        <w:rPr>
          <w:rFonts w:ascii="Arial" w:hAnsi="Arial" w:cs="Arial"/>
          <w:kern w:val="0"/>
          <w:sz w:val="22"/>
          <w:szCs w:val="22"/>
          <w:lang w:val="en-US"/>
        </w:rPr>
        <w:t xml:space="preserve"> POUS dataset, data </w:t>
      </w:r>
      <w:r w:rsidR="00CD2AEC">
        <w:rPr>
          <w:rFonts w:ascii="Arial" w:hAnsi="Arial" w:cs="Arial"/>
          <w:kern w:val="0"/>
          <w:sz w:val="22"/>
          <w:szCs w:val="22"/>
          <w:lang w:val="en-US"/>
        </w:rPr>
        <w:t>may</w:t>
      </w:r>
      <w:r w:rsidR="00A94510" w:rsidRPr="004F25DA">
        <w:rPr>
          <w:rFonts w:ascii="Arial" w:hAnsi="Arial" w:cs="Arial"/>
          <w:kern w:val="0"/>
          <w:sz w:val="22"/>
          <w:szCs w:val="22"/>
          <w:lang w:val="en-US"/>
        </w:rPr>
        <w:t xml:space="preserve"> not </w:t>
      </w:r>
      <w:r w:rsidR="00CD2AEC">
        <w:rPr>
          <w:rFonts w:ascii="Arial" w:hAnsi="Arial" w:cs="Arial"/>
          <w:kern w:val="0"/>
          <w:sz w:val="22"/>
          <w:szCs w:val="22"/>
          <w:lang w:val="en-US"/>
        </w:rPr>
        <w:t xml:space="preserve">be </w:t>
      </w:r>
      <w:r w:rsidR="00A94510" w:rsidRPr="004F25DA">
        <w:rPr>
          <w:rFonts w:ascii="Arial" w:hAnsi="Arial" w:cs="Arial"/>
          <w:kern w:val="0"/>
          <w:sz w:val="22"/>
          <w:szCs w:val="22"/>
          <w:lang w:val="en-US"/>
        </w:rPr>
        <w:t xml:space="preserve">missing at random. </w:t>
      </w:r>
      <w:r w:rsidR="005E33A1">
        <w:rPr>
          <w:rFonts w:ascii="Arial" w:hAnsi="Arial" w:cs="Arial"/>
          <w:kern w:val="0"/>
          <w:sz w:val="22"/>
          <w:szCs w:val="22"/>
          <w:lang w:val="en-US"/>
        </w:rPr>
        <w:t>Anecdotally, we</w:t>
      </w:r>
      <w:r w:rsidR="00B06BF6" w:rsidRPr="004F25DA">
        <w:rPr>
          <w:rFonts w:ascii="Arial" w:hAnsi="Arial" w:cs="Arial"/>
          <w:kern w:val="0"/>
          <w:sz w:val="22"/>
          <w:szCs w:val="22"/>
          <w:lang w:val="en-US"/>
        </w:rPr>
        <w:t xml:space="preserve"> have noticed </w:t>
      </w:r>
      <w:r w:rsidR="004E79AD">
        <w:rPr>
          <w:rFonts w:ascii="Arial" w:hAnsi="Arial" w:cs="Arial"/>
          <w:kern w:val="0"/>
          <w:sz w:val="22"/>
          <w:szCs w:val="22"/>
          <w:lang w:val="en-US"/>
        </w:rPr>
        <w:t>some</w:t>
      </w:r>
      <w:r w:rsidR="00B06BF6" w:rsidRPr="004F25DA">
        <w:rPr>
          <w:rFonts w:ascii="Arial" w:hAnsi="Arial" w:cs="Arial"/>
          <w:kern w:val="0"/>
          <w:sz w:val="22"/>
          <w:szCs w:val="22"/>
          <w:lang w:val="en-US"/>
        </w:rPr>
        <w:t xml:space="preserve"> utility company websites are unavailable during large outages, suggesting that data could be missing </w:t>
      </w:r>
      <w:r w:rsidR="009A74BE">
        <w:rPr>
          <w:rFonts w:ascii="Arial" w:hAnsi="Arial" w:cs="Arial"/>
          <w:kern w:val="0"/>
          <w:sz w:val="22"/>
          <w:szCs w:val="22"/>
          <w:lang w:val="en-US"/>
        </w:rPr>
        <w:t>more often f</w:t>
      </w:r>
      <w:r w:rsidR="002775CC">
        <w:rPr>
          <w:rFonts w:ascii="Arial" w:hAnsi="Arial" w:cs="Arial"/>
          <w:kern w:val="0"/>
          <w:sz w:val="22"/>
          <w:szCs w:val="22"/>
          <w:lang w:val="en-US"/>
        </w:rPr>
        <w:t xml:space="preserve">rom the POUS dataset </w:t>
      </w:r>
      <w:r w:rsidR="00E42CF0" w:rsidRPr="004F25DA">
        <w:rPr>
          <w:rFonts w:ascii="Arial" w:hAnsi="Arial" w:cs="Arial"/>
          <w:kern w:val="0"/>
          <w:sz w:val="22"/>
          <w:szCs w:val="22"/>
          <w:lang w:val="en-US"/>
        </w:rPr>
        <w:t xml:space="preserve">during large outage events. </w:t>
      </w:r>
      <w:r w:rsidR="008B6EA1" w:rsidRPr="004F25DA">
        <w:rPr>
          <w:rFonts w:ascii="Arial" w:hAnsi="Arial" w:cs="Arial"/>
          <w:kern w:val="0"/>
          <w:sz w:val="22"/>
          <w:szCs w:val="22"/>
          <w:lang w:val="en-US"/>
        </w:rPr>
        <w:t xml:space="preserve">We did not examine </w:t>
      </w:r>
      <w:r w:rsidR="00317589">
        <w:rPr>
          <w:rFonts w:ascii="Arial" w:hAnsi="Arial" w:cs="Arial"/>
          <w:kern w:val="0"/>
          <w:sz w:val="22"/>
          <w:szCs w:val="22"/>
          <w:lang w:val="en-US"/>
        </w:rPr>
        <w:t xml:space="preserve">bias from </w:t>
      </w:r>
      <w:r w:rsidR="008B6EA1" w:rsidRPr="004F25DA">
        <w:rPr>
          <w:rFonts w:ascii="Arial" w:hAnsi="Arial" w:cs="Arial"/>
          <w:kern w:val="0"/>
          <w:sz w:val="22"/>
          <w:szCs w:val="22"/>
          <w:lang w:val="en-US"/>
        </w:rPr>
        <w:t>non-random missingness, and bias could be substantial</w:t>
      </w:r>
      <w:r w:rsidR="00093CC9" w:rsidRPr="004F25DA">
        <w:rPr>
          <w:rFonts w:ascii="Arial" w:hAnsi="Arial" w:cs="Arial"/>
          <w:kern w:val="0"/>
          <w:sz w:val="22"/>
          <w:szCs w:val="22"/>
          <w:lang w:val="en-US"/>
        </w:rPr>
        <w:t xml:space="preserve"> in </w:t>
      </w:r>
      <w:r w:rsidR="00577ED3" w:rsidRPr="004F25DA">
        <w:rPr>
          <w:rFonts w:ascii="Arial" w:hAnsi="Arial" w:cs="Arial"/>
          <w:kern w:val="0"/>
          <w:sz w:val="22"/>
          <w:szCs w:val="22"/>
          <w:lang w:val="en-US"/>
        </w:rPr>
        <w:t>either</w:t>
      </w:r>
      <w:r w:rsidR="00093CC9" w:rsidRPr="004F25DA">
        <w:rPr>
          <w:rFonts w:ascii="Arial" w:hAnsi="Arial" w:cs="Arial"/>
          <w:kern w:val="0"/>
          <w:sz w:val="22"/>
          <w:szCs w:val="22"/>
          <w:lang w:val="en-US"/>
        </w:rPr>
        <w:t xml:space="preserve"> direction. </w:t>
      </w:r>
      <w:ins w:id="233" w:author="Joan Casey" w:date="2024-09-27T22:46:00Z" w16du:dateUtc="2024-09-28T02:46:00Z">
        <w:r w:rsidR="00803337">
          <w:rPr>
            <w:rFonts w:ascii="Arial" w:hAnsi="Arial" w:cs="Arial"/>
            <w:kern w:val="0"/>
            <w:sz w:val="22"/>
            <w:szCs w:val="22"/>
            <w:lang w:val="en-US"/>
          </w:rPr>
          <w:t>Future research should explore this possibility in order to provide improved recommendations for handling missing power outage data.</w:t>
        </w:r>
      </w:ins>
    </w:p>
    <w:p w14:paraId="514030A9" w14:textId="1EA75B7B" w:rsidR="00577ED3" w:rsidRDefault="00B05D6F" w:rsidP="004F25DA">
      <w:pPr>
        <w:spacing w:line="360" w:lineRule="auto"/>
        <w:ind w:firstLine="360"/>
        <w:rPr>
          <w:ins w:id="234" w:author="Joan Casey" w:date="2024-09-27T22:46:00Z" w16du:dateUtc="2024-09-28T02:46:00Z"/>
          <w:rFonts w:ascii="Arial" w:hAnsi="Arial" w:cs="Arial"/>
          <w:kern w:val="0"/>
          <w:sz w:val="22"/>
          <w:szCs w:val="22"/>
          <w:lang w:val="en-US"/>
        </w:rPr>
      </w:pPr>
      <w:r>
        <w:rPr>
          <w:rFonts w:ascii="Arial" w:hAnsi="Arial" w:cs="Arial"/>
          <w:kern w:val="0"/>
          <w:sz w:val="22"/>
          <w:szCs w:val="22"/>
          <w:lang w:val="en-US"/>
        </w:rPr>
        <w:t xml:space="preserve">Second, </w:t>
      </w:r>
      <w:r w:rsidR="006005CE">
        <w:rPr>
          <w:rFonts w:ascii="Arial" w:hAnsi="Arial" w:cs="Arial"/>
          <w:kern w:val="0"/>
          <w:sz w:val="22"/>
          <w:szCs w:val="22"/>
          <w:lang w:val="en-US"/>
        </w:rPr>
        <w:t>s</w:t>
      </w:r>
      <w:r w:rsidR="004F25DA">
        <w:rPr>
          <w:rFonts w:ascii="Arial" w:hAnsi="Arial" w:cs="Arial"/>
          <w:kern w:val="0"/>
          <w:sz w:val="22"/>
          <w:szCs w:val="22"/>
          <w:lang w:val="en-US"/>
        </w:rPr>
        <w:t xml:space="preserve">tudies using </w:t>
      </w:r>
      <w:r w:rsidR="001A77C9">
        <w:rPr>
          <w:rFonts w:ascii="Arial" w:hAnsi="Arial" w:cs="Arial"/>
          <w:kern w:val="0"/>
          <w:sz w:val="22"/>
          <w:szCs w:val="22"/>
          <w:lang w:val="en-US"/>
        </w:rPr>
        <w:t xml:space="preserve">existing datasets </w:t>
      </w:r>
      <w:r w:rsidR="00D94B6D">
        <w:rPr>
          <w:rFonts w:ascii="Arial" w:hAnsi="Arial" w:cs="Arial"/>
          <w:kern w:val="0"/>
          <w:sz w:val="22"/>
          <w:szCs w:val="22"/>
          <w:lang w:val="en-US"/>
        </w:rPr>
        <w:t>measuring</w:t>
      </w:r>
      <w:r w:rsidR="001A77C9">
        <w:rPr>
          <w:rFonts w:ascii="Arial" w:hAnsi="Arial" w:cs="Arial"/>
          <w:kern w:val="0"/>
          <w:sz w:val="22"/>
          <w:szCs w:val="22"/>
          <w:lang w:val="en-US"/>
        </w:rPr>
        <w:t xml:space="preserve"> power outage exposure </w:t>
      </w:r>
      <w:del w:id="235" w:author="Kioumourtzoglou, Marianthi-Anna" w:date="2024-09-30T01:22:00Z" w16du:dateUtc="2024-09-29T22:22:00Z">
        <w:r w:rsidR="001A77C9" w:rsidDel="0025242B">
          <w:rPr>
            <w:rFonts w:ascii="Arial" w:hAnsi="Arial" w:cs="Arial"/>
            <w:kern w:val="0"/>
            <w:sz w:val="22"/>
            <w:szCs w:val="22"/>
            <w:lang w:val="en-US"/>
          </w:rPr>
          <w:delText xml:space="preserve">will </w:delText>
        </w:r>
      </w:del>
      <w:ins w:id="236" w:author="Kioumourtzoglou, Marianthi-Anna" w:date="2024-09-30T01:22:00Z" w16du:dateUtc="2024-09-29T22:22:00Z">
        <w:r w:rsidR="0025242B">
          <w:rPr>
            <w:rFonts w:ascii="Arial" w:hAnsi="Arial" w:cs="Arial"/>
            <w:kern w:val="0"/>
            <w:sz w:val="22"/>
            <w:szCs w:val="22"/>
            <w:lang w:val="en-US"/>
          </w:rPr>
          <w:t xml:space="preserve">need to </w:t>
        </w:r>
      </w:ins>
      <w:r w:rsidR="001A77C9">
        <w:rPr>
          <w:rFonts w:ascii="Arial" w:hAnsi="Arial" w:cs="Arial"/>
          <w:kern w:val="0"/>
          <w:sz w:val="22"/>
          <w:szCs w:val="22"/>
          <w:lang w:val="en-US"/>
        </w:rPr>
        <w:t>use aggregate</w:t>
      </w:r>
      <w:r w:rsidR="00E2688A">
        <w:rPr>
          <w:rFonts w:ascii="Arial" w:hAnsi="Arial" w:cs="Arial"/>
          <w:kern w:val="0"/>
          <w:sz w:val="22"/>
          <w:szCs w:val="22"/>
          <w:lang w:val="en-US"/>
        </w:rPr>
        <w:t>, spatial</w:t>
      </w:r>
      <w:r w:rsidR="00A476B7">
        <w:rPr>
          <w:rFonts w:ascii="Arial" w:hAnsi="Arial" w:cs="Arial"/>
          <w:kern w:val="0"/>
          <w:sz w:val="22"/>
          <w:szCs w:val="22"/>
          <w:lang w:val="en-US"/>
        </w:rPr>
        <w:t xml:space="preserve"> </w:t>
      </w:r>
      <w:r w:rsidR="00E2688A">
        <w:rPr>
          <w:rFonts w:ascii="Arial" w:hAnsi="Arial" w:cs="Arial"/>
          <w:kern w:val="0"/>
          <w:sz w:val="22"/>
          <w:szCs w:val="22"/>
          <w:lang w:val="en-US"/>
        </w:rPr>
        <w:t>unit</w:t>
      </w:r>
      <w:r w:rsidR="001A77C9">
        <w:rPr>
          <w:rFonts w:ascii="Arial" w:hAnsi="Arial" w:cs="Arial"/>
          <w:kern w:val="0"/>
          <w:sz w:val="22"/>
          <w:szCs w:val="22"/>
          <w:lang w:val="en-US"/>
        </w:rPr>
        <w:t xml:space="preserve"> measures of power outage to estimate effects, as there are no</w:t>
      </w:r>
      <w:ins w:id="237" w:author="Joan Casey" w:date="2024-09-27T22:46:00Z" w16du:dateUtc="2024-09-28T02:46:00Z">
        <w:r w:rsidR="00803337">
          <w:rPr>
            <w:rFonts w:ascii="Arial" w:hAnsi="Arial" w:cs="Arial"/>
            <w:kern w:val="0"/>
            <w:sz w:val="22"/>
            <w:szCs w:val="22"/>
            <w:lang w:val="en-US"/>
          </w:rPr>
          <w:t xml:space="preserve"> large-scale</w:t>
        </w:r>
      </w:ins>
      <w:r w:rsidR="001A77C9">
        <w:rPr>
          <w:rFonts w:ascii="Arial" w:hAnsi="Arial" w:cs="Arial"/>
          <w:kern w:val="0"/>
          <w:sz w:val="22"/>
          <w:szCs w:val="22"/>
          <w:lang w:val="en-US"/>
        </w:rPr>
        <w:t xml:space="preserve"> individual-level power outage datasets available. </w:t>
      </w:r>
      <w:r w:rsidR="00710DED">
        <w:rPr>
          <w:rFonts w:ascii="Arial" w:hAnsi="Arial" w:cs="Arial"/>
          <w:kern w:val="0"/>
          <w:sz w:val="22"/>
          <w:szCs w:val="22"/>
          <w:lang w:val="en-US"/>
        </w:rPr>
        <w:t xml:space="preserve">We did not assess how aggregating </w:t>
      </w:r>
      <w:r w:rsidR="00D025FA">
        <w:rPr>
          <w:rFonts w:ascii="Arial" w:hAnsi="Arial" w:cs="Arial"/>
          <w:kern w:val="0"/>
          <w:sz w:val="22"/>
          <w:szCs w:val="22"/>
          <w:lang w:val="en-US"/>
        </w:rPr>
        <w:t>measurements</w:t>
      </w:r>
      <w:r w:rsidR="00710DED">
        <w:rPr>
          <w:rFonts w:ascii="Arial" w:hAnsi="Arial" w:cs="Arial"/>
          <w:kern w:val="0"/>
          <w:sz w:val="22"/>
          <w:szCs w:val="22"/>
          <w:lang w:val="en-US"/>
        </w:rPr>
        <w:t xml:space="preserve"> from the individual level to spatial unit level could bias effect estimates</w:t>
      </w:r>
      <w:r w:rsidR="00AE0DCE">
        <w:rPr>
          <w:rFonts w:ascii="Arial" w:hAnsi="Arial" w:cs="Arial"/>
          <w:kern w:val="0"/>
          <w:sz w:val="22"/>
          <w:szCs w:val="22"/>
          <w:lang w:val="en-US"/>
        </w:rPr>
        <w:t>. Future studies are needed</w:t>
      </w:r>
      <w:r w:rsidR="0012242B">
        <w:rPr>
          <w:rFonts w:ascii="Arial" w:hAnsi="Arial" w:cs="Arial"/>
          <w:kern w:val="0"/>
          <w:sz w:val="22"/>
          <w:szCs w:val="22"/>
          <w:lang w:val="en-US"/>
        </w:rPr>
        <w:t xml:space="preserve"> to address this question. </w:t>
      </w:r>
    </w:p>
    <w:p w14:paraId="451B413B" w14:textId="1174D1EF" w:rsidR="00803337" w:rsidRPr="004F25DA" w:rsidRDefault="00803337" w:rsidP="004F25DA">
      <w:pPr>
        <w:spacing w:line="360" w:lineRule="auto"/>
        <w:ind w:firstLine="360"/>
        <w:rPr>
          <w:rFonts w:ascii="Arial" w:hAnsi="Arial" w:cs="Arial"/>
          <w:sz w:val="22"/>
          <w:szCs w:val="22"/>
        </w:rPr>
      </w:pPr>
      <w:ins w:id="238" w:author="Joan Casey" w:date="2024-09-27T22:46:00Z" w16du:dateUtc="2024-09-28T02:46:00Z">
        <w:r>
          <w:rPr>
            <w:rFonts w:ascii="Arial" w:hAnsi="Arial" w:cs="Arial"/>
            <w:kern w:val="0"/>
            <w:sz w:val="22"/>
            <w:szCs w:val="22"/>
            <w:lang w:val="en-US"/>
          </w:rPr>
          <w:t xml:space="preserve">Third, we opted </w:t>
        </w:r>
      </w:ins>
      <w:ins w:id="239" w:author="Joan Casey" w:date="2024-09-27T22:47:00Z" w16du:dateUtc="2024-09-28T02:47:00Z">
        <w:r>
          <w:rPr>
            <w:rFonts w:ascii="Arial" w:hAnsi="Arial" w:cs="Arial"/>
            <w:kern w:val="0"/>
            <w:sz w:val="22"/>
            <w:szCs w:val="22"/>
            <w:lang w:val="en-US"/>
          </w:rPr>
          <w:t xml:space="preserve">to construct a binary power outage exposure variable. This construct aligns with how many people think about power outages and when combined with differing cut-points allows for testing for </w:t>
        </w:r>
        <w:commentRangeStart w:id="240"/>
        <w:r>
          <w:rPr>
            <w:rFonts w:ascii="Arial" w:hAnsi="Arial" w:cs="Arial"/>
            <w:kern w:val="0"/>
            <w:sz w:val="22"/>
            <w:szCs w:val="22"/>
            <w:lang w:val="en-US"/>
          </w:rPr>
          <w:t>an exposure-response relationship</w:t>
        </w:r>
      </w:ins>
      <w:commentRangeEnd w:id="240"/>
      <w:r w:rsidR="002D4E40">
        <w:rPr>
          <w:rStyle w:val="CommentReference"/>
        </w:rPr>
        <w:commentReference w:id="240"/>
      </w:r>
      <w:ins w:id="241" w:author="Joan Casey" w:date="2024-09-27T22:47:00Z" w16du:dateUtc="2024-09-28T02:47:00Z">
        <w:r>
          <w:rPr>
            <w:rFonts w:ascii="Arial" w:hAnsi="Arial" w:cs="Arial"/>
            <w:kern w:val="0"/>
            <w:sz w:val="22"/>
            <w:szCs w:val="22"/>
            <w:lang w:val="en-US"/>
          </w:rPr>
          <w:t xml:space="preserve">. </w:t>
        </w:r>
      </w:ins>
      <w:ins w:id="242" w:author="Joan Casey" w:date="2024-09-27T22:48:00Z" w16du:dateUtc="2024-09-28T02:48:00Z">
        <w:r>
          <w:rPr>
            <w:rFonts w:ascii="Arial" w:hAnsi="Arial" w:cs="Arial"/>
            <w:kern w:val="0"/>
            <w:sz w:val="22"/>
            <w:szCs w:val="22"/>
            <w:lang w:val="en-US"/>
          </w:rPr>
          <w:t>For some questions, a continuous measure of power outage exposure in a spatial unit (i.e., customer-hours without power) might make more sense.</w:t>
        </w:r>
      </w:ins>
      <w:ins w:id="243" w:author="Kioumourtzoglou, Marianthi-Anna" w:date="2024-09-30T01:23:00Z" w16du:dateUtc="2024-09-29T22:23:00Z">
        <w:r w:rsidR="00D9189A">
          <w:rPr>
            <w:rFonts w:ascii="Arial" w:hAnsi="Arial" w:cs="Arial"/>
            <w:kern w:val="0"/>
            <w:sz w:val="22"/>
            <w:szCs w:val="22"/>
            <w:lang w:val="en-US"/>
          </w:rPr>
          <w:t xml:space="preserve"> Specifically, when there is no prior hypothesis on the </w:t>
        </w:r>
      </w:ins>
      <w:ins w:id="244" w:author="Kioumourtzoglou, Marianthi-Anna" w:date="2024-09-30T01:24:00Z" w16du:dateUtc="2024-09-29T22:24:00Z">
        <w:r w:rsidR="00D9189A">
          <w:rPr>
            <w:rFonts w:ascii="Arial" w:hAnsi="Arial" w:cs="Arial"/>
            <w:kern w:val="0"/>
            <w:sz w:val="22"/>
            <w:szCs w:val="22"/>
            <w:lang w:val="en-US"/>
          </w:rPr>
          <w:t xml:space="preserve">health-relevant exposure duration, use of a continuous exposure (i.e., hours out) could </w:t>
        </w:r>
        <w:r w:rsidR="004A523E">
          <w:rPr>
            <w:rFonts w:ascii="Arial" w:hAnsi="Arial" w:cs="Arial"/>
            <w:kern w:val="0"/>
            <w:sz w:val="22"/>
            <w:szCs w:val="22"/>
            <w:lang w:val="en-US"/>
          </w:rPr>
          <w:t>facilitate</w:t>
        </w:r>
        <w:r w:rsidR="00D9189A">
          <w:rPr>
            <w:rFonts w:ascii="Arial" w:hAnsi="Arial" w:cs="Arial"/>
            <w:kern w:val="0"/>
            <w:sz w:val="22"/>
            <w:szCs w:val="22"/>
            <w:lang w:val="en-US"/>
          </w:rPr>
          <w:t xml:space="preserve"> identification of a potential threshold point.</w:t>
        </w:r>
      </w:ins>
      <w:ins w:id="245" w:author="Joan Casey" w:date="2024-09-27T22:48:00Z" w16du:dateUtc="2024-09-28T02:48:00Z">
        <w:r>
          <w:rPr>
            <w:rFonts w:ascii="Arial" w:hAnsi="Arial" w:cs="Arial"/>
            <w:kern w:val="0"/>
            <w:sz w:val="22"/>
            <w:szCs w:val="22"/>
            <w:lang w:val="en-US"/>
          </w:rPr>
          <w:t xml:space="preserve"> Researchers will need to select the best </w:t>
        </w:r>
      </w:ins>
      <w:ins w:id="246" w:author="Joan Casey" w:date="2024-09-27T22:49:00Z" w16du:dateUtc="2024-09-28T02:49:00Z">
        <w:r>
          <w:rPr>
            <w:rFonts w:ascii="Arial" w:hAnsi="Arial" w:cs="Arial"/>
            <w:kern w:val="0"/>
            <w:sz w:val="22"/>
            <w:szCs w:val="22"/>
            <w:lang w:val="en-US"/>
          </w:rPr>
          <w:t xml:space="preserve">definition of </w:t>
        </w:r>
      </w:ins>
      <w:ins w:id="247" w:author="Joan Casey" w:date="2024-09-27T22:48:00Z" w16du:dateUtc="2024-09-28T02:48:00Z">
        <w:r>
          <w:rPr>
            <w:rFonts w:ascii="Arial" w:hAnsi="Arial" w:cs="Arial"/>
            <w:kern w:val="0"/>
            <w:sz w:val="22"/>
            <w:szCs w:val="22"/>
            <w:lang w:val="en-US"/>
          </w:rPr>
          <w:t xml:space="preserve">power outage </w:t>
        </w:r>
      </w:ins>
      <w:ins w:id="248" w:author="Joan Casey" w:date="2024-09-27T22:49:00Z" w16du:dateUtc="2024-09-28T02:49:00Z">
        <w:r>
          <w:rPr>
            <w:rFonts w:ascii="Arial" w:hAnsi="Arial" w:cs="Arial"/>
            <w:kern w:val="0"/>
            <w:sz w:val="22"/>
            <w:szCs w:val="22"/>
            <w:lang w:val="en-US"/>
          </w:rPr>
          <w:t>for their particular research question.</w:t>
        </w:r>
      </w:ins>
    </w:p>
    <w:p w14:paraId="613E648A" w14:textId="77777777" w:rsidR="003B71CD" w:rsidRPr="00D9007F" w:rsidRDefault="003B71CD" w:rsidP="00645DCF">
      <w:pPr>
        <w:spacing w:line="360" w:lineRule="auto"/>
        <w:rPr>
          <w:rFonts w:ascii="Arial" w:hAnsi="Arial" w:cs="Arial"/>
          <w:b/>
          <w:bCs/>
          <w:sz w:val="22"/>
          <w:szCs w:val="22"/>
        </w:rPr>
      </w:pPr>
    </w:p>
    <w:p w14:paraId="57902785" w14:textId="1F518AD2" w:rsidR="00C2343D" w:rsidRPr="00D9007F" w:rsidRDefault="00C2343D" w:rsidP="00645DCF">
      <w:pPr>
        <w:spacing w:line="360" w:lineRule="auto"/>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rsidP="00645DCF">
      <w:pPr>
        <w:spacing w:line="360" w:lineRule="auto"/>
        <w:rPr>
          <w:rFonts w:ascii="Arial" w:hAnsi="Arial" w:cs="Arial"/>
          <w:b/>
          <w:bCs/>
          <w:sz w:val="28"/>
          <w:szCs w:val="28"/>
        </w:rPr>
      </w:pPr>
    </w:p>
    <w:p w14:paraId="70BE8976" w14:textId="7CDACE51" w:rsidR="00A91CD0" w:rsidRPr="00790553" w:rsidRDefault="004D75FC" w:rsidP="00790553">
      <w:pPr>
        <w:spacing w:line="360" w:lineRule="auto"/>
        <w:ind w:firstLine="360"/>
        <w:rPr>
          <w:rFonts w:ascii="Arial" w:hAnsi="Arial" w:cs="Arial"/>
          <w:b/>
          <w:bCs/>
          <w:sz w:val="22"/>
          <w:szCs w:val="22"/>
        </w:rPr>
      </w:pPr>
      <w:r w:rsidRPr="00861708">
        <w:rPr>
          <w:rFonts w:ascii="Arial" w:hAnsi="Arial" w:cs="Arial"/>
          <w:sz w:val="22"/>
          <w:szCs w:val="22"/>
        </w:rPr>
        <w:t xml:space="preserve">Because </w:t>
      </w:r>
      <w:commentRangeStart w:id="249"/>
      <w:r w:rsidRPr="00861708">
        <w:rPr>
          <w:rFonts w:ascii="Arial" w:hAnsi="Arial" w:cs="Arial"/>
          <w:sz w:val="22"/>
          <w:szCs w:val="22"/>
        </w:rPr>
        <w:t xml:space="preserve">there </w:t>
      </w:r>
      <w:del w:id="250" w:author="Joan Casey" w:date="2024-09-27T22:49:00Z" w16du:dateUtc="2024-09-28T02:49:00Z">
        <w:r w:rsidRPr="00861708" w:rsidDel="00C018C0">
          <w:rPr>
            <w:rFonts w:ascii="Arial" w:hAnsi="Arial" w:cs="Arial"/>
            <w:sz w:val="22"/>
            <w:szCs w:val="22"/>
          </w:rPr>
          <w:delText xml:space="preserve">is </w:delText>
        </w:r>
      </w:del>
      <w:ins w:id="251" w:author="Joan Casey" w:date="2024-09-27T22:49:00Z" w16du:dateUtc="2024-09-28T02:49:00Z">
        <w:r w:rsidR="00C018C0">
          <w:rPr>
            <w:rFonts w:ascii="Arial" w:hAnsi="Arial" w:cs="Arial"/>
            <w:sz w:val="22"/>
            <w:szCs w:val="22"/>
          </w:rPr>
          <w:t>was</w:t>
        </w:r>
        <w:r w:rsidR="00C018C0" w:rsidRPr="00861708">
          <w:rPr>
            <w:rFonts w:ascii="Arial" w:hAnsi="Arial" w:cs="Arial"/>
            <w:sz w:val="22"/>
            <w:szCs w:val="22"/>
          </w:rPr>
          <w:t xml:space="preserve"> </w:t>
        </w:r>
      </w:ins>
      <w:r w:rsidRPr="00861708">
        <w:rPr>
          <w:rFonts w:ascii="Arial" w:hAnsi="Arial" w:cs="Arial"/>
          <w:sz w:val="22"/>
          <w:szCs w:val="22"/>
        </w:rPr>
        <w:t>only a single dataset describing power outage exposure at the spatial unit level</w:t>
      </w:r>
      <w:commentRangeEnd w:id="249"/>
      <w:r w:rsidR="0057297F">
        <w:rPr>
          <w:rStyle w:val="CommentReference"/>
        </w:rPr>
        <w:commentReference w:id="249"/>
      </w:r>
      <w:r w:rsidRPr="00861708">
        <w:rPr>
          <w:rFonts w:ascii="Arial" w:hAnsi="Arial" w:cs="Arial"/>
          <w:sz w:val="22"/>
          <w:szCs w:val="22"/>
        </w:rPr>
        <w:t xml:space="preserve">, we developed a new national dataset of power outage exposure, the POUS dataset. </w:t>
      </w:r>
      <w:r w:rsidR="009231B2" w:rsidRPr="00861708">
        <w:rPr>
          <w:rFonts w:ascii="Arial" w:hAnsi="Arial" w:cs="Arial"/>
          <w:sz w:val="22"/>
          <w:szCs w:val="22"/>
        </w:rPr>
        <w:t xml:space="preserve">Even with these new data, major challenges with power outage exposure assessment </w:t>
      </w:r>
      <w:r w:rsidR="009231B2" w:rsidRPr="00861708">
        <w:rPr>
          <w:rFonts w:ascii="Arial" w:hAnsi="Arial" w:cs="Arial"/>
          <w:sz w:val="22"/>
          <w:szCs w:val="22"/>
        </w:rPr>
        <w:lastRenderedPageBreak/>
        <w:t>remain</w:t>
      </w:r>
      <w:r w:rsidR="00762744" w:rsidRPr="00861708">
        <w:rPr>
          <w:rFonts w:ascii="Arial" w:hAnsi="Arial" w:cs="Arial"/>
          <w:sz w:val="22"/>
          <w:szCs w:val="22"/>
        </w:rPr>
        <w:t>ed.</w:t>
      </w:r>
      <w:r w:rsidR="00861708">
        <w:rPr>
          <w:rFonts w:ascii="Arial" w:hAnsi="Arial" w:cs="Arial"/>
          <w:b/>
          <w:bCs/>
          <w:sz w:val="22"/>
          <w:szCs w:val="22"/>
        </w:rPr>
        <w:t xml:space="preserve"> </w:t>
      </w:r>
      <w:r w:rsidR="00F0216F" w:rsidRPr="00861708">
        <w:rPr>
          <w:rFonts w:ascii="Arial" w:hAnsi="Arial" w:cs="Arial"/>
          <w:sz w:val="22"/>
          <w:szCs w:val="22"/>
        </w:rPr>
        <w:t>W</w:t>
      </w:r>
      <w:r w:rsidR="00861708" w:rsidRPr="00861708">
        <w:rPr>
          <w:rFonts w:ascii="Arial" w:hAnsi="Arial" w:cs="Arial"/>
          <w:sz w:val="22"/>
          <w:szCs w:val="22"/>
        </w:rPr>
        <w:t>e</w:t>
      </w:r>
      <w:r w:rsidR="00762744" w:rsidRPr="00861708">
        <w:rPr>
          <w:rFonts w:ascii="Arial" w:hAnsi="Arial" w:cs="Arial"/>
          <w:sz w:val="22"/>
          <w:szCs w:val="22"/>
        </w:rPr>
        <w:t xml:space="preserve"> </w:t>
      </w:r>
      <w:commentRangeStart w:id="252"/>
      <w:r w:rsidR="00762744" w:rsidRPr="00861708">
        <w:rPr>
          <w:rFonts w:ascii="Arial" w:hAnsi="Arial" w:cs="Arial"/>
          <w:sz w:val="22"/>
          <w:szCs w:val="22"/>
        </w:rPr>
        <w:t xml:space="preserve">proposed a </w:t>
      </w:r>
      <w:r w:rsidR="00315B7E" w:rsidRPr="00861708">
        <w:rPr>
          <w:rFonts w:ascii="Arial" w:hAnsi="Arial" w:cs="Arial"/>
          <w:sz w:val="22"/>
          <w:szCs w:val="22"/>
        </w:rPr>
        <w:t xml:space="preserve">consistent </w:t>
      </w:r>
      <w:commentRangeEnd w:id="252"/>
      <w:r w:rsidR="00C018C0">
        <w:rPr>
          <w:rStyle w:val="CommentReference"/>
        </w:rPr>
        <w:commentReference w:id="252"/>
      </w:r>
      <w:r w:rsidR="00762744" w:rsidRPr="00861708">
        <w:rPr>
          <w:rFonts w:ascii="Arial" w:hAnsi="Arial" w:cs="Arial"/>
          <w:sz w:val="22"/>
          <w:szCs w:val="22"/>
        </w:rPr>
        <w:t>definition for measuring power outage</w:t>
      </w:r>
      <w:r w:rsidR="00315B7E" w:rsidRPr="00861708">
        <w:rPr>
          <w:rFonts w:ascii="Arial" w:hAnsi="Arial" w:cs="Arial"/>
          <w:sz w:val="22"/>
          <w:szCs w:val="22"/>
        </w:rPr>
        <w:t>.</w:t>
      </w:r>
      <w:r w:rsidR="0086775D">
        <w:rPr>
          <w:rFonts w:ascii="Arial" w:hAnsi="Arial" w:cs="Arial"/>
          <w:b/>
          <w:bCs/>
          <w:sz w:val="22"/>
          <w:szCs w:val="22"/>
        </w:rPr>
        <w:t xml:space="preserve"> </w:t>
      </w:r>
      <w:r w:rsidR="00762744" w:rsidRPr="0086775D">
        <w:rPr>
          <w:rFonts w:ascii="Arial" w:hAnsi="Arial" w:cs="Arial"/>
          <w:sz w:val="22"/>
          <w:szCs w:val="22"/>
        </w:rPr>
        <w:t>We used simulations to test how much incorrect assumptions about health-relevant duration of power outage and missing data could bias the results of epidemiological studies of power outage and health outcomes.</w:t>
      </w:r>
      <w:r w:rsidR="00201025">
        <w:rPr>
          <w:rFonts w:ascii="Arial" w:hAnsi="Arial" w:cs="Arial"/>
          <w:b/>
          <w:bCs/>
          <w:sz w:val="22"/>
          <w:szCs w:val="22"/>
        </w:rPr>
        <w:t xml:space="preserve"> </w:t>
      </w:r>
      <w:r w:rsidR="00026369" w:rsidRPr="00201025">
        <w:rPr>
          <w:rFonts w:ascii="Arial" w:hAnsi="Arial" w:cs="Arial"/>
          <w:sz w:val="22"/>
          <w:szCs w:val="22"/>
        </w:rPr>
        <w:t>W</w:t>
      </w:r>
      <w:r w:rsidR="00BF035E" w:rsidRPr="00201025">
        <w:rPr>
          <w:rFonts w:ascii="Arial" w:hAnsi="Arial" w:cs="Arial"/>
          <w:sz w:val="22"/>
          <w:szCs w:val="22"/>
        </w:rPr>
        <w:t xml:space="preserve">e found that there was substantial bias introduced in some cases, </w:t>
      </w:r>
      <w:r w:rsidR="001E37CE" w:rsidRPr="00201025">
        <w:rPr>
          <w:rFonts w:ascii="Arial" w:hAnsi="Arial" w:cs="Arial"/>
          <w:sz w:val="22"/>
          <w:szCs w:val="22"/>
        </w:rPr>
        <w:t>when</w:t>
      </w:r>
      <w:r w:rsidR="00201FEB" w:rsidRPr="00201025">
        <w:rPr>
          <w:rFonts w:ascii="Arial" w:hAnsi="Arial" w:cs="Arial"/>
          <w:sz w:val="22"/>
          <w:szCs w:val="22"/>
        </w:rPr>
        <w:t xml:space="preserve"> more than 50% of observations were missing in a county, and when</w:t>
      </w:r>
      <w:r w:rsidR="001E37CE" w:rsidRPr="00201025">
        <w:rPr>
          <w:rFonts w:ascii="Arial" w:hAnsi="Arial" w:cs="Arial"/>
          <w:sz w:val="22"/>
          <w:szCs w:val="22"/>
        </w:rPr>
        <w:t xml:space="preserve"> the health-relevant duration of outage was assumed to be shorter than </w:t>
      </w:r>
      <w:del w:id="253" w:author="Kioumourtzoglou, Marianthi-Anna" w:date="2024-09-30T01:26:00Z" w16du:dateUtc="2024-09-29T22:26:00Z">
        <w:r w:rsidR="001E37CE" w:rsidRPr="00201025" w:rsidDel="005D7195">
          <w:rPr>
            <w:rFonts w:ascii="Arial" w:hAnsi="Arial" w:cs="Arial"/>
            <w:sz w:val="22"/>
            <w:szCs w:val="22"/>
          </w:rPr>
          <w:delText xml:space="preserve">was </w:delText>
        </w:r>
      </w:del>
      <w:ins w:id="254" w:author="Kioumourtzoglou, Marianthi-Anna" w:date="2024-09-30T01:26:00Z" w16du:dateUtc="2024-09-29T22:26:00Z">
        <w:r w:rsidR="005D7195">
          <w:rPr>
            <w:rFonts w:ascii="Arial" w:hAnsi="Arial" w:cs="Arial"/>
            <w:sz w:val="22"/>
            <w:szCs w:val="22"/>
          </w:rPr>
          <w:t>the</w:t>
        </w:r>
        <w:r w:rsidR="005D7195" w:rsidRPr="00201025">
          <w:rPr>
            <w:rFonts w:ascii="Arial" w:hAnsi="Arial" w:cs="Arial"/>
            <w:sz w:val="22"/>
            <w:szCs w:val="22"/>
          </w:rPr>
          <w:t xml:space="preserve"> </w:t>
        </w:r>
      </w:ins>
      <w:r w:rsidR="001E37CE" w:rsidRPr="00201025">
        <w:rPr>
          <w:rFonts w:ascii="Arial" w:hAnsi="Arial" w:cs="Arial"/>
          <w:sz w:val="22"/>
          <w:szCs w:val="22"/>
        </w:rPr>
        <w:t>true</w:t>
      </w:r>
      <w:r w:rsidR="0090762B" w:rsidRPr="00201025">
        <w:rPr>
          <w:rFonts w:ascii="Arial" w:hAnsi="Arial" w:cs="Arial"/>
          <w:sz w:val="22"/>
          <w:szCs w:val="22"/>
        </w:rPr>
        <w:t>.</w:t>
      </w:r>
      <w:r w:rsidR="00A80F4B">
        <w:rPr>
          <w:rFonts w:ascii="Arial" w:hAnsi="Arial" w:cs="Arial"/>
          <w:b/>
          <w:bCs/>
          <w:sz w:val="22"/>
          <w:szCs w:val="22"/>
        </w:rPr>
        <w:t xml:space="preserve"> </w:t>
      </w:r>
      <w:r w:rsidR="0090762B" w:rsidRPr="00A80F4B">
        <w:rPr>
          <w:rFonts w:ascii="Arial" w:hAnsi="Arial" w:cs="Arial"/>
          <w:sz w:val="22"/>
          <w:szCs w:val="22"/>
        </w:rPr>
        <w:t xml:space="preserve">We suggest conducting </w:t>
      </w:r>
      <w:r w:rsidR="001E37CE" w:rsidRPr="00A80F4B">
        <w:rPr>
          <w:rFonts w:ascii="Arial" w:hAnsi="Arial" w:cs="Arial"/>
          <w:sz w:val="22"/>
          <w:szCs w:val="22"/>
        </w:rPr>
        <w:t>sensitivity analyses on health relevant duration</w:t>
      </w:r>
      <w:r w:rsidR="00E63B4B" w:rsidRPr="00A80F4B">
        <w:rPr>
          <w:rFonts w:ascii="Arial" w:hAnsi="Arial" w:cs="Arial"/>
          <w:sz w:val="22"/>
          <w:szCs w:val="22"/>
        </w:rPr>
        <w:t xml:space="preserve"> of power outage to address this bias,</w:t>
      </w:r>
      <w:r w:rsidR="00A91CD0" w:rsidRPr="00A80F4B">
        <w:rPr>
          <w:rFonts w:ascii="Arial" w:hAnsi="Arial" w:cs="Arial"/>
          <w:sz w:val="22"/>
          <w:szCs w:val="22"/>
        </w:rPr>
        <w:t xml:space="preserve"> and BLANK </w:t>
      </w:r>
      <w:commentRangeStart w:id="255"/>
      <w:r w:rsidR="00A91CD0" w:rsidRPr="00A80F4B">
        <w:rPr>
          <w:rFonts w:ascii="Arial" w:hAnsi="Arial" w:cs="Arial"/>
          <w:sz w:val="22"/>
          <w:szCs w:val="22"/>
        </w:rPr>
        <w:t xml:space="preserve">REC </w:t>
      </w:r>
      <w:commentRangeEnd w:id="255"/>
      <w:r w:rsidR="0046460C">
        <w:rPr>
          <w:rStyle w:val="CommentReference"/>
        </w:rPr>
        <w:commentReference w:id="255"/>
      </w:r>
      <w:r w:rsidR="00A91CD0" w:rsidRPr="00A80F4B">
        <w:rPr>
          <w:rFonts w:ascii="Arial" w:hAnsi="Arial" w:cs="Arial"/>
          <w:sz w:val="22"/>
          <w:szCs w:val="22"/>
        </w:rPr>
        <w:t>FOR MISSING DATA</w:t>
      </w:r>
      <w:r w:rsidR="00790553">
        <w:rPr>
          <w:rFonts w:ascii="Arial" w:hAnsi="Arial" w:cs="Arial"/>
          <w:sz w:val="22"/>
          <w:szCs w:val="22"/>
        </w:rPr>
        <w:t xml:space="preserve">. </w:t>
      </w:r>
      <w:r w:rsidR="00A91CD0">
        <w:rPr>
          <w:rFonts w:ascii="Arial" w:hAnsi="Arial" w:cs="Arial"/>
          <w:sz w:val="22"/>
          <w:szCs w:val="22"/>
        </w:rPr>
        <w:t xml:space="preserve">We hope researchers can </w:t>
      </w:r>
      <w:r w:rsidR="00520B84">
        <w:rPr>
          <w:rFonts w:ascii="Arial" w:hAnsi="Arial" w:cs="Arial"/>
          <w:sz w:val="22"/>
          <w:szCs w:val="22"/>
        </w:rPr>
        <w:t xml:space="preserve">use </w:t>
      </w:r>
      <w:r w:rsidR="00A91CD0">
        <w:rPr>
          <w:rFonts w:ascii="Arial" w:hAnsi="Arial" w:cs="Arial"/>
          <w:sz w:val="22"/>
          <w:szCs w:val="22"/>
        </w:rPr>
        <w:t xml:space="preserve">our results to </w:t>
      </w:r>
      <w:commentRangeStart w:id="256"/>
      <w:r w:rsidR="00A91CD0" w:rsidRPr="00486578">
        <w:rPr>
          <w:rFonts w:ascii="Arial" w:hAnsi="Arial" w:cs="Arial"/>
          <w:sz w:val="22"/>
          <w:szCs w:val="22"/>
        </w:rPr>
        <w:t xml:space="preserve">consistently </w:t>
      </w:r>
      <w:commentRangeEnd w:id="256"/>
      <w:r w:rsidR="004379F5">
        <w:rPr>
          <w:rStyle w:val="CommentReference"/>
        </w:rPr>
        <w:commentReference w:id="256"/>
      </w:r>
      <w:r w:rsidR="00A91CD0" w:rsidRPr="00486578">
        <w:rPr>
          <w:rFonts w:ascii="Arial" w:hAnsi="Arial" w:cs="Arial"/>
          <w:sz w:val="22"/>
          <w:szCs w:val="22"/>
        </w:rPr>
        <w:t>defin</w:t>
      </w:r>
      <w:r w:rsidR="00A91CD0">
        <w:rPr>
          <w:rFonts w:ascii="Arial" w:hAnsi="Arial" w:cs="Arial"/>
          <w:sz w:val="22"/>
          <w:szCs w:val="22"/>
        </w:rPr>
        <w:t>e</w:t>
      </w:r>
      <w:r w:rsidR="00A91CD0" w:rsidRPr="00486578">
        <w:rPr>
          <w:rFonts w:ascii="Arial" w:hAnsi="Arial" w:cs="Arial"/>
          <w:sz w:val="22"/>
          <w:szCs w:val="22"/>
        </w:rPr>
        <w:t xml:space="preserve"> and measur</w:t>
      </w:r>
      <w:r w:rsidR="00A448A7">
        <w:rPr>
          <w:rFonts w:ascii="Arial" w:hAnsi="Arial" w:cs="Arial"/>
          <w:sz w:val="22"/>
          <w:szCs w:val="22"/>
        </w:rPr>
        <w:t xml:space="preserve">e </w:t>
      </w:r>
      <w:r w:rsidR="00A91CD0" w:rsidRPr="00486578">
        <w:rPr>
          <w:rFonts w:ascii="Arial" w:hAnsi="Arial" w:cs="Arial"/>
          <w:sz w:val="22"/>
          <w:szCs w:val="22"/>
        </w:rPr>
        <w:t>power outage exposure</w:t>
      </w:r>
      <w:r w:rsidR="00066DC1">
        <w:rPr>
          <w:rFonts w:ascii="Arial" w:hAnsi="Arial" w:cs="Arial"/>
          <w:sz w:val="22"/>
          <w:szCs w:val="22"/>
        </w:rPr>
        <w:t xml:space="preserve"> in future </w:t>
      </w:r>
      <w:r w:rsidR="00F261AC">
        <w:rPr>
          <w:rFonts w:ascii="Arial" w:hAnsi="Arial" w:cs="Arial"/>
          <w:sz w:val="22"/>
          <w:szCs w:val="22"/>
        </w:rPr>
        <w:t xml:space="preserve">epidemiological </w:t>
      </w:r>
      <w:r w:rsidR="00066DC1">
        <w:rPr>
          <w:rFonts w:ascii="Arial" w:hAnsi="Arial" w:cs="Arial"/>
          <w:sz w:val="22"/>
          <w:szCs w:val="22"/>
        </w:rPr>
        <w:t xml:space="preserve">studies </w:t>
      </w:r>
      <w:r w:rsidR="00B5617E">
        <w:rPr>
          <w:rFonts w:ascii="Arial" w:hAnsi="Arial" w:cs="Arial"/>
          <w:sz w:val="22"/>
          <w:szCs w:val="22"/>
        </w:rPr>
        <w:t>based on the datasets available,</w:t>
      </w:r>
      <w:r w:rsidR="00A91CD0" w:rsidRPr="00486578">
        <w:rPr>
          <w:rFonts w:ascii="Arial" w:hAnsi="Arial" w:cs="Arial"/>
          <w:sz w:val="22"/>
          <w:szCs w:val="22"/>
        </w:rPr>
        <w:t xml:space="preserve"> while minimizing potential bias</w:t>
      </w:r>
      <w:r w:rsidR="007B0EA1">
        <w:rPr>
          <w:rFonts w:ascii="Arial" w:hAnsi="Arial" w:cs="Arial"/>
          <w:sz w:val="22"/>
          <w:szCs w:val="22"/>
        </w:rPr>
        <w:t>.</w:t>
      </w:r>
    </w:p>
    <w:p w14:paraId="3AB4ADFF" w14:textId="2061AD2C" w:rsidR="007516C5" w:rsidRPr="00CB5F78" w:rsidRDefault="007516C5" w:rsidP="00CB5F78">
      <w:pPr>
        <w:spacing w:line="360" w:lineRule="auto"/>
        <w:rPr>
          <w:rFonts w:ascii="Arial" w:hAnsi="Arial" w:cs="Arial"/>
          <w:b/>
          <w:bCs/>
          <w:sz w:val="22"/>
          <w:szCs w:val="22"/>
        </w:rPr>
      </w:pPr>
    </w:p>
    <w:sectPr w:rsidR="007516C5" w:rsidRPr="00CB5F78">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oan Casey" w:date="2024-09-27T21:32:00Z" w:initials="JAC">
    <w:p w14:paraId="7EF1D712" w14:textId="77777777" w:rsidR="00677F25" w:rsidRDefault="00677F25" w:rsidP="00677F25">
      <w:r>
        <w:rPr>
          <w:rStyle w:val="CommentReference"/>
        </w:rPr>
        <w:annotationRef/>
      </w:r>
      <w:r>
        <w:rPr>
          <w:sz w:val="20"/>
          <w:szCs w:val="20"/>
        </w:rPr>
        <w:t>All these references belong outside the punctuation. If superscript after punctuation, if normal in brackets, before.</w:t>
      </w:r>
    </w:p>
  </w:comment>
  <w:comment w:id="3" w:author="Joan Casey" w:date="2024-09-27T21:52:00Z" w:initials="JAC">
    <w:p w14:paraId="1625E6BD" w14:textId="7C7E2818" w:rsidR="00DE1616" w:rsidRDefault="00DE1616" w:rsidP="00DE1616">
      <w:r>
        <w:rPr>
          <w:rStyle w:val="CommentReference"/>
        </w:rPr>
        <w:annotationRef/>
      </w:r>
      <w:r>
        <w:rPr>
          <w:sz w:val="20"/>
          <w:szCs w:val="20"/>
        </w:rPr>
        <w:t>I think especially with my additions, this should be broken into 3 paragraphs. it’s too long for the intro this way.</w:t>
      </w:r>
    </w:p>
  </w:comment>
  <w:comment w:id="4" w:author="Joan Casey" w:date="2024-09-27T21:48:00Z" w:initials="JAC">
    <w:p w14:paraId="690260B4" w14:textId="3A9815AB" w:rsidR="004B7421" w:rsidRDefault="004B7421" w:rsidP="004B7421">
      <w:r>
        <w:rPr>
          <w:rStyle w:val="CommentReference"/>
        </w:rPr>
        <w:annotationRef/>
      </w:r>
      <w:r>
        <w:rPr>
          <w:sz w:val="20"/>
          <w:szCs w:val="20"/>
        </w:rPr>
        <w:t>I think right here we need to describe what makes power outage exposure unique compared to something like say, temperature.</w:t>
      </w:r>
    </w:p>
    <w:p w14:paraId="1B44CCC8" w14:textId="77777777" w:rsidR="004B7421" w:rsidRDefault="004B7421" w:rsidP="004B7421"/>
    <w:p w14:paraId="3970E402" w14:textId="77777777" w:rsidR="004B7421" w:rsidRDefault="004B7421" w:rsidP="004B7421">
      <w:r>
        <w:rPr>
          <w:sz w:val="20"/>
          <w:szCs w:val="20"/>
        </w:rPr>
        <w:t xml:space="preserve">Power outage exposure is somewhat unique in that unlike spatially continuous exposures like temperature, everyone is either exposed or not exposed to a power outage at a given time. When determining if a community is “exposed,” researchers must pick a threshold in terms of percent of households in a community without power and also consider the duration that these household lack power. </w:t>
      </w:r>
    </w:p>
    <w:p w14:paraId="3AE7E1EA" w14:textId="77777777" w:rsidR="004B7421" w:rsidRDefault="004B7421" w:rsidP="004B7421"/>
    <w:p w14:paraId="010CEED4" w14:textId="77777777" w:rsidR="004B7421" w:rsidRDefault="004B7421" w:rsidP="004B7421">
      <w:r>
        <w:rPr>
          <w:sz w:val="20"/>
          <w:szCs w:val="20"/>
        </w:rPr>
        <w:t>Or something like this?</w:t>
      </w:r>
    </w:p>
  </w:comment>
  <w:comment w:id="5" w:author="Joan Casey" w:date="2024-09-27T21:52:00Z" w:initials="JAC">
    <w:p w14:paraId="54357573" w14:textId="77777777" w:rsidR="00DE1616" w:rsidRDefault="00DE1616" w:rsidP="00DE1616">
      <w:r>
        <w:rPr>
          <w:rStyle w:val="CommentReference"/>
        </w:rPr>
        <w:annotationRef/>
      </w:r>
      <w:r>
        <w:rPr>
          <w:sz w:val="20"/>
          <w:szCs w:val="20"/>
        </w:rPr>
        <w:t xml:space="preserve">does </w:t>
      </w:r>
      <w:proofErr w:type="spellStart"/>
      <w:r>
        <w:rPr>
          <w:sz w:val="20"/>
          <w:szCs w:val="20"/>
        </w:rPr>
        <w:t>tihs</w:t>
      </w:r>
      <w:proofErr w:type="spellEnd"/>
      <w:r>
        <w:rPr>
          <w:sz w:val="20"/>
          <w:szCs w:val="20"/>
        </w:rPr>
        <w:t xml:space="preserve"> paper not deal with the % without power? I thought it did. if it does, introduce it here? </w:t>
      </w:r>
    </w:p>
  </w:comment>
  <w:comment w:id="6" w:author="Kioumourtzoglou, Marianthi-Anna" w:date="2024-09-29T23:55:00Z" w:initials="MK">
    <w:p w14:paraId="382757EF" w14:textId="77777777" w:rsidR="004B7316" w:rsidRDefault="004B7316" w:rsidP="004B7316">
      <w:r>
        <w:rPr>
          <w:rStyle w:val="CommentReference"/>
        </w:rPr>
        <w:annotationRef/>
      </w:r>
      <w:r>
        <w:rPr>
          <w:sz w:val="20"/>
          <w:szCs w:val="20"/>
        </w:rPr>
        <w:t xml:space="preserve">Well… I am not sure I fully agree Joan with this. First of all, why is there a need to define community exposure? That depends on the study aim, research question, and study design. Second, how is community defined? Does it have to be defined using census boundaries as we do (for other reasons, primarily availability of other data)? In theory one could create boundaries based on which parts in space experience an outcome. </w:t>
      </w:r>
      <w:proofErr w:type="gramStart"/>
      <w:r>
        <w:rPr>
          <w:sz w:val="20"/>
          <w:szCs w:val="20"/>
        </w:rPr>
        <w:t>So</w:t>
      </w:r>
      <w:proofErr w:type="gramEnd"/>
      <w:r>
        <w:rPr>
          <w:sz w:val="20"/>
          <w:szCs w:val="20"/>
        </w:rPr>
        <w:t xml:space="preserve"> although we can introduce all these concepts here, </w:t>
      </w:r>
      <w:proofErr w:type="spellStart"/>
      <w:r>
        <w:rPr>
          <w:sz w:val="20"/>
          <w:szCs w:val="20"/>
        </w:rPr>
        <w:t>i</w:t>
      </w:r>
      <w:proofErr w:type="spellEnd"/>
      <w:r>
        <w:rPr>
          <w:sz w:val="20"/>
          <w:szCs w:val="20"/>
        </w:rPr>
        <w:t xml:space="preserve"> think it’s not that straightforward....</w:t>
      </w:r>
    </w:p>
  </w:comment>
  <w:comment w:id="7" w:author="Kioumourtzoglou, Marianthi-Anna" w:date="2024-09-29T23:56:00Z" w:initials="MK">
    <w:p w14:paraId="7E02B969" w14:textId="77777777" w:rsidR="005D018C" w:rsidRDefault="005D018C" w:rsidP="005D018C">
      <w:r>
        <w:rPr>
          <w:rStyle w:val="CommentReference"/>
        </w:rPr>
        <w:annotationRef/>
      </w:r>
      <w:r>
        <w:rPr>
          <w:sz w:val="20"/>
          <w:szCs w:val="20"/>
        </w:rPr>
        <w:t>(and in any case, this would probably be the last point</w:t>
      </w:r>
      <w:proofErr w:type="gramStart"/>
      <w:r>
        <w:rPr>
          <w:sz w:val="20"/>
          <w:szCs w:val="20"/>
        </w:rPr>
        <w:t>…..</w:t>
      </w:r>
      <w:proofErr w:type="gramEnd"/>
      <w:r>
        <w:rPr>
          <w:sz w:val="20"/>
          <w:szCs w:val="20"/>
        </w:rPr>
        <w:t>)</w:t>
      </w:r>
    </w:p>
  </w:comment>
  <w:comment w:id="8" w:author="Joan Casey" w:date="2024-09-27T21:51:00Z" w:initials="JAC">
    <w:p w14:paraId="75216EC7" w14:textId="513DAAB5" w:rsidR="00DE1616" w:rsidRDefault="00DE1616" w:rsidP="00DE1616">
      <w:r>
        <w:rPr>
          <w:rStyle w:val="CommentReference"/>
        </w:rPr>
        <w:annotationRef/>
      </w:r>
      <w:r>
        <w:rPr>
          <w:sz w:val="20"/>
          <w:szCs w:val="20"/>
        </w:rPr>
        <w:t>someone is going to say ok, just use a continuous exposure to power outages in a non-linear framework and see where the inflection point is…</w:t>
      </w:r>
    </w:p>
  </w:comment>
  <w:comment w:id="9" w:author="Kioumourtzoglou, Marianthi-Anna" w:date="2024-09-29T23:58:00Z" w:initials="MK">
    <w:p w14:paraId="1DF38AF7" w14:textId="77777777" w:rsidR="00342044" w:rsidRDefault="00342044" w:rsidP="00342044">
      <w:r>
        <w:rPr>
          <w:rStyle w:val="CommentReference"/>
        </w:rPr>
        <w:annotationRef/>
      </w:r>
      <w:r>
        <w:rPr>
          <w:sz w:val="20"/>
          <w:szCs w:val="20"/>
        </w:rPr>
        <w:t xml:space="preserve">Yes!! agree! and </w:t>
      </w:r>
      <w:proofErr w:type="spellStart"/>
      <w:r>
        <w:rPr>
          <w:sz w:val="20"/>
          <w:szCs w:val="20"/>
        </w:rPr>
        <w:t>i</w:t>
      </w:r>
      <w:proofErr w:type="spellEnd"/>
      <w:r>
        <w:rPr>
          <w:sz w:val="20"/>
          <w:szCs w:val="20"/>
        </w:rPr>
        <w:t xml:space="preserve"> don’t remember if we do it here, but </w:t>
      </w:r>
      <w:proofErr w:type="spellStart"/>
      <w:r>
        <w:rPr>
          <w:sz w:val="20"/>
          <w:szCs w:val="20"/>
        </w:rPr>
        <w:t>i</w:t>
      </w:r>
      <w:proofErr w:type="spellEnd"/>
      <w:r>
        <w:rPr>
          <w:sz w:val="20"/>
          <w:szCs w:val="20"/>
        </w:rPr>
        <w:t xml:space="preserve"> think we said we’d do it in an analysis with actual data…. but most studies do not do that… so maybe clarify?</w:t>
      </w:r>
    </w:p>
  </w:comment>
  <w:comment w:id="10" w:author="Heather M" w:date="2024-09-29T19:24:00Z" w:initials="HM">
    <w:p w14:paraId="7E797220" w14:textId="627EFDC5" w:rsidR="005467F8" w:rsidRDefault="005467F8">
      <w:pPr>
        <w:pStyle w:val="CommentText"/>
      </w:pPr>
      <w:r>
        <w:rPr>
          <w:rStyle w:val="CommentReference"/>
        </w:rPr>
        <w:annotationRef/>
      </w:r>
      <w:r>
        <w:t xml:space="preserve">How. </w:t>
      </w:r>
    </w:p>
  </w:comment>
  <w:comment w:id="11" w:author="Joan Casey" w:date="2024-08-08T16:42:00Z" w:initials="JAC">
    <w:p w14:paraId="3AA56891" w14:textId="706A4A4E" w:rsidR="00FA26C2" w:rsidRDefault="00FA26C2" w:rsidP="00FA26C2">
      <w:r>
        <w:rPr>
          <w:rStyle w:val="CommentReference"/>
        </w:rPr>
        <w:annotationRef/>
      </w:r>
      <w:r>
        <w:rPr>
          <w:color w:val="000000"/>
          <w:sz w:val="20"/>
          <w:szCs w:val="20"/>
        </w:rPr>
        <w:t>could draw information from adjacent counties</w:t>
      </w:r>
    </w:p>
  </w:comment>
  <w:comment w:id="12" w:author="Heather M" w:date="2024-08-12T12:15:00Z" w:initials="HM">
    <w:p w14:paraId="291E3AB3" w14:textId="6FF5DA0C" w:rsidR="00C70096" w:rsidRDefault="00C70096">
      <w:pPr>
        <w:pStyle w:val="CommentText"/>
      </w:pPr>
      <w:r>
        <w:rPr>
          <w:rStyle w:val="CommentReference"/>
        </w:rPr>
        <w:annotationRef/>
      </w:r>
      <w:r>
        <w:t xml:space="preserve">I think that this would not give us enough info to create any meaningful data </w:t>
      </w:r>
      <w:r w:rsidR="00B97E74">
        <w:t>so I think the point stands.</w:t>
      </w:r>
    </w:p>
  </w:comment>
  <w:comment w:id="13" w:author="Kioumourtzoglou, Marianthi-Anna" w:date="2024-07-26T18:57:00Z" w:initials="MK">
    <w:p w14:paraId="1395D05E" w14:textId="22ECCD4E" w:rsidR="00006FC8" w:rsidRDefault="00006FC8" w:rsidP="00006FC8">
      <w:r>
        <w:rPr>
          <w:rStyle w:val="CommentReference"/>
        </w:rPr>
        <w:annotationRef/>
      </w:r>
      <w:r>
        <w:rPr>
          <w:color w:val="000000"/>
          <w:sz w:val="20"/>
          <w:szCs w:val="20"/>
        </w:rPr>
        <w:t xml:space="preserve">yeah… this is a bit oversimplified. what bias would be reduced? is it misclassification if we assume no exposure? </w:t>
      </w:r>
      <w:proofErr w:type="spellStart"/>
      <w:r>
        <w:rPr>
          <w:color w:val="000000"/>
          <w:sz w:val="20"/>
          <w:szCs w:val="20"/>
        </w:rPr>
        <w:t>bc</w:t>
      </w:r>
      <w:proofErr w:type="spellEnd"/>
      <w:r>
        <w:rPr>
          <w:color w:val="000000"/>
          <w:sz w:val="20"/>
          <w:szCs w:val="20"/>
        </w:rPr>
        <w:t xml:space="preserve"> this could induce selection bias…</w:t>
      </w:r>
    </w:p>
  </w:comment>
  <w:comment w:id="14" w:author="Heather M" w:date="2024-07-31T15:35:00Z" w:initials="HM">
    <w:p w14:paraId="1860650E" w14:textId="5E1B0452" w:rsidR="00E551A6" w:rsidRDefault="00E551A6">
      <w:pPr>
        <w:pStyle w:val="CommentText"/>
      </w:pPr>
      <w:r>
        <w:rPr>
          <w:rStyle w:val="CommentReference"/>
        </w:rPr>
        <w:annotationRef/>
      </w:r>
      <w:r>
        <w:t xml:space="preserve">hmm… here I am trying to say that if a county is missing a lot of data, if you include it in your analyses that could bias the effect estimate because of whatever bias the missing data induces. </w:t>
      </w:r>
      <w:proofErr w:type="gramStart"/>
      <w:r>
        <w:t>So</w:t>
      </w:r>
      <w:proofErr w:type="gramEnd"/>
      <w:r>
        <w:t xml:space="preserve"> you can deal with this by excluding counties that are not contributing info. </w:t>
      </w:r>
      <w:r w:rsidR="00C1062B">
        <w:t>Nothing about assuming</w:t>
      </w:r>
      <w:r w:rsidR="0004011A">
        <w:t xml:space="preserve"> whether m</w:t>
      </w:r>
      <w:r w:rsidR="006A4C1F">
        <w:t>i</w:t>
      </w:r>
      <w:r w:rsidR="0004011A">
        <w:t>s</w:t>
      </w:r>
      <w:r w:rsidR="006A4C1F">
        <w:t>si</w:t>
      </w:r>
      <w:r w:rsidR="0004011A">
        <w:t>ng data means</w:t>
      </w:r>
      <w:r w:rsidR="006A4C1F">
        <w:t xml:space="preserve"> no</w:t>
      </w:r>
      <w:r w:rsidR="00C1062B">
        <w:t xml:space="preserve"> exposure or</w:t>
      </w:r>
      <w:r w:rsidR="006A4C1F">
        <w:t xml:space="preserve"> exposure or anything.</w:t>
      </w:r>
      <w:r w:rsidR="00C1062B">
        <w:t xml:space="preserve"> </w:t>
      </w:r>
      <w:r w:rsidR="006A4C1F">
        <w:t>Maybe we can discuss this?</w:t>
      </w:r>
    </w:p>
  </w:comment>
  <w:comment w:id="15" w:author="Joan Casey" w:date="2024-08-09T09:00:00Z" w:initials="JAC">
    <w:p w14:paraId="727F8DA2" w14:textId="77777777" w:rsidR="00B84E1D" w:rsidRDefault="00B84E1D" w:rsidP="00B84E1D">
      <w:r>
        <w:rPr>
          <w:rStyle w:val="CommentReference"/>
        </w:rPr>
        <w:annotationRef/>
      </w:r>
      <w:proofErr w:type="spellStart"/>
      <w:r>
        <w:rPr>
          <w:color w:val="000000"/>
          <w:sz w:val="20"/>
          <w:szCs w:val="20"/>
        </w:rPr>
        <w:t>i</w:t>
      </w:r>
      <w:proofErr w:type="spellEnd"/>
      <w:r>
        <w:rPr>
          <w:color w:val="000000"/>
          <w:sz w:val="20"/>
          <w:szCs w:val="20"/>
        </w:rPr>
        <w:t xml:space="preserve"> think specifying that this is exposure misclassification</w:t>
      </w:r>
    </w:p>
  </w:comment>
  <w:comment w:id="16" w:author="Heather M" w:date="2024-08-12T12:16:00Z" w:initials="HM">
    <w:p w14:paraId="285E1E66" w14:textId="046A679E" w:rsidR="00864EA1" w:rsidRDefault="00864EA1">
      <w:pPr>
        <w:pStyle w:val="CommentText"/>
      </w:pPr>
      <w:r>
        <w:rPr>
          <w:rStyle w:val="CommentReference"/>
        </w:rPr>
        <w:annotationRef/>
      </w:r>
      <w:r>
        <w:t xml:space="preserve">do we like this now? </w:t>
      </w:r>
      <w:r w:rsidR="00D3656C">
        <w:t>or need more work?</w:t>
      </w:r>
    </w:p>
  </w:comment>
  <w:comment w:id="27" w:author="Joan Casey" w:date="2024-09-27T21:59:00Z" w:initials="JAC">
    <w:p w14:paraId="1EEE713C" w14:textId="77777777" w:rsidR="006F379F" w:rsidRDefault="006F379F" w:rsidP="006F379F">
      <w:r>
        <w:rPr>
          <w:rStyle w:val="CommentReference"/>
        </w:rPr>
        <w:annotationRef/>
      </w:r>
      <w:r>
        <w:rPr>
          <w:sz w:val="20"/>
          <w:szCs w:val="20"/>
        </w:rPr>
        <w:t>every 10 or 30 min, right? and then we aggregated to hours?</w:t>
      </w:r>
    </w:p>
  </w:comment>
  <w:comment w:id="29" w:author="Joan Casey" w:date="2024-09-27T22:00:00Z" w:initials="JAC">
    <w:p w14:paraId="2D60657A" w14:textId="77777777" w:rsidR="006F379F" w:rsidRDefault="006F379F" w:rsidP="006F379F">
      <w:r>
        <w:rPr>
          <w:rStyle w:val="CommentReference"/>
        </w:rPr>
        <w:annotationRef/>
      </w:r>
      <w:r>
        <w:rPr>
          <w:sz w:val="20"/>
          <w:szCs w:val="20"/>
        </w:rPr>
        <w:t xml:space="preserve">cite </w:t>
      </w:r>
      <w:proofErr w:type="spellStart"/>
      <w:r>
        <w:rPr>
          <w:sz w:val="20"/>
          <w:szCs w:val="20"/>
        </w:rPr>
        <w:t>vivian</w:t>
      </w:r>
      <w:proofErr w:type="spellEnd"/>
      <w:r>
        <w:rPr>
          <w:sz w:val="20"/>
          <w:szCs w:val="20"/>
        </w:rPr>
        <w:t xml:space="preserve"> paper here</w:t>
      </w:r>
    </w:p>
  </w:comment>
  <w:comment w:id="31" w:author="Joan Casey" w:date="2024-09-27T22:01:00Z" w:initials="JAC">
    <w:p w14:paraId="5BDBA74E" w14:textId="77777777" w:rsidR="009B7ADA" w:rsidRDefault="009B7ADA" w:rsidP="009B7ADA">
      <w:r>
        <w:rPr>
          <w:rStyle w:val="CommentReference"/>
        </w:rPr>
        <w:annotationRef/>
      </w:r>
      <w:proofErr w:type="spellStart"/>
      <w:r>
        <w:rPr>
          <w:sz w:val="20"/>
          <w:szCs w:val="20"/>
        </w:rPr>
        <w:t>i</w:t>
      </w:r>
      <w:proofErr w:type="spellEnd"/>
      <w:r>
        <w:rPr>
          <w:sz w:val="20"/>
          <w:szCs w:val="20"/>
        </w:rPr>
        <w:t xml:space="preserve"> think this is also a finer resolution: 10 or 30 min? </w:t>
      </w:r>
      <w:proofErr w:type="spellStart"/>
      <w:r>
        <w:rPr>
          <w:sz w:val="20"/>
          <w:szCs w:val="20"/>
        </w:rPr>
        <w:t>alex</w:t>
      </w:r>
      <w:proofErr w:type="spellEnd"/>
      <w:r>
        <w:rPr>
          <w:sz w:val="20"/>
          <w:szCs w:val="20"/>
        </w:rPr>
        <w:t>/</w:t>
      </w:r>
      <w:proofErr w:type="spellStart"/>
      <w:r>
        <w:rPr>
          <w:sz w:val="20"/>
          <w:szCs w:val="20"/>
        </w:rPr>
        <w:t>nina</w:t>
      </w:r>
      <w:proofErr w:type="spellEnd"/>
      <w:r>
        <w:rPr>
          <w:sz w:val="20"/>
          <w:szCs w:val="20"/>
        </w:rPr>
        <w:t>/</w:t>
      </w:r>
      <w:proofErr w:type="spellStart"/>
      <w:r>
        <w:rPr>
          <w:sz w:val="20"/>
          <w:szCs w:val="20"/>
        </w:rPr>
        <w:t>vivian</w:t>
      </w:r>
      <w:proofErr w:type="spellEnd"/>
      <w:r>
        <w:rPr>
          <w:sz w:val="20"/>
          <w:szCs w:val="20"/>
        </w:rPr>
        <w:t xml:space="preserve"> aggregated it. need to check</w:t>
      </w:r>
    </w:p>
  </w:comment>
  <w:comment w:id="32" w:author="Joan Casey" w:date="2024-07-05T16:22:00Z" w:initials="JAC">
    <w:p w14:paraId="186F9AD9" w14:textId="318B8A10" w:rsidR="00081CC3" w:rsidRDefault="00081CC3" w:rsidP="00081CC3">
      <w:pPr>
        <w:pStyle w:val="CommentText"/>
      </w:pPr>
      <w:r>
        <w:rPr>
          <w:rStyle w:val="CommentReference"/>
        </w:rPr>
        <w:annotationRef/>
      </w:r>
      <w:r>
        <w:t>Somewhere you need to better justify a binary definition.</w:t>
      </w:r>
    </w:p>
  </w:comment>
  <w:comment w:id="33" w:author="Heather M" w:date="2024-07-08T18:08:00Z" w:initials="HM">
    <w:p w14:paraId="0C9443DD" w14:textId="77777777" w:rsidR="00081CC3" w:rsidRDefault="00081CC3" w:rsidP="00081CC3">
      <w:pPr>
        <w:pStyle w:val="CommentText"/>
      </w:pPr>
      <w:r>
        <w:rPr>
          <w:rStyle w:val="CommentReference"/>
        </w:rPr>
        <w:annotationRef/>
      </w:r>
      <w:r>
        <w:t>I added to the justification below. Is that good enough or do we need more? Does this belong in the discussion?</w:t>
      </w:r>
    </w:p>
  </w:comment>
  <w:comment w:id="34" w:author="Kioumourtzoglou, Marianthi-Anna" w:date="2024-07-27T10:03:00Z" w:initials="MK">
    <w:p w14:paraId="2EFC1E46" w14:textId="77777777" w:rsidR="00081CC3" w:rsidRDefault="00081CC3" w:rsidP="00081CC3">
      <w:r>
        <w:rPr>
          <w:rStyle w:val="CommentReference"/>
        </w:rPr>
        <w:annotationRef/>
      </w:r>
      <w:r>
        <w:rPr>
          <w:color w:val="000000"/>
          <w:sz w:val="20"/>
          <w:szCs w:val="20"/>
        </w:rPr>
        <w:t xml:space="preserve">I would just take the word binary out from here. We do not define exposure as binary — we parameterize exposure in most analyses as binary and also recommend hours out (count exposure). </w:t>
      </w:r>
      <w:proofErr w:type="gramStart"/>
      <w:r>
        <w:rPr>
          <w:color w:val="000000"/>
          <w:sz w:val="20"/>
          <w:szCs w:val="20"/>
        </w:rPr>
        <w:t>So</w:t>
      </w:r>
      <w:proofErr w:type="gramEnd"/>
      <w:r>
        <w:rPr>
          <w:color w:val="000000"/>
          <w:sz w:val="20"/>
          <w:szCs w:val="20"/>
        </w:rPr>
        <w:t xml:space="preserve"> the definition does not have to be binary. </w:t>
      </w:r>
    </w:p>
  </w:comment>
  <w:comment w:id="35" w:author="Kioumourtzoglou, Marianthi-Anna" w:date="2024-07-27T10:04:00Z" w:initials="MK">
    <w:p w14:paraId="1922249F" w14:textId="77777777" w:rsidR="00081CC3" w:rsidRDefault="00081CC3" w:rsidP="00081CC3">
      <w:r>
        <w:rPr>
          <w:rStyle w:val="CommentReference"/>
        </w:rPr>
        <w:annotationRef/>
      </w:r>
      <w:r>
        <w:rPr>
          <w:color w:val="000000"/>
          <w:sz w:val="20"/>
          <w:szCs w:val="20"/>
        </w:rPr>
        <w:t>(and the way you describe it below is fine!)</w:t>
      </w:r>
    </w:p>
  </w:comment>
  <w:comment w:id="36" w:author="Mork, Daniel S" w:date="2024-08-06T12:23:00Z" w:initials="DM">
    <w:p w14:paraId="4DE39C49" w14:textId="77777777" w:rsidR="00081CC3" w:rsidRDefault="00081CC3" w:rsidP="00081CC3">
      <w:r>
        <w:rPr>
          <w:rStyle w:val="CommentReference"/>
        </w:rPr>
        <w:annotationRef/>
      </w:r>
      <w:r>
        <w:rPr>
          <w:sz w:val="20"/>
          <w:szCs w:val="20"/>
        </w:rPr>
        <w:t>I think the nuance is this: at the individual level PO is binary (you lose power or you don’t). However, we only have this measure at an area level so there are multiple ways to interpret. It would be good to explain this and then detail how you go about determining the threshold.</w:t>
      </w:r>
    </w:p>
  </w:comment>
  <w:comment w:id="37" w:author="Kioumourtzoglou, Marianthi-Anna" w:date="2024-09-30T00:05:00Z" w:initials="MK">
    <w:p w14:paraId="4E13CF9D" w14:textId="77777777" w:rsidR="00A20B2A" w:rsidRDefault="00A20B2A" w:rsidP="00A20B2A">
      <w:r>
        <w:rPr>
          <w:rStyle w:val="CommentReference"/>
        </w:rPr>
        <w:annotationRef/>
      </w:r>
      <w:r>
        <w:rPr>
          <w:sz w:val="20"/>
          <w:szCs w:val="20"/>
        </w:rPr>
        <w:t xml:space="preserve">but this instantaneous dichotomy is at seconds if not less. If we counted seconds, it’d still be continuous. </w:t>
      </w:r>
      <w:proofErr w:type="gramStart"/>
      <w:r>
        <w:rPr>
          <w:sz w:val="20"/>
          <w:szCs w:val="20"/>
        </w:rPr>
        <w:t>so</w:t>
      </w:r>
      <w:proofErr w:type="gramEnd"/>
      <w:r>
        <w:rPr>
          <w:sz w:val="20"/>
          <w:szCs w:val="20"/>
        </w:rPr>
        <w:t xml:space="preserve"> </w:t>
      </w:r>
      <w:proofErr w:type="spellStart"/>
      <w:r>
        <w:rPr>
          <w:sz w:val="20"/>
          <w:szCs w:val="20"/>
        </w:rPr>
        <w:t>i</w:t>
      </w:r>
      <w:proofErr w:type="spellEnd"/>
      <w:r>
        <w:rPr>
          <w:sz w:val="20"/>
          <w:szCs w:val="20"/>
        </w:rPr>
        <w:t xml:space="preserve"> am not sure </w:t>
      </w:r>
      <w:proofErr w:type="spellStart"/>
      <w:r>
        <w:rPr>
          <w:sz w:val="20"/>
          <w:szCs w:val="20"/>
        </w:rPr>
        <w:t>i</w:t>
      </w:r>
      <w:proofErr w:type="spellEnd"/>
      <w:r>
        <w:rPr>
          <w:sz w:val="20"/>
          <w:szCs w:val="20"/>
        </w:rPr>
        <w:t xml:space="preserve"> agree with the nuance… this is data limitation, not an exposure characteristic...</w:t>
      </w:r>
    </w:p>
  </w:comment>
  <w:comment w:id="40" w:author="Joan Casey" w:date="2024-09-27T22:02:00Z" w:initials="JAC">
    <w:p w14:paraId="4425983A" w14:textId="11A19689" w:rsidR="009B7ADA" w:rsidRDefault="009B7ADA" w:rsidP="009B7ADA">
      <w:r>
        <w:rPr>
          <w:rStyle w:val="CommentReference"/>
        </w:rPr>
        <w:annotationRef/>
      </w:r>
      <w:r>
        <w:rPr>
          <w:sz w:val="20"/>
          <w:szCs w:val="20"/>
        </w:rPr>
        <w:t xml:space="preserve">ah </w:t>
      </w:r>
      <w:proofErr w:type="spellStart"/>
      <w:r>
        <w:rPr>
          <w:sz w:val="20"/>
          <w:szCs w:val="20"/>
        </w:rPr>
        <w:t>i</w:t>
      </w:r>
      <w:proofErr w:type="spellEnd"/>
      <w:r>
        <w:rPr>
          <w:sz w:val="20"/>
          <w:szCs w:val="20"/>
        </w:rPr>
        <w:t xml:space="preserve"> see you do this here. </w:t>
      </w:r>
      <w:proofErr w:type="spellStart"/>
      <w:r>
        <w:rPr>
          <w:sz w:val="20"/>
          <w:szCs w:val="20"/>
        </w:rPr>
        <w:t>i</w:t>
      </w:r>
      <w:proofErr w:type="spellEnd"/>
      <w:r>
        <w:rPr>
          <w:sz w:val="20"/>
          <w:szCs w:val="20"/>
        </w:rPr>
        <w:t xml:space="preserve"> sort of feel </w:t>
      </w:r>
      <w:proofErr w:type="spellStart"/>
      <w:r>
        <w:rPr>
          <w:sz w:val="20"/>
          <w:szCs w:val="20"/>
        </w:rPr>
        <w:t>liek</w:t>
      </w:r>
      <w:proofErr w:type="spellEnd"/>
      <w:r>
        <w:rPr>
          <w:sz w:val="20"/>
          <w:szCs w:val="20"/>
        </w:rPr>
        <w:t xml:space="preserve"> this should happen sooner. maybe you need to move this whole paragraph up to where </w:t>
      </w:r>
      <w:proofErr w:type="spellStart"/>
      <w:r>
        <w:rPr>
          <w:sz w:val="20"/>
          <w:szCs w:val="20"/>
        </w:rPr>
        <w:t>i</w:t>
      </w:r>
      <w:proofErr w:type="spellEnd"/>
      <w:r>
        <w:rPr>
          <w:sz w:val="20"/>
          <w:szCs w:val="20"/>
        </w:rPr>
        <w:t xml:space="preserve"> said you needed this type of explanation.</w:t>
      </w:r>
    </w:p>
  </w:comment>
  <w:comment w:id="41" w:author="Kioumourtzoglou, Marianthi-Anna" w:date="2024-09-30T00:07:00Z" w:initials="MK">
    <w:p w14:paraId="41281166" w14:textId="77777777" w:rsidR="00A20B2A" w:rsidRDefault="00A20B2A" w:rsidP="00A20B2A">
      <w:r>
        <w:rPr>
          <w:rStyle w:val="CommentReference"/>
        </w:rPr>
        <w:annotationRef/>
      </w:r>
      <w:r>
        <w:rPr>
          <w:sz w:val="20"/>
          <w:szCs w:val="20"/>
        </w:rPr>
        <w:t xml:space="preserve">see comment above. This is binary at each nanosecond. There is an accumulation of nanoseconds. Nanoseconds are not relevant for any health outcome. We just had a storm and had our power go out multiple times for like a second each. In total it didn’t even make a minute. </w:t>
      </w:r>
    </w:p>
  </w:comment>
  <w:comment w:id="44" w:author="Joan Casey" w:date="2024-09-27T22:04:00Z" w:initials="JAC">
    <w:p w14:paraId="35A9A291" w14:textId="6ACCFE94" w:rsidR="009B7ADA" w:rsidRDefault="009B7ADA" w:rsidP="009B7ADA">
      <w:r>
        <w:rPr>
          <w:rStyle w:val="CommentReference"/>
        </w:rPr>
        <w:annotationRef/>
      </w:r>
      <w:r>
        <w:rPr>
          <w:sz w:val="20"/>
          <w:szCs w:val="20"/>
        </w:rPr>
        <w:t>I say it this way because utilities know what is happening at each grid connection, they just don’t share.</w:t>
      </w:r>
    </w:p>
  </w:comment>
  <w:comment w:id="48" w:author="Heather M" w:date="2024-09-08T19:42:00Z" w:initials="HM">
    <w:p w14:paraId="56550E1B" w14:textId="5634AB21" w:rsidR="005B398B" w:rsidRDefault="005B398B">
      <w:pPr>
        <w:pStyle w:val="CommentText"/>
      </w:pPr>
      <w:r>
        <w:rPr>
          <w:rStyle w:val="CommentReference"/>
        </w:rPr>
        <w:annotationRef/>
      </w:r>
      <w:r>
        <w:t xml:space="preserve">I still do not know how to talk about this. Let’s discuss </w:t>
      </w:r>
    </w:p>
  </w:comment>
  <w:comment w:id="49" w:author="Joan Casey" w:date="2024-09-27T22:05:00Z" w:initials="JAC">
    <w:p w14:paraId="349ABD3C" w14:textId="77777777" w:rsidR="009B7ADA" w:rsidRDefault="009B7ADA" w:rsidP="009B7ADA">
      <w:r>
        <w:rPr>
          <w:rStyle w:val="CommentReference"/>
        </w:rPr>
        <w:annotationRef/>
      </w:r>
      <w:r>
        <w:rPr>
          <w:sz w:val="20"/>
          <w:szCs w:val="20"/>
        </w:rPr>
        <w:t xml:space="preserve">ok yes, </w:t>
      </w:r>
      <w:proofErr w:type="spellStart"/>
      <w:r>
        <w:rPr>
          <w:sz w:val="20"/>
          <w:szCs w:val="20"/>
        </w:rPr>
        <w:t>i</w:t>
      </w:r>
      <w:proofErr w:type="spellEnd"/>
      <w:r>
        <w:rPr>
          <w:sz w:val="20"/>
          <w:szCs w:val="20"/>
        </w:rPr>
        <w:t xml:space="preserve"> do want </w:t>
      </w:r>
      <w:proofErr w:type="spellStart"/>
      <w:r>
        <w:rPr>
          <w:sz w:val="20"/>
          <w:szCs w:val="20"/>
        </w:rPr>
        <w:t>ot</w:t>
      </w:r>
      <w:proofErr w:type="spellEnd"/>
      <w:r>
        <w:rPr>
          <w:sz w:val="20"/>
          <w:szCs w:val="20"/>
        </w:rPr>
        <w:t xml:space="preserve"> talk about this paragraph good</w:t>
      </w:r>
    </w:p>
  </w:comment>
  <w:comment w:id="50" w:author="Joan Casey" w:date="2024-09-27T22:05:00Z" w:initials="JAC">
    <w:p w14:paraId="2878E9B1" w14:textId="77777777" w:rsidR="009B7ADA" w:rsidRDefault="009B7ADA" w:rsidP="009B7ADA">
      <w:r>
        <w:rPr>
          <w:rStyle w:val="CommentReference"/>
        </w:rPr>
        <w:annotationRef/>
      </w:r>
      <w:proofErr w:type="spellStart"/>
      <w:r>
        <w:rPr>
          <w:sz w:val="20"/>
          <w:szCs w:val="20"/>
        </w:rPr>
        <w:t>i</w:t>
      </w:r>
      <w:proofErr w:type="spellEnd"/>
      <w:r>
        <w:rPr>
          <w:sz w:val="20"/>
          <w:szCs w:val="20"/>
        </w:rPr>
        <w:t xml:space="preserve"> asked you to do this above </w:t>
      </w:r>
      <w:proofErr w:type="spellStart"/>
      <w:r>
        <w:rPr>
          <w:sz w:val="20"/>
          <w:szCs w:val="20"/>
        </w:rPr>
        <w:t>haha</w:t>
      </w:r>
      <w:proofErr w:type="spellEnd"/>
      <w:r>
        <w:rPr>
          <w:sz w:val="20"/>
          <w:szCs w:val="20"/>
        </w:rPr>
        <w:t xml:space="preserve"> but we need to talk</w:t>
      </w:r>
    </w:p>
  </w:comment>
  <w:comment w:id="51" w:author="Joan Casey" w:date="2024-09-27T22:13:00Z" w:initials="JAC">
    <w:p w14:paraId="2BE3C196" w14:textId="77777777" w:rsidR="00167882" w:rsidRDefault="00167882" w:rsidP="00167882">
      <w:r>
        <w:rPr>
          <w:rStyle w:val="CommentReference"/>
        </w:rPr>
        <w:annotationRef/>
      </w:r>
      <w:r>
        <w:rPr>
          <w:sz w:val="20"/>
          <w:szCs w:val="20"/>
        </w:rPr>
        <w:t xml:space="preserve">I think the rationale is that people think of power outages as Y/N events. Using our binary method, we can classify them that way and it’s perhaps more interpretable. However, we could also just say X customers out per /100,000 people and look at associations and that doesn’t seem so hard to </w:t>
      </w:r>
      <w:proofErr w:type="spellStart"/>
      <w:r>
        <w:rPr>
          <w:sz w:val="20"/>
          <w:szCs w:val="20"/>
        </w:rPr>
        <w:t>understnad</w:t>
      </w:r>
      <w:proofErr w:type="spellEnd"/>
      <w:r>
        <w:rPr>
          <w:sz w:val="20"/>
          <w:szCs w:val="20"/>
        </w:rPr>
        <w:t>.</w:t>
      </w:r>
    </w:p>
  </w:comment>
  <w:comment w:id="52" w:author="Kioumourtzoglou, Marianthi-Anna" w:date="2024-09-30T00:10:00Z" w:initials="MK">
    <w:p w14:paraId="0E61BA58" w14:textId="77777777" w:rsidR="00B171BA" w:rsidRDefault="00B171BA" w:rsidP="00B171BA">
      <w:r>
        <w:rPr>
          <w:rStyle w:val="CommentReference"/>
        </w:rPr>
        <w:annotationRef/>
      </w:r>
      <w:r>
        <w:rPr>
          <w:sz w:val="20"/>
          <w:szCs w:val="20"/>
        </w:rPr>
        <w:t xml:space="preserve">I think it’s two dimensional and effectively we are creating a grid. At the individual level it’s one </w:t>
      </w:r>
      <w:proofErr w:type="spellStart"/>
      <w:r>
        <w:rPr>
          <w:sz w:val="20"/>
          <w:szCs w:val="20"/>
        </w:rPr>
        <w:t>dimesion</w:t>
      </w:r>
      <w:proofErr w:type="spellEnd"/>
      <w:r>
        <w:rPr>
          <w:sz w:val="20"/>
          <w:szCs w:val="20"/>
        </w:rPr>
        <w:t xml:space="preserve">: seconds out (or time out in any case). At the community level, one dimension is time and the second dimension is % people out. In theory, one could also additionally create an exposure as a function of the two…. In our primary case, we choose to simplify and dichotomize exposure based on time and fix the % customers out. But you can imagine that in a more complicated/advanced analysis, you could have a surface exposure, using information on both dimensions. </w:t>
      </w:r>
      <w:proofErr w:type="spellStart"/>
      <w:r>
        <w:rPr>
          <w:sz w:val="20"/>
          <w:szCs w:val="20"/>
        </w:rPr>
        <w:t>i</w:t>
      </w:r>
      <w:proofErr w:type="spellEnd"/>
      <w:r>
        <w:rPr>
          <w:sz w:val="20"/>
          <w:szCs w:val="20"/>
        </w:rPr>
        <w:t xml:space="preserve"> am not saying we need to do any of these on this paper, but I don’t think we should present the simplified exposure assessment as the only option....</w:t>
      </w:r>
    </w:p>
  </w:comment>
  <w:comment w:id="53" w:author="Joan Casey" w:date="2024-09-27T22:06:00Z" w:initials="JAC">
    <w:p w14:paraId="3C76C0BC" w14:textId="59E0CE77" w:rsidR="009B7ADA" w:rsidRDefault="009B7ADA" w:rsidP="009B7ADA">
      <w:r>
        <w:rPr>
          <w:rStyle w:val="CommentReference"/>
        </w:rPr>
        <w:annotationRef/>
      </w:r>
      <w:proofErr w:type="spellStart"/>
      <w:r>
        <w:rPr>
          <w:sz w:val="20"/>
          <w:szCs w:val="20"/>
        </w:rPr>
        <w:t>i</w:t>
      </w:r>
      <w:proofErr w:type="spellEnd"/>
      <w:r>
        <w:rPr>
          <w:sz w:val="20"/>
          <w:szCs w:val="20"/>
        </w:rPr>
        <w:t xml:space="preserve"> find the uppercase I confusing to read</w:t>
      </w:r>
    </w:p>
  </w:comment>
  <w:comment w:id="54" w:author="Joan Casey" w:date="2024-09-27T22:06:00Z" w:initials="JAC">
    <w:p w14:paraId="1611F20F" w14:textId="77777777" w:rsidR="009B7ADA" w:rsidRDefault="009B7ADA" w:rsidP="009B7ADA">
      <w:r>
        <w:rPr>
          <w:rStyle w:val="CommentReference"/>
        </w:rPr>
        <w:annotationRef/>
      </w:r>
      <w:r>
        <w:rPr>
          <w:sz w:val="20"/>
          <w:szCs w:val="20"/>
        </w:rPr>
        <w:t xml:space="preserve">why are these </w:t>
      </w:r>
      <w:proofErr w:type="spellStart"/>
      <w:r>
        <w:rPr>
          <w:sz w:val="20"/>
          <w:szCs w:val="20"/>
        </w:rPr>
        <w:t>captials</w:t>
      </w:r>
      <w:proofErr w:type="spellEnd"/>
      <w:r>
        <w:rPr>
          <w:sz w:val="20"/>
          <w:szCs w:val="20"/>
        </w:rPr>
        <w:t xml:space="preserve"> anyway? can we use lowercase? is this some stats rule that </w:t>
      </w:r>
      <w:proofErr w:type="spellStart"/>
      <w:r>
        <w:rPr>
          <w:sz w:val="20"/>
          <w:szCs w:val="20"/>
        </w:rPr>
        <w:t>i</w:t>
      </w:r>
      <w:proofErr w:type="spellEnd"/>
      <w:r>
        <w:rPr>
          <w:sz w:val="20"/>
          <w:szCs w:val="20"/>
        </w:rPr>
        <w:t xml:space="preserve"> do not know?</w:t>
      </w:r>
    </w:p>
  </w:comment>
  <w:comment w:id="55" w:author="Kioumourtzoglou, Marianthi-Anna" w:date="2024-09-30T00:14:00Z" w:initials="MK">
    <w:p w14:paraId="08B8DC00" w14:textId="77777777" w:rsidR="00541A27" w:rsidRDefault="00541A27" w:rsidP="00541A27">
      <w:r>
        <w:rPr>
          <w:rStyle w:val="CommentReference"/>
        </w:rPr>
        <w:annotationRef/>
      </w:r>
      <w:r>
        <w:rPr>
          <w:sz w:val="20"/>
          <w:szCs w:val="20"/>
        </w:rPr>
        <w:t xml:space="preserve">not that </w:t>
      </w:r>
      <w:proofErr w:type="spellStart"/>
      <w:r>
        <w:rPr>
          <w:sz w:val="20"/>
          <w:szCs w:val="20"/>
        </w:rPr>
        <w:t>i</w:t>
      </w:r>
      <w:proofErr w:type="spellEnd"/>
      <w:r>
        <w:rPr>
          <w:sz w:val="20"/>
          <w:szCs w:val="20"/>
        </w:rPr>
        <w:t xml:space="preserve"> know of!</w:t>
      </w:r>
    </w:p>
  </w:comment>
  <w:comment w:id="67" w:author="Joan Casey" w:date="2024-09-27T22:09:00Z" w:initials="JAC">
    <w:p w14:paraId="5D8388BF" w14:textId="28D75E48" w:rsidR="009B7ADA" w:rsidRDefault="009B7ADA" w:rsidP="009B7ADA">
      <w:r>
        <w:rPr>
          <w:rStyle w:val="CommentReference"/>
        </w:rPr>
        <w:annotationRef/>
      </w:r>
      <w:r>
        <w:rPr>
          <w:sz w:val="20"/>
          <w:szCs w:val="20"/>
        </w:rPr>
        <w:t xml:space="preserve">this won’t be intuitive to people. maybe we need a figure showing it? </w:t>
      </w:r>
    </w:p>
  </w:comment>
  <w:comment w:id="70" w:author="Kioumourtzoglou, Marianthi-Anna" w:date="2024-09-30T00:17:00Z" w:initials="MK">
    <w:p w14:paraId="5DFBFEBA" w14:textId="77777777" w:rsidR="002A291A" w:rsidRDefault="002A291A" w:rsidP="002A291A">
      <w:r>
        <w:rPr>
          <w:rStyle w:val="CommentReference"/>
        </w:rPr>
        <w:annotationRef/>
      </w:r>
      <w:r>
        <w:rPr>
          <w:sz w:val="20"/>
          <w:szCs w:val="20"/>
        </w:rPr>
        <w:t xml:space="preserve">if the subject of a sentence does not change between two clauses, and there are only two clauses, then no comma is needed before the and. we use a comma if the subject changes or if there are more than two clauses (or items. not sure how this is called in </w:t>
      </w:r>
      <w:proofErr w:type="spellStart"/>
      <w:r>
        <w:rPr>
          <w:sz w:val="20"/>
          <w:szCs w:val="20"/>
        </w:rPr>
        <w:t>english</w:t>
      </w:r>
      <w:proofErr w:type="spellEnd"/>
      <w:r>
        <w:rPr>
          <w:sz w:val="20"/>
          <w:szCs w:val="20"/>
        </w:rPr>
        <w:t>).</w:t>
      </w:r>
    </w:p>
  </w:comment>
  <w:comment w:id="73" w:author="Kioumourtzoglou, Marianthi-Anna" w:date="2024-09-30T00:18:00Z" w:initials="MK">
    <w:p w14:paraId="4BF19C0F" w14:textId="77777777" w:rsidR="00F82A5F" w:rsidRDefault="00F82A5F" w:rsidP="00F82A5F">
      <w:r>
        <w:rPr>
          <w:rStyle w:val="CommentReference"/>
        </w:rPr>
        <w:annotationRef/>
      </w:r>
      <w:r>
        <w:rPr>
          <w:sz w:val="20"/>
          <w:szCs w:val="20"/>
        </w:rPr>
        <w:t>is there a justification for why we propose a binary definition? just for simplicity? do we need to make this suggestion so explicit?</w:t>
      </w:r>
    </w:p>
  </w:comment>
  <w:comment w:id="82" w:author="Joan Casey" w:date="2024-09-27T22:15:00Z" w:initials="JAC">
    <w:p w14:paraId="3F6D2B99" w14:textId="483370D3" w:rsidR="00167882" w:rsidRDefault="00167882" w:rsidP="00167882">
      <w:r>
        <w:rPr>
          <w:rStyle w:val="CommentReference"/>
        </w:rPr>
        <w:annotationRef/>
      </w:r>
      <w:r>
        <w:rPr>
          <w:sz w:val="20"/>
          <w:szCs w:val="20"/>
        </w:rPr>
        <w:t xml:space="preserve">I feel like this is the first time </w:t>
      </w:r>
      <w:proofErr w:type="spellStart"/>
      <w:r>
        <w:rPr>
          <w:sz w:val="20"/>
          <w:szCs w:val="20"/>
        </w:rPr>
        <w:t>i’m</w:t>
      </w:r>
      <w:proofErr w:type="spellEnd"/>
      <w:r>
        <w:rPr>
          <w:sz w:val="20"/>
          <w:szCs w:val="20"/>
        </w:rPr>
        <w:t xml:space="preserve"> hearing about this in the paper. could you add a sentence above to say people have used different study designs to evaluate the relationship between power outages and health?</w:t>
      </w:r>
    </w:p>
  </w:comment>
  <w:comment w:id="83" w:author="Kioumourtzoglou, Marianthi-Anna" w:date="2024-09-30T00:22:00Z" w:initials="MK">
    <w:p w14:paraId="42322A11" w14:textId="77777777" w:rsidR="00A04AF7" w:rsidRDefault="00A04AF7" w:rsidP="00A04AF7">
      <w:r>
        <w:rPr>
          <w:rStyle w:val="CommentReference"/>
        </w:rPr>
        <w:annotationRef/>
      </w:r>
      <w:r>
        <w:rPr>
          <w:sz w:val="20"/>
          <w:szCs w:val="20"/>
        </w:rPr>
        <w:t xml:space="preserve">well, has anyone else used this DID design? </w:t>
      </w:r>
      <w:proofErr w:type="spellStart"/>
      <w:r>
        <w:rPr>
          <w:sz w:val="20"/>
          <w:szCs w:val="20"/>
        </w:rPr>
        <w:t>i</w:t>
      </w:r>
      <w:proofErr w:type="spellEnd"/>
      <w:r>
        <w:rPr>
          <w:sz w:val="20"/>
          <w:szCs w:val="20"/>
        </w:rPr>
        <w:t xml:space="preserve"> thought this was something you guys wanted to use in the next actual paper… In which case the argument is not that people have used different designs, but that people may want to use different designs… No?</w:t>
      </w:r>
    </w:p>
  </w:comment>
  <w:comment w:id="84" w:author="Heather M" w:date="2024-09-29T19:33:00Z" w:initials="HM">
    <w:p w14:paraId="041F84A4" w14:textId="7607C20F" w:rsidR="00244F0B" w:rsidRDefault="00244F0B">
      <w:pPr>
        <w:pStyle w:val="CommentText"/>
      </w:pPr>
      <w:r>
        <w:rPr>
          <w:rStyle w:val="CommentReference"/>
        </w:rPr>
        <w:annotationRef/>
      </w:r>
      <w:r>
        <w:t xml:space="preserve">I mentioned this in the intro, do I need to talk about it more </w:t>
      </w:r>
    </w:p>
  </w:comment>
  <w:comment w:id="86" w:author="Joan Casey" w:date="2024-09-27T22:15:00Z" w:initials="JAC">
    <w:p w14:paraId="58D74015" w14:textId="70134CA0" w:rsidR="00167882" w:rsidRDefault="00167882" w:rsidP="00167882">
      <w:r>
        <w:rPr>
          <w:rStyle w:val="CommentReference"/>
        </w:rPr>
        <w:annotationRef/>
      </w:r>
      <w:r>
        <w:rPr>
          <w:sz w:val="20"/>
          <w:szCs w:val="20"/>
        </w:rPr>
        <w:t xml:space="preserve">you </w:t>
      </w:r>
      <w:proofErr w:type="spellStart"/>
      <w:r>
        <w:rPr>
          <w:sz w:val="20"/>
          <w:szCs w:val="20"/>
        </w:rPr>
        <w:t>jsut</w:t>
      </w:r>
      <w:proofErr w:type="spellEnd"/>
      <w:r>
        <w:rPr>
          <w:sz w:val="20"/>
          <w:szCs w:val="20"/>
        </w:rPr>
        <w:t xml:space="preserve"> said this ~6 sentences prior.</w:t>
      </w:r>
    </w:p>
  </w:comment>
  <w:comment w:id="87" w:author="Joan Casey" w:date="2024-09-27T22:26:00Z" w:initials="JAC">
    <w:p w14:paraId="145650D4" w14:textId="77777777" w:rsidR="0013295E" w:rsidRDefault="0013295E" w:rsidP="0013295E">
      <w:r>
        <w:rPr>
          <w:rStyle w:val="CommentReference"/>
        </w:rPr>
        <w:annotationRef/>
      </w:r>
      <w:r>
        <w:rPr>
          <w:sz w:val="20"/>
          <w:szCs w:val="20"/>
        </w:rPr>
        <w:t xml:space="preserve">But this did not sample on adjacency of power outage days or seasonality of outage-days? I am wondering if this is why missingness didn’t matter? </w:t>
      </w:r>
      <w:proofErr w:type="spellStart"/>
      <w:r>
        <w:rPr>
          <w:sz w:val="20"/>
          <w:szCs w:val="20"/>
        </w:rPr>
        <w:t>becuase</w:t>
      </w:r>
      <w:proofErr w:type="spellEnd"/>
      <w:r>
        <w:rPr>
          <w:sz w:val="20"/>
          <w:szCs w:val="20"/>
        </w:rPr>
        <w:t xml:space="preserve"> this dataset is constructed so power outages are basically random throughout the year and then you randomly inserted missingness without data being NCAR? Maybe </w:t>
      </w:r>
      <w:proofErr w:type="spellStart"/>
      <w:r>
        <w:rPr>
          <w:sz w:val="20"/>
          <w:szCs w:val="20"/>
        </w:rPr>
        <w:t>i’m</w:t>
      </w:r>
      <w:proofErr w:type="spellEnd"/>
      <w:r>
        <w:rPr>
          <w:sz w:val="20"/>
          <w:szCs w:val="20"/>
        </w:rPr>
        <w:t xml:space="preserve"> wrong but that is my intuition. </w:t>
      </w:r>
    </w:p>
  </w:comment>
  <w:comment w:id="88" w:author="Heather M" w:date="2024-09-29T19:04:00Z" w:initials="HM">
    <w:p w14:paraId="2AF6E05E" w14:textId="0A5413A6" w:rsidR="00081C36" w:rsidRDefault="00081C36">
      <w:pPr>
        <w:pStyle w:val="CommentText"/>
      </w:pPr>
      <w:r>
        <w:rPr>
          <w:rStyle w:val="CommentReference"/>
        </w:rPr>
        <w:annotationRef/>
      </w:r>
      <w:r>
        <w:t>Missingness did matter? A lot?</w:t>
      </w:r>
    </w:p>
  </w:comment>
  <w:comment w:id="89" w:author="Kioumourtzoglou, Marianthi-Anna" w:date="2024-07-29T20:46:00Z" w:initials="MK">
    <w:p w14:paraId="542BD69F" w14:textId="03C04347"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90"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w:t>
      </w:r>
      <w:proofErr w:type="gramStart"/>
      <w:r w:rsidR="008A2FCC">
        <w:t>is</w:t>
      </w:r>
      <w:proofErr w:type="gramEnd"/>
      <w:r w:rsidR="008A2FCC">
        <w:t xml:space="preserve"> because we think</w:t>
      </w:r>
      <w:r>
        <w:t xml:space="preserve"> that temperatures would increase indoors after 8 hours and DME would fail. </w:t>
      </w:r>
    </w:p>
  </w:comment>
  <w:comment w:id="91" w:author="Kioumourtzoglou, Marianthi-Anna" w:date="2024-09-30T00:24:00Z" w:initials="MK">
    <w:p w14:paraId="6F1FD83A" w14:textId="77777777" w:rsidR="00A04AF7" w:rsidRDefault="00A04AF7" w:rsidP="00A04AF7">
      <w:r>
        <w:rPr>
          <w:rStyle w:val="CommentReference"/>
        </w:rPr>
        <w:annotationRef/>
      </w:r>
      <w:r>
        <w:rPr>
          <w:sz w:val="20"/>
          <w:szCs w:val="20"/>
        </w:rPr>
        <w:t xml:space="preserve">I understand that the DME would fail, no disagreement there! But </w:t>
      </w:r>
      <w:proofErr w:type="spellStart"/>
      <w:r>
        <w:rPr>
          <w:sz w:val="20"/>
          <w:szCs w:val="20"/>
        </w:rPr>
        <w:t>i</w:t>
      </w:r>
      <w:proofErr w:type="spellEnd"/>
      <w:r>
        <w:rPr>
          <w:sz w:val="20"/>
          <w:szCs w:val="20"/>
        </w:rPr>
        <w:t xml:space="preserve"> still don’t get why we think 8+ hr is relevant for high temps…. </w:t>
      </w:r>
    </w:p>
  </w:comment>
  <w:comment w:id="95" w:author="Kioumourtzoglou, Marianthi-Anna" w:date="2024-09-30T00:31:00Z" w:initials="MK">
    <w:p w14:paraId="6AE952E0" w14:textId="77777777" w:rsidR="00CD534A" w:rsidRDefault="00CD534A" w:rsidP="00CD534A">
      <w:r>
        <w:rPr>
          <w:rStyle w:val="CommentReference"/>
        </w:rPr>
        <w:annotationRef/>
      </w:r>
      <w:r>
        <w:rPr>
          <w:sz w:val="20"/>
          <w:szCs w:val="20"/>
        </w:rPr>
        <w:t xml:space="preserve">so if we did not generate </w:t>
      </w:r>
      <w:proofErr w:type="spellStart"/>
      <w:r>
        <w:rPr>
          <w:sz w:val="20"/>
          <w:szCs w:val="20"/>
        </w:rPr>
        <w:t>overdispersed</w:t>
      </w:r>
      <w:proofErr w:type="spellEnd"/>
      <w:r>
        <w:rPr>
          <w:sz w:val="20"/>
          <w:szCs w:val="20"/>
        </w:rPr>
        <w:t xml:space="preserve"> outcome data, do we need a quasi-Poisson here? did you by any chance save the model objects? what’s the distribution of the estimated dispersion parameters? this is not to make any changes right now in the analysis, just wondering out of curiosity! if the overdispersion parameters are all 1 or very close to 1, then a quasi-likelihood is not expected, and we can just write Poisson here, without changing the analysis. If you have not saved the model objects but only the effect estimates, then </w:t>
      </w:r>
      <w:proofErr w:type="spellStart"/>
      <w:r>
        <w:rPr>
          <w:sz w:val="20"/>
          <w:szCs w:val="20"/>
        </w:rPr>
        <w:t>nevermind</w:t>
      </w:r>
      <w:proofErr w:type="spellEnd"/>
      <w:r>
        <w:rPr>
          <w:sz w:val="20"/>
          <w:szCs w:val="20"/>
        </w:rPr>
        <w:t>!</w:t>
      </w:r>
    </w:p>
  </w:comment>
  <w:comment w:id="96" w:author="Heather M" w:date="2024-09-29T18:54:00Z" w:initials="HM">
    <w:p w14:paraId="5EDA1F48" w14:textId="7B354ED9" w:rsidR="00081C36" w:rsidRDefault="00081C36">
      <w:pPr>
        <w:pStyle w:val="CommentText"/>
      </w:pPr>
      <w:r>
        <w:rPr>
          <w:rStyle w:val="CommentReference"/>
        </w:rPr>
        <w:annotationRef/>
      </w:r>
      <w:r>
        <w:t xml:space="preserve">I definitely </w:t>
      </w:r>
    </w:p>
  </w:comment>
  <w:comment w:id="97" w:author="Heather M" w:date="2024-07-05T13:50:00Z" w:initials="HM">
    <w:p w14:paraId="4546ACC4" w14:textId="5B69D9CE" w:rsidR="008D2FA0" w:rsidRDefault="008D2FA0">
      <w:pPr>
        <w:pStyle w:val="CommentText"/>
      </w:pPr>
      <w:r>
        <w:rPr>
          <w:rStyle w:val="CommentReference"/>
        </w:rPr>
        <w:annotationRef/>
      </w:r>
      <w:r>
        <w:t xml:space="preserve">This is not necessary </w:t>
      </w:r>
      <w:proofErr w:type="spellStart"/>
      <w:r>
        <w:t>bc</w:t>
      </w:r>
      <w:proofErr w:type="spellEnd"/>
      <w:r>
        <w:t xml:space="preserve"> all counties are the same, but I guess it’s good to follow what a study would actually be like?</w:t>
      </w:r>
    </w:p>
  </w:comment>
  <w:comment w:id="98" w:author="Joan Casey" w:date="2024-07-05T17:04:00Z" w:initials="JAC">
    <w:p w14:paraId="20AAB1A7" w14:textId="26656A8C" w:rsidR="00244390" w:rsidRDefault="00244390">
      <w:pPr>
        <w:pStyle w:val="CommentText"/>
      </w:pPr>
      <w:r>
        <w:rPr>
          <w:rStyle w:val="CommentReference"/>
        </w:rPr>
        <w:annotationRef/>
      </w:r>
      <w:proofErr w:type="spellStart"/>
      <w:r>
        <w:t>ya</w:t>
      </w:r>
      <w:proofErr w:type="spellEnd"/>
    </w:p>
  </w:comment>
  <w:comment w:id="99" w:author="Kioumourtzoglou, Marianthi-Anna" w:date="2024-07-29T20:52:00Z" w:initials="MK">
    <w:p w14:paraId="3707F657" w14:textId="77777777" w:rsidR="000B5561" w:rsidRDefault="000B5561" w:rsidP="000B5561">
      <w:r>
        <w:rPr>
          <w:rStyle w:val="CommentReference"/>
        </w:rPr>
        <w:annotationRef/>
      </w:r>
      <w:r>
        <w:rPr>
          <w:color w:val="000000"/>
          <w:sz w:val="20"/>
          <w:szCs w:val="20"/>
        </w:rPr>
        <w:t>yes, but we would not include this in a real study b/c this is a conditional model.</w:t>
      </w:r>
    </w:p>
  </w:comment>
  <w:comment w:id="100" w:author="Joan Casey" w:date="2024-09-27T22:21:00Z" w:initials="JAC">
    <w:p w14:paraId="032356E6" w14:textId="0E3D9996" w:rsidR="00167882" w:rsidRDefault="00167882" w:rsidP="00167882">
      <w:r>
        <w:rPr>
          <w:rStyle w:val="CommentReference"/>
        </w:rPr>
        <w:annotationRef/>
      </w:r>
      <w:r>
        <w:rPr>
          <w:sz w:val="20"/>
          <w:szCs w:val="20"/>
        </w:rPr>
        <w:t>need a citation here</w:t>
      </w:r>
    </w:p>
  </w:comment>
  <w:comment w:id="103" w:author="Kioumourtzoglou, Marianthi-Anna" w:date="2024-09-30T00:59:00Z" w:initials="MK">
    <w:p w14:paraId="4353BD8C" w14:textId="77777777" w:rsidR="00A94EC1" w:rsidRDefault="00A94EC1" w:rsidP="00A94EC1">
      <w:r>
        <w:rPr>
          <w:rStyle w:val="CommentReference"/>
        </w:rPr>
        <w:annotationRef/>
      </w:r>
      <w:r>
        <w:rPr>
          <w:sz w:val="20"/>
          <w:szCs w:val="20"/>
        </w:rPr>
        <w:t>county? why region?</w:t>
      </w:r>
    </w:p>
  </w:comment>
  <w:comment w:id="104" w:author="Kioumourtzoglou, Marianthi-Anna" w:date="2024-09-30T01:00:00Z" w:initials="MK">
    <w:p w14:paraId="62D4A0B4" w14:textId="77777777" w:rsidR="00A94EC1" w:rsidRDefault="00A94EC1" w:rsidP="00A94EC1">
      <w:r>
        <w:rPr>
          <w:rStyle w:val="CommentReference"/>
        </w:rPr>
        <w:annotationRef/>
      </w:r>
      <w:r>
        <w:rPr>
          <w:sz w:val="20"/>
          <w:szCs w:val="20"/>
        </w:rPr>
        <w:t>county?</w:t>
      </w:r>
    </w:p>
  </w:comment>
  <w:comment w:id="105" w:author="Joan Casey" w:date="2024-09-27T22:22:00Z" w:initials="JAC">
    <w:p w14:paraId="283993D1" w14:textId="09ABB5C9" w:rsidR="0013295E" w:rsidRDefault="0013295E" w:rsidP="0013295E">
      <w:r>
        <w:rPr>
          <w:rStyle w:val="CommentReference"/>
        </w:rPr>
        <w:annotationRef/>
      </w:r>
      <w:r>
        <w:rPr>
          <w:sz w:val="20"/>
          <w:szCs w:val="20"/>
        </w:rPr>
        <w:t xml:space="preserve">but this is not </w:t>
      </w:r>
      <w:proofErr w:type="spellStart"/>
      <w:r>
        <w:rPr>
          <w:sz w:val="20"/>
          <w:szCs w:val="20"/>
        </w:rPr>
        <w:t>neccesarily</w:t>
      </w:r>
      <w:proofErr w:type="spellEnd"/>
      <w:r>
        <w:rPr>
          <w:sz w:val="20"/>
          <w:szCs w:val="20"/>
        </w:rPr>
        <w:t xml:space="preserve"> in the post period or it is? </w:t>
      </w:r>
      <w:proofErr w:type="spellStart"/>
      <w:r>
        <w:rPr>
          <w:sz w:val="20"/>
          <w:szCs w:val="20"/>
        </w:rPr>
        <w:t>i</w:t>
      </w:r>
      <w:proofErr w:type="spellEnd"/>
      <w:r>
        <w:rPr>
          <w:sz w:val="20"/>
          <w:szCs w:val="20"/>
        </w:rPr>
        <w:t xml:space="preserve"> got thrown off by you mentioning </w:t>
      </w:r>
      <w:proofErr w:type="spellStart"/>
      <w:r>
        <w:rPr>
          <w:sz w:val="20"/>
          <w:szCs w:val="20"/>
        </w:rPr>
        <w:t>oyu</w:t>
      </w:r>
      <w:proofErr w:type="spellEnd"/>
      <w:r>
        <w:rPr>
          <w:sz w:val="20"/>
          <w:szCs w:val="20"/>
        </w:rPr>
        <w:t xml:space="preserve"> did this randomly above.</w:t>
      </w:r>
    </w:p>
  </w:comment>
  <w:comment w:id="106" w:author="Kioumourtzoglou, Marianthi-Anna" w:date="2024-07-29T20:52:00Z" w:initials="MK">
    <w:p w14:paraId="420DD050" w14:textId="1021A494" w:rsidR="006D1E84" w:rsidRDefault="000B5561" w:rsidP="006D1E84">
      <w:r>
        <w:rPr>
          <w:rStyle w:val="CommentReference"/>
        </w:rPr>
        <w:annotationRef/>
      </w:r>
      <w:r w:rsidR="006D1E84">
        <w:rPr>
          <w:sz w:val="20"/>
          <w:szCs w:val="20"/>
        </w:rPr>
        <w:t>why/how is this DID? this reads like a simple analysis across counties…</w:t>
      </w:r>
    </w:p>
  </w:comment>
  <w:comment w:id="107" w:author="Heather M" w:date="2024-07-31T15:55:00Z" w:initials="HM">
    <w:p w14:paraId="45CF30AF" w14:textId="3FA0317B" w:rsidR="004E0A40" w:rsidRDefault="004E0A40">
      <w:pPr>
        <w:pStyle w:val="CommentText"/>
      </w:pPr>
      <w:r>
        <w:rPr>
          <w:rStyle w:val="CommentReference"/>
        </w:rPr>
        <w:annotationRef/>
      </w:r>
      <w:r>
        <w:t>it’s supposed to represent an augmented DID. In reality we’d have to pick pretreatment periods across counties that matched parallel trends etc. but because everything here is</w:t>
      </w:r>
      <w:r w:rsidR="0050643D">
        <w:t xml:space="preserve"> simulated it doesn’t really make sense to do that? </w:t>
      </w:r>
      <w:r w:rsidR="00F62F18">
        <w:t>I thought that e</w:t>
      </w:r>
      <w:r w:rsidR="0050643D">
        <w:t xml:space="preserve">verything </w:t>
      </w:r>
      <w:r w:rsidR="00F62F18">
        <w:t>was kind of</w:t>
      </w:r>
      <w:r w:rsidR="0050643D">
        <w:t xml:space="preserve"> a good control region because there’s no confounding. Maybe we could discuss this more to make sure I’ve got this right and if we need to do things or describe things differently to make it more ‘realistic’? </w:t>
      </w:r>
    </w:p>
  </w:comment>
  <w:comment w:id="108" w:author="Joan Casey" w:date="2024-08-09T11:34:00Z" w:initials="JAC">
    <w:p w14:paraId="45DDE272" w14:textId="77777777" w:rsidR="00163715" w:rsidRDefault="00163715" w:rsidP="00163715">
      <w:r>
        <w:rPr>
          <w:rStyle w:val="CommentReference"/>
        </w:rPr>
        <w:annotationRef/>
      </w:r>
      <w:r>
        <w:rPr>
          <w:color w:val="000000"/>
          <w:sz w:val="20"/>
          <w:szCs w:val="20"/>
        </w:rPr>
        <w:t xml:space="preserve">yeah, </w:t>
      </w:r>
      <w:proofErr w:type="spellStart"/>
      <w:r>
        <w:rPr>
          <w:color w:val="000000"/>
          <w:sz w:val="20"/>
          <w:szCs w:val="20"/>
        </w:rPr>
        <w:t>i</w:t>
      </w:r>
      <w:proofErr w:type="spellEnd"/>
      <w:r>
        <w:rPr>
          <w:color w:val="000000"/>
          <w:sz w:val="20"/>
          <w:szCs w:val="20"/>
        </w:rPr>
        <w:t xml:space="preserve"> feel </w:t>
      </w:r>
      <w:proofErr w:type="spellStart"/>
      <w:r>
        <w:rPr>
          <w:color w:val="000000"/>
          <w:sz w:val="20"/>
          <w:szCs w:val="20"/>
        </w:rPr>
        <w:t>liek</w:t>
      </w:r>
      <w:proofErr w:type="spellEnd"/>
      <w:r>
        <w:rPr>
          <w:color w:val="000000"/>
          <w:sz w:val="20"/>
          <w:szCs w:val="20"/>
        </w:rPr>
        <w:t xml:space="preserve"> </w:t>
      </w:r>
      <w:proofErr w:type="spellStart"/>
      <w:r>
        <w:rPr>
          <w:color w:val="000000"/>
          <w:sz w:val="20"/>
          <w:szCs w:val="20"/>
        </w:rPr>
        <w:t>teh</w:t>
      </w:r>
      <w:proofErr w:type="spellEnd"/>
      <w:r>
        <w:rPr>
          <w:color w:val="000000"/>
          <w:sz w:val="20"/>
          <w:szCs w:val="20"/>
        </w:rPr>
        <w:t xml:space="preserve"> unexposed county </w:t>
      </w:r>
      <w:proofErr w:type="spellStart"/>
      <w:r>
        <w:rPr>
          <w:color w:val="000000"/>
          <w:sz w:val="20"/>
          <w:szCs w:val="20"/>
        </w:rPr>
        <w:t>shoudl</w:t>
      </w:r>
      <w:proofErr w:type="spellEnd"/>
      <w:r>
        <w:rPr>
          <w:color w:val="000000"/>
          <w:sz w:val="20"/>
          <w:szCs w:val="20"/>
        </w:rPr>
        <w:t xml:space="preserve"> proxy for </w:t>
      </w:r>
      <w:proofErr w:type="spellStart"/>
      <w:r>
        <w:rPr>
          <w:color w:val="000000"/>
          <w:sz w:val="20"/>
          <w:szCs w:val="20"/>
        </w:rPr>
        <w:t>hte</w:t>
      </w:r>
      <w:proofErr w:type="spellEnd"/>
      <w:r>
        <w:rPr>
          <w:color w:val="000000"/>
          <w:sz w:val="20"/>
          <w:szCs w:val="20"/>
        </w:rPr>
        <w:t xml:space="preserve"> exposed one in some way, i.e., be nearby or have similar characteristics but </w:t>
      </w:r>
      <w:proofErr w:type="spellStart"/>
      <w:r>
        <w:rPr>
          <w:color w:val="000000"/>
          <w:sz w:val="20"/>
          <w:szCs w:val="20"/>
        </w:rPr>
        <w:t>i</w:t>
      </w:r>
      <w:proofErr w:type="spellEnd"/>
      <w:r>
        <w:rPr>
          <w:color w:val="000000"/>
          <w:sz w:val="20"/>
          <w:szCs w:val="20"/>
        </w:rPr>
        <w:t xml:space="preserve"> think the way heather simulated this everything is independent so we can’t really do this </w:t>
      </w:r>
      <w:proofErr w:type="spellStart"/>
      <w:r>
        <w:rPr>
          <w:color w:val="000000"/>
          <w:sz w:val="20"/>
          <w:szCs w:val="20"/>
        </w:rPr>
        <w:t>suepr</w:t>
      </w:r>
      <w:proofErr w:type="spellEnd"/>
      <w:r>
        <w:rPr>
          <w:color w:val="000000"/>
          <w:sz w:val="20"/>
          <w:szCs w:val="20"/>
        </w:rPr>
        <w:t xml:space="preserve"> </w:t>
      </w:r>
      <w:proofErr w:type="spellStart"/>
      <w:r>
        <w:rPr>
          <w:color w:val="000000"/>
          <w:sz w:val="20"/>
          <w:szCs w:val="20"/>
        </w:rPr>
        <w:t>ewell</w:t>
      </w:r>
      <w:proofErr w:type="spellEnd"/>
      <w:r>
        <w:rPr>
          <w:color w:val="000000"/>
          <w:sz w:val="20"/>
          <w:szCs w:val="20"/>
        </w:rPr>
        <w:t>.</w:t>
      </w:r>
    </w:p>
  </w:comment>
  <w:comment w:id="109" w:author="Heather M" w:date="2024-08-12T16:32:00Z" w:initials="HM">
    <w:p w14:paraId="309DDCBC" w14:textId="208E536A" w:rsidR="00307F19" w:rsidRDefault="00307F19">
      <w:pPr>
        <w:pStyle w:val="CommentText"/>
      </w:pPr>
      <w:r>
        <w:rPr>
          <w:rStyle w:val="CommentReference"/>
        </w:rPr>
        <w:annotationRef/>
      </w:r>
      <w:r w:rsidR="00FD563B">
        <w:t xml:space="preserve"> </w:t>
      </w:r>
      <w:r w:rsidR="00B334A4">
        <w:t>I added a few sentences LMK what we think.</w:t>
      </w:r>
    </w:p>
  </w:comment>
  <w:comment w:id="110" w:author="Kioumourtzoglou, Marianthi-Anna" w:date="2024-09-30T00:36:00Z" w:initials="MK">
    <w:p w14:paraId="379A887C" w14:textId="77777777" w:rsidR="00CD534A" w:rsidRDefault="00CD534A" w:rsidP="00CD534A">
      <w:r>
        <w:rPr>
          <w:rStyle w:val="CommentReference"/>
        </w:rPr>
        <w:annotationRef/>
      </w:r>
      <w:r>
        <w:rPr>
          <w:sz w:val="20"/>
          <w:szCs w:val="20"/>
        </w:rPr>
        <w:t>better, yes</w:t>
      </w:r>
    </w:p>
  </w:comment>
  <w:comment w:id="111" w:author="Kioumourtzoglou, Marianthi-Anna" w:date="2024-09-30T00:37:00Z" w:initials="MK">
    <w:p w14:paraId="3A1493B1" w14:textId="77777777" w:rsidR="00CD534A" w:rsidRDefault="00CD534A" w:rsidP="00CD534A">
      <w:r>
        <w:rPr>
          <w:rStyle w:val="CommentReference"/>
        </w:rPr>
        <w:annotationRef/>
      </w:r>
      <w:r>
        <w:rPr>
          <w:sz w:val="20"/>
          <w:szCs w:val="20"/>
        </w:rPr>
        <w:t>why not quasi-Poisson here?</w:t>
      </w:r>
    </w:p>
  </w:comment>
  <w:comment w:id="118" w:author="Joan Casey" w:date="2024-09-27T22:23:00Z" w:initials="JAC">
    <w:p w14:paraId="23381939" w14:textId="0D5D7D22" w:rsidR="0013295E" w:rsidRDefault="0013295E" w:rsidP="0013295E">
      <w:r>
        <w:rPr>
          <w:rStyle w:val="CommentReference"/>
        </w:rPr>
        <w:annotationRef/>
      </w:r>
      <w:r>
        <w:rPr>
          <w:sz w:val="20"/>
          <w:szCs w:val="20"/>
        </w:rPr>
        <w:t>this section is very clear!</w:t>
      </w:r>
    </w:p>
  </w:comment>
  <w:comment w:id="119" w:author="Kioumourtzoglou, Marianthi-Anna" w:date="2024-09-30T00:41:00Z" w:initials="MK">
    <w:p w14:paraId="10FC95C5" w14:textId="77777777" w:rsidR="00410077" w:rsidRDefault="00410077" w:rsidP="00410077">
      <w:r>
        <w:rPr>
          <w:rStyle w:val="CommentReference"/>
        </w:rPr>
        <w:annotationRef/>
      </w:r>
      <w:r>
        <w:rPr>
          <w:sz w:val="20"/>
          <w:szCs w:val="20"/>
        </w:rPr>
        <w:t>yes!!</w:t>
      </w:r>
    </w:p>
  </w:comment>
  <w:comment w:id="122" w:author="Joan Casey" w:date="2024-09-27T22:26:00Z" w:initials="JAC">
    <w:p w14:paraId="325AED3E" w14:textId="361B6C2E" w:rsidR="0013295E" w:rsidRDefault="0013295E" w:rsidP="0013295E">
      <w:r>
        <w:rPr>
          <w:rStyle w:val="CommentReference"/>
        </w:rPr>
        <w:annotationRef/>
      </w:r>
      <w:r>
        <w:rPr>
          <w:sz w:val="20"/>
          <w:szCs w:val="20"/>
        </w:rPr>
        <w:t>You need to add a sentence or two here reminding the reader what you are doing, what data you use, etc.</w:t>
      </w:r>
    </w:p>
  </w:comment>
  <w:comment w:id="123" w:author="Joan Casey" w:date="2024-09-27T22:27:00Z" w:initials="JAC">
    <w:p w14:paraId="6FBEE7BC" w14:textId="77777777" w:rsidR="0013295E" w:rsidRDefault="0013295E" w:rsidP="0013295E">
      <w:r>
        <w:rPr>
          <w:rStyle w:val="CommentReference"/>
        </w:rPr>
        <w:annotationRef/>
      </w:r>
      <w:r>
        <w:rPr>
          <w:sz w:val="20"/>
          <w:szCs w:val="20"/>
        </w:rPr>
        <w:t>how many power outages occurred in these 100 counties? how many people lived there. normal “table 1” stuff for the first paragraph of the results.</w:t>
      </w:r>
    </w:p>
  </w:comment>
  <w:comment w:id="124" w:author="Kioumourtzoglou, Marianthi-Anna" w:date="2024-09-30T00:43:00Z" w:initials="MK">
    <w:p w14:paraId="3A7A5E7B" w14:textId="77777777" w:rsidR="00410077" w:rsidRDefault="00410077" w:rsidP="00410077">
      <w:r>
        <w:rPr>
          <w:rStyle w:val="CommentReference"/>
        </w:rPr>
        <w:annotationRef/>
      </w:r>
      <w:r>
        <w:rPr>
          <w:sz w:val="20"/>
          <w:szCs w:val="20"/>
        </w:rPr>
        <w:t>oh yes! good point!</w:t>
      </w:r>
    </w:p>
  </w:comment>
  <w:comment w:id="125" w:author="Kioumourtzoglou, Marianthi-Anna" w:date="2024-07-29T21:07:00Z" w:initials="MK">
    <w:p w14:paraId="75041239" w14:textId="46470650" w:rsidR="00AE0FC0" w:rsidRDefault="00AE0FC0" w:rsidP="00AE0FC0">
      <w:r>
        <w:rPr>
          <w:rStyle w:val="CommentReference"/>
        </w:rPr>
        <w:annotationRef/>
      </w:r>
      <w:r>
        <w:rPr>
          <w:color w:val="000000"/>
          <w:sz w:val="20"/>
          <w:szCs w:val="20"/>
        </w:rPr>
        <w:t xml:space="preserve">can we tell if it’s downwards or towards the null? do we expect the bias to be in absolute direction or towards the null? for example, measurement error is a bias to the null (vs confounding that is a bias in the absolute sense, </w:t>
      </w:r>
      <w:proofErr w:type="spellStart"/>
      <w:r>
        <w:rPr>
          <w:color w:val="000000"/>
          <w:sz w:val="20"/>
          <w:szCs w:val="20"/>
        </w:rPr>
        <w:t>ie</w:t>
      </w:r>
      <w:proofErr w:type="spellEnd"/>
      <w:r>
        <w:rPr>
          <w:color w:val="000000"/>
          <w:sz w:val="20"/>
          <w:szCs w:val="20"/>
        </w:rPr>
        <w:t xml:space="preserve"> downward or upward)</w:t>
      </w:r>
    </w:p>
  </w:comment>
  <w:comment w:id="126" w:author="Kioumourtzoglou, Marianthi-Anna" w:date="2024-07-29T21:08:00Z" w:initials="MK">
    <w:p w14:paraId="383C1343" w14:textId="77777777" w:rsidR="00AE0FC0" w:rsidRDefault="00AE0FC0" w:rsidP="00AE0FC0">
      <w:r>
        <w:rPr>
          <w:rStyle w:val="CommentReference"/>
        </w:rPr>
        <w:annotationRef/>
      </w:r>
      <w:r>
        <w:rPr>
          <w:color w:val="000000"/>
          <w:sz w:val="20"/>
          <w:szCs w:val="20"/>
        </w:rPr>
        <w:t xml:space="preserve">This means — do we think that if the bias is </w:t>
      </w:r>
      <w:proofErr w:type="gramStart"/>
      <w:r>
        <w:rPr>
          <w:color w:val="000000"/>
          <w:sz w:val="20"/>
          <w:szCs w:val="20"/>
        </w:rPr>
        <w:t>extreme</w:t>
      </w:r>
      <w:proofErr w:type="gramEnd"/>
      <w:r>
        <w:rPr>
          <w:color w:val="000000"/>
          <w:sz w:val="20"/>
          <w:szCs w:val="20"/>
        </w:rPr>
        <w:t xml:space="preserve"> they would cross the null and yield protective associations?</w:t>
      </w:r>
    </w:p>
  </w:comment>
  <w:comment w:id="127" w:author="Heather M" w:date="2024-07-31T16:00:00Z" w:initials="HM">
    <w:p w14:paraId="73BBC33C" w14:textId="77777777" w:rsidR="00AE0FC0" w:rsidRDefault="00AE0FC0" w:rsidP="00AE0FC0">
      <w:pPr>
        <w:pStyle w:val="CommentText"/>
      </w:pPr>
      <w:r>
        <w:rPr>
          <w:rStyle w:val="CommentReference"/>
        </w:rPr>
        <w:annotationRef/>
      </w:r>
      <w:r>
        <w:t xml:space="preserve">Yes – sometimes the associations are negative it is downward. </w:t>
      </w:r>
    </w:p>
  </w:comment>
  <w:comment w:id="129" w:author="Kioumourtzoglou, Marianthi-Anna" w:date="2024-09-30T00:45:00Z" w:initials="MK">
    <w:p w14:paraId="58862B45" w14:textId="77777777" w:rsidR="00410077" w:rsidRDefault="00410077" w:rsidP="00410077">
      <w:r>
        <w:rPr>
          <w:rStyle w:val="CommentReference"/>
        </w:rPr>
        <w:annotationRef/>
      </w:r>
      <w:proofErr w:type="spellStart"/>
      <w:r>
        <w:rPr>
          <w:sz w:val="20"/>
          <w:szCs w:val="20"/>
        </w:rPr>
        <w:t>i</w:t>
      </w:r>
      <w:proofErr w:type="spellEnd"/>
      <w:r>
        <w:rPr>
          <w:sz w:val="20"/>
          <w:szCs w:val="20"/>
        </w:rPr>
        <w:t xml:space="preserve"> would start with the 4+ hours here to follow this how it was introduced in the methods — makes things easier for readers to follow if they are in the same order always!</w:t>
      </w:r>
    </w:p>
  </w:comment>
  <w:comment w:id="132" w:author="Joan Casey" w:date="2024-09-27T22:32:00Z" w:initials="JAC">
    <w:p w14:paraId="229FADF2" w14:textId="30B73A4B" w:rsidR="000C0352" w:rsidRDefault="000C0352" w:rsidP="000C0352">
      <w:r>
        <w:rPr>
          <w:rStyle w:val="CommentReference"/>
        </w:rPr>
        <w:annotationRef/>
      </w:r>
      <w:r>
        <w:rPr>
          <w:sz w:val="20"/>
          <w:szCs w:val="20"/>
        </w:rPr>
        <w:t xml:space="preserve">it would be helpful to present </w:t>
      </w:r>
      <w:proofErr w:type="spellStart"/>
      <w:r>
        <w:rPr>
          <w:sz w:val="20"/>
          <w:szCs w:val="20"/>
        </w:rPr>
        <w:t>hte</w:t>
      </w:r>
      <w:proofErr w:type="spellEnd"/>
      <w:r>
        <w:rPr>
          <w:sz w:val="20"/>
          <w:szCs w:val="20"/>
        </w:rPr>
        <w:t xml:space="preserve"> bias the same way in P1 and P2 of this section. Should this say 20% smaller than the true…?</w:t>
      </w:r>
    </w:p>
  </w:comment>
  <w:comment w:id="137" w:author="Joan Casey" w:date="2024-09-27T22:34:00Z" w:initials="JAC">
    <w:p w14:paraId="11981E3E" w14:textId="77777777" w:rsidR="000C0352" w:rsidRDefault="000C0352" w:rsidP="000C0352">
      <w:r>
        <w:rPr>
          <w:rStyle w:val="CommentReference"/>
        </w:rPr>
        <w:annotationRef/>
      </w:r>
      <w:r>
        <w:rPr>
          <w:sz w:val="20"/>
          <w:szCs w:val="20"/>
        </w:rPr>
        <w:t xml:space="preserve">it might be nice to flag for the reader what </w:t>
      </w:r>
      <w:proofErr w:type="spellStart"/>
      <w:r>
        <w:rPr>
          <w:sz w:val="20"/>
          <w:szCs w:val="20"/>
        </w:rPr>
        <w:t>covergae</w:t>
      </w:r>
      <w:proofErr w:type="spellEnd"/>
      <w:r>
        <w:rPr>
          <w:sz w:val="20"/>
          <w:szCs w:val="20"/>
        </w:rPr>
        <w:t xml:space="preserve"> you expect.</w:t>
      </w:r>
    </w:p>
  </w:comment>
  <w:comment w:id="138" w:author="Kioumourtzoglou, Marianthi-Anna" w:date="2024-09-30T00:47:00Z" w:initials="MK">
    <w:p w14:paraId="70E687D0" w14:textId="77777777" w:rsidR="00F549D4" w:rsidRDefault="00F549D4" w:rsidP="00F549D4">
      <w:r>
        <w:rPr>
          <w:rStyle w:val="CommentReference"/>
        </w:rPr>
        <w:annotationRef/>
      </w:r>
      <w:r>
        <w:rPr>
          <w:sz w:val="20"/>
          <w:szCs w:val="20"/>
        </w:rPr>
        <w:t>good idea. maybe in the methods where we first talk about coverage? There you can say what is expected as good coverage</w:t>
      </w:r>
    </w:p>
  </w:comment>
  <w:comment w:id="140" w:author="Kioumourtzoglou, Marianthi-Anna" w:date="2024-09-30T00:48:00Z" w:initials="MK">
    <w:p w14:paraId="47138603" w14:textId="77777777" w:rsidR="00C916CA" w:rsidRDefault="00C916CA" w:rsidP="00C916CA">
      <w:r>
        <w:rPr>
          <w:rStyle w:val="CommentReference"/>
        </w:rPr>
        <w:annotationRef/>
      </w:r>
      <w:r>
        <w:rPr>
          <w:sz w:val="20"/>
          <w:szCs w:val="20"/>
        </w:rPr>
        <w:t>discussion point?</w:t>
      </w:r>
    </w:p>
  </w:comment>
  <w:comment w:id="143" w:author="Kioumourtzoglou, Marianthi-Anna" w:date="2024-09-30T00:50:00Z" w:initials="MK">
    <w:p w14:paraId="44C4963F" w14:textId="77777777" w:rsidR="00B94E98" w:rsidRDefault="00B94E98" w:rsidP="00B94E98">
      <w:r>
        <w:rPr>
          <w:rStyle w:val="CommentReference"/>
        </w:rPr>
        <w:annotationRef/>
      </w:r>
      <w:r>
        <w:rPr>
          <w:sz w:val="20"/>
          <w:szCs w:val="20"/>
        </w:rPr>
        <w:t xml:space="preserve">hm. this is interpretation of results. This usually goes in the discussion. however, </w:t>
      </w:r>
      <w:proofErr w:type="spellStart"/>
      <w:r>
        <w:rPr>
          <w:sz w:val="20"/>
          <w:szCs w:val="20"/>
        </w:rPr>
        <w:t>i</w:t>
      </w:r>
      <w:proofErr w:type="spellEnd"/>
      <w:r>
        <w:rPr>
          <w:sz w:val="20"/>
          <w:szCs w:val="20"/>
        </w:rPr>
        <w:t xml:space="preserve"> do not know if this is enough for a paragraph in the discussion… ideally, this is a discussion point</w:t>
      </w:r>
    </w:p>
  </w:comment>
  <w:comment w:id="149" w:author="Kioumourtzoglou, Marianthi-Anna" w:date="2024-09-30T00:51:00Z" w:initials="MK">
    <w:p w14:paraId="6B2E8F1D" w14:textId="77777777" w:rsidR="00A04FFC" w:rsidRDefault="00A04FFC" w:rsidP="00A04FFC">
      <w:r>
        <w:rPr>
          <w:rStyle w:val="CommentReference"/>
        </w:rPr>
        <w:annotationRef/>
      </w:r>
      <w:r>
        <w:rPr>
          <w:sz w:val="20"/>
          <w:szCs w:val="20"/>
        </w:rPr>
        <w:t xml:space="preserve">why was that expected? did we say what we expected and why? </w:t>
      </w:r>
      <w:proofErr w:type="spellStart"/>
      <w:r>
        <w:rPr>
          <w:sz w:val="20"/>
          <w:szCs w:val="20"/>
        </w:rPr>
        <w:t>i</w:t>
      </w:r>
      <w:proofErr w:type="spellEnd"/>
      <w:r>
        <w:rPr>
          <w:sz w:val="20"/>
          <w:szCs w:val="20"/>
        </w:rPr>
        <w:t xml:space="preserve"> am not saying to add more text above, </w:t>
      </w:r>
      <w:proofErr w:type="spellStart"/>
      <w:r>
        <w:rPr>
          <w:sz w:val="20"/>
          <w:szCs w:val="20"/>
        </w:rPr>
        <w:t>i’d</w:t>
      </w:r>
      <w:proofErr w:type="spellEnd"/>
      <w:r>
        <w:rPr>
          <w:sz w:val="20"/>
          <w:szCs w:val="20"/>
        </w:rPr>
        <w:t xml:space="preserve"> just take the ‘as expected’ out. if this is what we expected, </w:t>
      </w:r>
      <w:proofErr w:type="spellStart"/>
      <w:r>
        <w:rPr>
          <w:sz w:val="20"/>
          <w:szCs w:val="20"/>
        </w:rPr>
        <w:t>i’d</w:t>
      </w:r>
      <w:proofErr w:type="spellEnd"/>
      <w:r>
        <w:rPr>
          <w:sz w:val="20"/>
          <w:szCs w:val="20"/>
        </w:rPr>
        <w:t xml:space="preserve"> discuss in the discussion</w:t>
      </w:r>
    </w:p>
  </w:comment>
  <w:comment w:id="151" w:author="Kioumourtzoglou, Marianthi-Anna" w:date="2024-09-30T00:52:00Z" w:initials="MK">
    <w:p w14:paraId="14359D77" w14:textId="77777777" w:rsidR="0095773E" w:rsidRDefault="0095773E" w:rsidP="0095773E">
      <w:r>
        <w:rPr>
          <w:rStyle w:val="CommentReference"/>
        </w:rPr>
        <w:annotationRef/>
      </w:r>
      <w:r>
        <w:rPr>
          <w:sz w:val="20"/>
          <w:szCs w:val="20"/>
        </w:rPr>
        <w:t>the title of the section is missing data; no need to keep repeating it</w:t>
      </w:r>
    </w:p>
  </w:comment>
  <w:comment w:id="154" w:author="Kioumourtzoglou, Marianthi-Anna" w:date="2024-09-30T00:54:00Z" w:initials="MK">
    <w:p w14:paraId="2B97F425" w14:textId="77777777" w:rsidR="00852EB9" w:rsidRDefault="00852EB9" w:rsidP="00852EB9">
      <w:r>
        <w:rPr>
          <w:rStyle w:val="CommentReference"/>
        </w:rPr>
        <w:annotationRef/>
      </w:r>
      <w:r>
        <w:rPr>
          <w:sz w:val="20"/>
          <w:szCs w:val="20"/>
        </w:rPr>
        <w:t>general comment: please note that very high coverage (</w:t>
      </w:r>
      <w:proofErr w:type="spellStart"/>
      <w:r>
        <w:rPr>
          <w:sz w:val="20"/>
          <w:szCs w:val="20"/>
        </w:rPr>
        <w:t>eg</w:t>
      </w:r>
      <w:proofErr w:type="spellEnd"/>
      <w:r>
        <w:rPr>
          <w:sz w:val="20"/>
          <w:szCs w:val="20"/>
        </w:rPr>
        <w:t xml:space="preserve"> 100%) may just mean super imprecise estimates. for </w:t>
      </w:r>
      <w:proofErr w:type="gramStart"/>
      <w:r>
        <w:rPr>
          <w:sz w:val="20"/>
          <w:szCs w:val="20"/>
        </w:rPr>
        <w:t>example</w:t>
      </w:r>
      <w:proofErr w:type="gramEnd"/>
      <w:r>
        <w:rPr>
          <w:sz w:val="20"/>
          <w:szCs w:val="20"/>
        </w:rPr>
        <w:t xml:space="preserve"> an estimated </w:t>
      </w:r>
      <w:proofErr w:type="spellStart"/>
      <w:r>
        <w:rPr>
          <w:sz w:val="20"/>
          <w:szCs w:val="20"/>
        </w:rPr>
        <w:t>coeff</w:t>
      </w:r>
      <w:proofErr w:type="spellEnd"/>
      <w:r>
        <w:rPr>
          <w:sz w:val="20"/>
          <w:szCs w:val="20"/>
        </w:rPr>
        <w:t xml:space="preserve"> = 5 with 95%CIs of -1000 to +1000 would have a coverage (if say true CIs are -1 to 11) of 100%. That is not a good thing necessarily…. This is not a comment for here or this paper, but something to keep in mind!</w:t>
      </w:r>
    </w:p>
  </w:comment>
  <w:comment w:id="155" w:author="Kioumourtzoglou, Marianthi-Anna" w:date="2024-09-30T00:56:00Z" w:initials="MK">
    <w:p w14:paraId="5907582A" w14:textId="77777777" w:rsidR="00852EB9" w:rsidRDefault="00852EB9" w:rsidP="00852EB9">
      <w:r>
        <w:rPr>
          <w:rStyle w:val="CommentReference"/>
        </w:rPr>
        <w:annotationRef/>
      </w:r>
      <w:r>
        <w:rPr>
          <w:sz w:val="20"/>
          <w:szCs w:val="20"/>
        </w:rPr>
        <w:t xml:space="preserve">suggestion: instead of making all this precision comments throughout the results, </w:t>
      </w:r>
      <w:proofErr w:type="spellStart"/>
      <w:r>
        <w:rPr>
          <w:sz w:val="20"/>
          <w:szCs w:val="20"/>
        </w:rPr>
        <w:t>i</w:t>
      </w:r>
      <w:proofErr w:type="spellEnd"/>
      <w:r>
        <w:rPr>
          <w:sz w:val="20"/>
          <w:szCs w:val="20"/>
        </w:rPr>
        <w:t xml:space="preserve"> would just present the results here and then in the discussion add a paragraph about the impact of all these scenarios on the precision of the estimated effects and then the corresponding impact on coverage.</w:t>
      </w:r>
    </w:p>
  </w:comment>
  <w:comment w:id="157" w:author="Kioumourtzoglou, Marianthi-Anna" w:date="2024-07-29T21:11:00Z" w:initials="MK">
    <w:p w14:paraId="55CE78DB" w14:textId="45F8E27D" w:rsidR="00270DAA" w:rsidRDefault="00270DAA" w:rsidP="00270DAA">
      <w:r>
        <w:rPr>
          <w:rStyle w:val="CommentReference"/>
        </w:rPr>
        <w:annotationRef/>
      </w:r>
      <w:r>
        <w:rPr>
          <w:color w:val="000000"/>
          <w:sz w:val="20"/>
          <w:szCs w:val="20"/>
        </w:rPr>
        <w:t xml:space="preserve">interesting… why? </w:t>
      </w:r>
      <w:proofErr w:type="spellStart"/>
      <w:r>
        <w:rPr>
          <w:color w:val="000000"/>
          <w:sz w:val="20"/>
          <w:szCs w:val="20"/>
        </w:rPr>
        <w:t>i</w:t>
      </w:r>
      <w:proofErr w:type="spellEnd"/>
      <w:r>
        <w:rPr>
          <w:color w:val="000000"/>
          <w:sz w:val="20"/>
          <w:szCs w:val="20"/>
        </w:rPr>
        <w:t xml:space="preserve"> would expect the opposite…</w:t>
      </w:r>
    </w:p>
  </w:comment>
  <w:comment w:id="158" w:author="Heather M" w:date="2024-07-31T16:00:00Z" w:initials="HM">
    <w:p w14:paraId="6CFF5D9F" w14:textId="77777777" w:rsidR="00270DAA" w:rsidRDefault="00270DAA" w:rsidP="00270DAA">
      <w:pPr>
        <w:pStyle w:val="CommentText"/>
      </w:pPr>
      <w:r>
        <w:rPr>
          <w:rStyle w:val="CommentReference"/>
        </w:rPr>
        <w:annotationRef/>
      </w:r>
      <w:r>
        <w:t xml:space="preserve">I think </w:t>
      </w:r>
      <w:proofErr w:type="spellStart"/>
      <w:r>
        <w:t>bc</w:t>
      </w:r>
      <w:proofErr w:type="spellEnd"/>
      <w:r>
        <w:t xml:space="preserve"> we include slightly more data/more contrasts</w:t>
      </w:r>
    </w:p>
  </w:comment>
  <w:comment w:id="159" w:author="Joan Casey" w:date="2024-08-09T11:44:00Z" w:initials="JAC">
    <w:p w14:paraId="0A5C9D29" w14:textId="77777777" w:rsidR="00270DAA" w:rsidRDefault="00270DAA" w:rsidP="00270DAA">
      <w:pPr>
        <w:rPr>
          <w:color w:val="000000"/>
          <w:sz w:val="20"/>
          <w:szCs w:val="20"/>
        </w:rPr>
      </w:pPr>
      <w:r>
        <w:rPr>
          <w:rStyle w:val="CommentReference"/>
        </w:rPr>
        <w:annotationRef/>
      </w:r>
      <w:proofErr w:type="spellStart"/>
      <w:r>
        <w:rPr>
          <w:color w:val="000000"/>
          <w:sz w:val="20"/>
          <w:szCs w:val="20"/>
        </w:rPr>
        <w:t>i</w:t>
      </w:r>
      <w:proofErr w:type="spellEnd"/>
      <w:r>
        <w:rPr>
          <w:color w:val="000000"/>
          <w:sz w:val="20"/>
          <w:szCs w:val="20"/>
        </w:rPr>
        <w:t xml:space="preserve"> think this diff-in-diff is weird and not representative of reality...</w:t>
      </w:r>
    </w:p>
    <w:p w14:paraId="1BB78477" w14:textId="77777777" w:rsidR="00B14C3D" w:rsidRDefault="00B14C3D" w:rsidP="00270DAA"/>
  </w:comment>
  <w:comment w:id="160" w:author="Heather M" w:date="2024-09-08T19:40:00Z" w:initials="HM">
    <w:p w14:paraId="1E05E891" w14:textId="72F6C230" w:rsidR="00B14C3D" w:rsidRDefault="00B14C3D">
      <w:pPr>
        <w:pStyle w:val="CommentText"/>
      </w:pPr>
      <w:r>
        <w:rPr>
          <w:rStyle w:val="CommentReference"/>
        </w:rPr>
        <w:annotationRef/>
      </w:r>
      <w:r>
        <w:t xml:space="preserve">again, is there something we need to change here? Or is </w:t>
      </w:r>
      <w:proofErr w:type="gramStart"/>
      <w:r>
        <w:t>this</w:t>
      </w:r>
      <w:proofErr w:type="gramEnd"/>
      <w:r>
        <w:t xml:space="preserve"> ok? </w:t>
      </w:r>
      <w:proofErr w:type="gramStart"/>
      <w:r w:rsidR="00CA2CA1">
        <w:t>Also</w:t>
      </w:r>
      <w:proofErr w:type="gramEnd"/>
      <w:r w:rsidR="00CA2CA1">
        <w:t xml:space="preserve"> Marianthi why would you expect the opposite?</w:t>
      </w:r>
    </w:p>
  </w:comment>
  <w:comment w:id="161" w:author="Kioumourtzoglou, Marianthi-Anna" w:date="2024-09-30T00:58:00Z" w:initials="MK">
    <w:p w14:paraId="0F8F9F72" w14:textId="77777777" w:rsidR="00852EB9" w:rsidRDefault="00852EB9" w:rsidP="00852EB9">
      <w:r>
        <w:rPr>
          <w:rStyle w:val="CommentReference"/>
        </w:rPr>
        <w:annotationRef/>
      </w:r>
      <w:r>
        <w:rPr>
          <w:sz w:val="20"/>
          <w:szCs w:val="20"/>
        </w:rPr>
        <w:t xml:space="preserve">I would expect the opposite b/c </w:t>
      </w:r>
      <w:proofErr w:type="spellStart"/>
      <w:r>
        <w:rPr>
          <w:sz w:val="20"/>
          <w:szCs w:val="20"/>
        </w:rPr>
        <w:t>i</w:t>
      </w:r>
      <w:proofErr w:type="spellEnd"/>
      <w:r>
        <w:rPr>
          <w:sz w:val="20"/>
          <w:szCs w:val="20"/>
        </w:rPr>
        <w:t xml:space="preserve"> didn’t think this had fewer data… b/c </w:t>
      </w:r>
      <w:proofErr w:type="spellStart"/>
      <w:r>
        <w:rPr>
          <w:sz w:val="20"/>
          <w:szCs w:val="20"/>
        </w:rPr>
        <w:t>i</w:t>
      </w:r>
      <w:proofErr w:type="spellEnd"/>
      <w:r>
        <w:rPr>
          <w:sz w:val="20"/>
          <w:szCs w:val="20"/>
        </w:rPr>
        <w:t xml:space="preserve"> had not understood at all how this was run and how many control counties per case county we had picked… in my mind, the way you had presented it, it was like a full data analysis, which in theory would be the “cohort” analysis and the case-crossover would be the “case-control” analysis, which by definition would be less powered. but </w:t>
      </w:r>
      <w:proofErr w:type="spellStart"/>
      <w:r>
        <w:rPr>
          <w:sz w:val="20"/>
          <w:szCs w:val="20"/>
        </w:rPr>
        <w:t>i</w:t>
      </w:r>
      <w:proofErr w:type="spellEnd"/>
      <w:r>
        <w:rPr>
          <w:sz w:val="20"/>
          <w:szCs w:val="20"/>
        </w:rPr>
        <w:t xml:space="preserve"> think that whole line of thought was wrong! so </w:t>
      </w:r>
      <w:proofErr w:type="spellStart"/>
      <w:r>
        <w:rPr>
          <w:sz w:val="20"/>
          <w:szCs w:val="20"/>
        </w:rPr>
        <w:t>nevermind</w:t>
      </w:r>
      <w:proofErr w:type="spellEnd"/>
      <w:r>
        <w:rPr>
          <w:sz w:val="20"/>
          <w:szCs w:val="20"/>
        </w:rPr>
        <w:t xml:space="preserve">! </w:t>
      </w:r>
    </w:p>
  </w:comment>
  <w:comment w:id="167" w:author="Kioumourtzoglou, Marianthi-Anna" w:date="2024-09-30T01:01:00Z" w:initials="MK">
    <w:p w14:paraId="5EA0CD15" w14:textId="77777777" w:rsidR="00152A25" w:rsidRDefault="00152A25" w:rsidP="00152A25">
      <w:r>
        <w:rPr>
          <w:rStyle w:val="CommentReference"/>
        </w:rPr>
        <w:annotationRef/>
      </w:r>
      <w:r>
        <w:rPr>
          <w:sz w:val="20"/>
          <w:szCs w:val="20"/>
        </w:rPr>
        <w:t xml:space="preserve">consistently means something very specific in stats (which </w:t>
      </w:r>
      <w:proofErr w:type="spellStart"/>
      <w:r>
        <w:rPr>
          <w:sz w:val="20"/>
          <w:szCs w:val="20"/>
        </w:rPr>
        <w:t>i</w:t>
      </w:r>
      <w:proofErr w:type="spellEnd"/>
      <w:r>
        <w:rPr>
          <w:sz w:val="20"/>
          <w:szCs w:val="20"/>
        </w:rPr>
        <w:t xml:space="preserve"> don’t exactly remember right now). Dan — would this be confused for that? should we rephrase? Or no relevance so not an issue?</w:t>
      </w:r>
    </w:p>
  </w:comment>
  <w:comment w:id="168" w:author="Kioumourtzoglou, Marianthi-Anna" w:date="2024-09-30T01:02:00Z" w:initials="MK">
    <w:p w14:paraId="62671129" w14:textId="77777777" w:rsidR="00152A25" w:rsidRDefault="00152A25" w:rsidP="00152A25">
      <w:r>
        <w:rPr>
          <w:rStyle w:val="CommentReference"/>
        </w:rPr>
        <w:annotationRef/>
      </w:r>
      <w:hyperlink r:id="rId1" w:history="1">
        <w:r w:rsidRPr="00CF6281">
          <w:rPr>
            <w:rStyle w:val="Hyperlink"/>
            <w:sz w:val="20"/>
            <w:szCs w:val="20"/>
          </w:rPr>
          <w:t>https://en.wikipedia.org/wiki/Consistency_(statistics)</w:t>
        </w:r>
      </w:hyperlink>
    </w:p>
    <w:p w14:paraId="270A4D87" w14:textId="77777777" w:rsidR="00152A25" w:rsidRDefault="00152A25" w:rsidP="00152A25"/>
    <w:p w14:paraId="6BA4BAEB" w14:textId="77777777" w:rsidR="00152A25" w:rsidRDefault="00152A25" w:rsidP="00152A25">
      <w:r>
        <w:rPr>
          <w:sz w:val="20"/>
          <w:szCs w:val="20"/>
        </w:rPr>
        <w:t>OK, yes, maybe avoid the word consistent? alternatives? what do you want to say?</w:t>
      </w:r>
    </w:p>
  </w:comment>
  <w:comment w:id="170" w:author="Joan Casey" w:date="2024-09-27T22:39:00Z" w:initials="JAC">
    <w:p w14:paraId="03AB28CE" w14:textId="7046D4C7" w:rsidR="000C0352" w:rsidRDefault="000C0352" w:rsidP="000C0352">
      <w:r>
        <w:rPr>
          <w:rStyle w:val="CommentReference"/>
        </w:rPr>
        <w:annotationRef/>
      </w:r>
      <w:r>
        <w:rPr>
          <w:sz w:val="20"/>
          <w:szCs w:val="20"/>
        </w:rPr>
        <w:t xml:space="preserve">I think we </w:t>
      </w:r>
      <w:proofErr w:type="spellStart"/>
      <w:r>
        <w:rPr>
          <w:sz w:val="20"/>
          <w:szCs w:val="20"/>
        </w:rPr>
        <w:t>hsould</w:t>
      </w:r>
      <w:proofErr w:type="spellEnd"/>
      <w:r>
        <w:rPr>
          <w:sz w:val="20"/>
          <w:szCs w:val="20"/>
        </w:rPr>
        <w:t xml:space="preserve"> add two sentences here saying what we recommend people do. this paragraph says we did it but we don’t give marching orders to folks. this info appears in the subsequent paragraphs but requires a bit of searching.</w:t>
      </w:r>
    </w:p>
  </w:comment>
  <w:comment w:id="179" w:author="Kioumourtzoglou, Marianthi-Anna" w:date="2024-09-30T01:04:00Z" w:initials="MK">
    <w:p w14:paraId="3DACEDE9" w14:textId="77777777" w:rsidR="00E509A2" w:rsidRDefault="00E509A2" w:rsidP="00E509A2">
      <w:r>
        <w:rPr>
          <w:rStyle w:val="CommentReference"/>
        </w:rPr>
        <w:annotationRef/>
      </w:r>
      <w:r>
        <w:rPr>
          <w:sz w:val="20"/>
          <w:szCs w:val="20"/>
        </w:rPr>
        <w:t>since one of our designs is a case-crossover, best to avoid using the word ‘case’ in other contexts too much….</w:t>
      </w:r>
    </w:p>
  </w:comment>
  <w:comment w:id="183" w:author="Kioumourtzoglou, Marianthi-Anna" w:date="2024-09-30T01:05:00Z" w:initials="MK">
    <w:p w14:paraId="32BFFA24" w14:textId="77777777" w:rsidR="004E44D8" w:rsidRDefault="004E44D8" w:rsidP="004E44D8">
      <w:r>
        <w:rPr>
          <w:rStyle w:val="CommentReference"/>
        </w:rPr>
        <w:annotationRef/>
      </w:r>
      <w:r>
        <w:rPr>
          <w:sz w:val="20"/>
          <w:szCs w:val="20"/>
        </w:rPr>
        <w:t>50% is in both settings here</w:t>
      </w:r>
      <w:proofErr w:type="gramStart"/>
      <w:r>
        <w:rPr>
          <w:sz w:val="20"/>
          <w:szCs w:val="20"/>
        </w:rPr>
        <w:t>…..</w:t>
      </w:r>
      <w:proofErr w:type="gramEnd"/>
      <w:r>
        <w:rPr>
          <w:sz w:val="20"/>
          <w:szCs w:val="20"/>
        </w:rPr>
        <w:t xml:space="preserve"> which one is it?</w:t>
      </w:r>
    </w:p>
  </w:comment>
  <w:comment w:id="191" w:author="Kioumourtzoglou, Marianthi-Anna" w:date="2024-09-30T01:08:00Z" w:initials="MK">
    <w:p w14:paraId="4255AD19" w14:textId="77777777" w:rsidR="00532C35" w:rsidRDefault="00532C35" w:rsidP="00532C35">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196" w:author="Joan Casey" w:date="2024-09-27T22:41:00Z" w:initials="JAC">
    <w:p w14:paraId="28C1F3FE" w14:textId="5085EC22" w:rsidR="000C0352" w:rsidRDefault="000C0352" w:rsidP="000C0352">
      <w:r>
        <w:rPr>
          <w:rStyle w:val="CommentReference"/>
        </w:rPr>
        <w:annotationRef/>
      </w:r>
      <w:r>
        <w:rPr>
          <w:sz w:val="20"/>
          <w:szCs w:val="20"/>
        </w:rPr>
        <w:t>still thinking candles</w:t>
      </w:r>
    </w:p>
  </w:comment>
  <w:comment w:id="197" w:author="Kioumourtzoglou, Marianthi-Anna" w:date="2024-09-30T01:10:00Z" w:initials="MK">
    <w:p w14:paraId="40D49ADB" w14:textId="77777777" w:rsidR="00120701" w:rsidRDefault="00120701" w:rsidP="00120701">
      <w:r>
        <w:rPr>
          <w:rStyle w:val="CommentReference"/>
        </w:rPr>
        <w:annotationRef/>
      </w:r>
      <w:r>
        <w:rPr>
          <w:sz w:val="20"/>
          <w:szCs w:val="20"/>
        </w:rPr>
        <w:t>either candles or natural gas — why would these cause injuries? are we thinking burns?</w:t>
      </w:r>
    </w:p>
  </w:comment>
  <w:comment w:id="199" w:author="Kioumourtzoglou, Marianthi-Anna" w:date="2024-07-29T21:14:00Z" w:initials="MK">
    <w:p w14:paraId="4E15AD93" w14:textId="5F7569F3" w:rsidR="00146CB4" w:rsidRDefault="00146CB4" w:rsidP="00146CB4">
      <w:r>
        <w:rPr>
          <w:rStyle w:val="CommentReference"/>
        </w:rPr>
        <w:annotationRef/>
      </w:r>
      <w:r>
        <w:rPr>
          <w:color w:val="000000"/>
          <w:sz w:val="20"/>
          <w:szCs w:val="20"/>
        </w:rPr>
        <w:t xml:space="preserve">are there any other studies with other definitions? this would be relevant to include here…. </w:t>
      </w:r>
    </w:p>
  </w:comment>
  <w:comment w:id="200" w:author="Kioumourtzoglou, Marianthi-Anna" w:date="2024-07-29T21:15:00Z" w:initials="MK">
    <w:p w14:paraId="1B994994" w14:textId="77777777" w:rsidR="00BA5B7D" w:rsidRDefault="00BA5B7D" w:rsidP="00BA5B7D">
      <w:r>
        <w:rPr>
          <w:rStyle w:val="CommentReference"/>
        </w:rPr>
        <w:annotationRef/>
      </w:r>
      <w:r>
        <w:rPr>
          <w:color w:val="000000"/>
          <w:sz w:val="20"/>
          <w:szCs w:val="20"/>
        </w:rPr>
        <w:t>also important to say if there aren’t any! which emphasizes the importance of this paper as people start thinking more about looking into these exposures, especially since you made the dataset publicly available!</w:t>
      </w:r>
    </w:p>
  </w:comment>
  <w:comment w:id="201" w:author="Heather M" w:date="2024-07-31T17:19:00Z" w:initials="HM">
    <w:p w14:paraId="64BC88EC" w14:textId="11265EF5" w:rsidR="00727302" w:rsidRDefault="00727302">
      <w:pPr>
        <w:pStyle w:val="CommentText"/>
      </w:pPr>
      <w:r>
        <w:rPr>
          <w:rStyle w:val="CommentReference"/>
        </w:rPr>
        <w:annotationRef/>
      </w:r>
      <w:r w:rsidR="0072396C">
        <w:rPr>
          <w:rStyle w:val="CommentReference"/>
        </w:rPr>
        <w:t>I don’t think there are any studies that use something radically different.</w:t>
      </w:r>
      <w:r w:rsidR="007B1964">
        <w:rPr>
          <w:rStyle w:val="CommentReference"/>
        </w:rPr>
        <w:t xml:space="preserve"> I added some text to say that.</w:t>
      </w:r>
    </w:p>
  </w:comment>
  <w:comment w:id="215" w:author="Heather M" w:date="2024-08-12T17:46:00Z" w:initials="HM">
    <w:p w14:paraId="1466D86C" w14:textId="63A3040D" w:rsidR="002E2C16" w:rsidRDefault="002E2C16">
      <w:pPr>
        <w:pStyle w:val="CommentText"/>
      </w:pPr>
      <w:r>
        <w:rPr>
          <w:rStyle w:val="CommentReference"/>
        </w:rPr>
        <w:annotationRef/>
      </w:r>
      <w:r>
        <w:t xml:space="preserve">We need to decide on our discussion points/interpretation for missing data. </w:t>
      </w:r>
    </w:p>
  </w:comment>
  <w:comment w:id="210" w:author="Kioumourtzoglou, Marianthi-Anna" w:date="2024-07-29T21:16:00Z" w:initials="MK">
    <w:p w14:paraId="216725A2" w14:textId="77777777" w:rsidR="00B82962" w:rsidRDefault="00B82962" w:rsidP="00B82962">
      <w:r>
        <w:rPr>
          <w:rStyle w:val="CommentReference"/>
        </w:rPr>
        <w:annotationRef/>
      </w:r>
      <w:r>
        <w:rPr>
          <w:color w:val="000000"/>
          <w:sz w:val="20"/>
          <w:szCs w:val="20"/>
        </w:rPr>
        <w:t>what about selection bias here? also, are we proposing a semi-complete case analysis? maybe we need to think a bit more about our recommendations here....</w:t>
      </w:r>
    </w:p>
  </w:comment>
  <w:comment w:id="211" w:author="Heather M" w:date="2024-07-31T17:22:00Z" w:initials="HM">
    <w:p w14:paraId="1F979552" w14:textId="2610E174" w:rsidR="00456F4D" w:rsidRDefault="00456F4D">
      <w:pPr>
        <w:pStyle w:val="CommentText"/>
      </w:pPr>
      <w:r>
        <w:rPr>
          <w:rStyle w:val="CommentReference"/>
        </w:rPr>
        <w:annotationRef/>
      </w:r>
      <w:r>
        <w:t>let’s discuss?</w:t>
      </w:r>
    </w:p>
  </w:comment>
  <w:comment w:id="212" w:author="Joan Casey" w:date="2024-08-09T11:51:00Z" w:initials="JAC">
    <w:p w14:paraId="3C0716B4" w14:textId="77777777" w:rsidR="00E162E4" w:rsidRDefault="00E162E4" w:rsidP="00E162E4">
      <w:r>
        <w:rPr>
          <w:rStyle w:val="CommentReference"/>
        </w:rPr>
        <w:annotationRef/>
      </w:r>
      <w:r>
        <w:rPr>
          <w:color w:val="000000"/>
          <w:sz w:val="20"/>
          <w:szCs w:val="20"/>
        </w:rPr>
        <w:t>yes, let’s discuss.</w:t>
      </w:r>
    </w:p>
  </w:comment>
  <w:comment w:id="213" w:author="Joan Casey" w:date="2024-09-27T22:43:00Z" w:initials="JAC">
    <w:p w14:paraId="047F3889" w14:textId="77777777" w:rsidR="00803337" w:rsidRDefault="00803337" w:rsidP="00803337">
      <w:r>
        <w:rPr>
          <w:rStyle w:val="CommentReference"/>
        </w:rPr>
        <w:annotationRef/>
      </w:r>
      <w:r>
        <w:rPr>
          <w:sz w:val="20"/>
          <w:szCs w:val="20"/>
        </w:rPr>
        <w:t>looks like we still need to discuss</w:t>
      </w:r>
    </w:p>
  </w:comment>
  <w:comment w:id="214" w:author="Kioumourtzoglou, Marianthi-Anna" w:date="2024-09-30T01:16:00Z" w:initials="MK">
    <w:p w14:paraId="727F54BC" w14:textId="77777777" w:rsidR="00656666" w:rsidRDefault="00656666" w:rsidP="00656666">
      <w:r>
        <w:rPr>
          <w:rStyle w:val="CommentReference"/>
        </w:rPr>
        <w:annotationRef/>
      </w:r>
      <w:proofErr w:type="spellStart"/>
      <w:r>
        <w:rPr>
          <w:sz w:val="20"/>
          <w:szCs w:val="20"/>
        </w:rPr>
        <w:t>i</w:t>
      </w:r>
      <w:proofErr w:type="spellEnd"/>
      <w:r>
        <w:rPr>
          <w:sz w:val="20"/>
          <w:szCs w:val="20"/>
        </w:rPr>
        <w:t xml:space="preserve"> thought Heather and </w:t>
      </w:r>
      <w:proofErr w:type="spellStart"/>
      <w:r>
        <w:rPr>
          <w:sz w:val="20"/>
          <w:szCs w:val="20"/>
        </w:rPr>
        <w:t>i</w:t>
      </w:r>
      <w:proofErr w:type="spellEnd"/>
      <w:r>
        <w:rPr>
          <w:sz w:val="20"/>
          <w:szCs w:val="20"/>
        </w:rPr>
        <w:t xml:space="preserve"> had discussed this during one of our in-person meetings in my office. I think we can say that missingness is an issue. It can result in substantial bias. However, and especially if informative, ignoring missingness or excluding counties with tons of missing data could result in selection bias and loss/reduction in generalizability. Therefore, in cases with a lot of missingness, if researchers decide to exclude data, they should compare characteristics of included vs excluded areas to assess generalizability and interpret results accordingly. They could also conduct numerous sensitivity analyses, including restriction of analyses to those counties with &lt; 30-50% missingness, different imputations (single or multiple) of outage info in counties with missingness (</w:t>
      </w:r>
      <w:proofErr w:type="spellStart"/>
      <w:r>
        <w:rPr>
          <w:sz w:val="20"/>
          <w:szCs w:val="20"/>
        </w:rPr>
        <w:t>ie</w:t>
      </w:r>
      <w:proofErr w:type="spellEnd"/>
      <w:r>
        <w:rPr>
          <w:sz w:val="20"/>
          <w:szCs w:val="20"/>
        </w:rPr>
        <w:t xml:space="preserve"> set everything with missing to 0 vs 100% vs 40% customers out) </w:t>
      </w:r>
      <w:proofErr w:type="spellStart"/>
      <w:r>
        <w:rPr>
          <w:sz w:val="20"/>
          <w:szCs w:val="20"/>
        </w:rPr>
        <w:t>etc</w:t>
      </w:r>
      <w:proofErr w:type="spellEnd"/>
      <w:r>
        <w:rPr>
          <w:sz w:val="20"/>
          <w:szCs w:val="20"/>
        </w:rPr>
        <w:t xml:space="preserve"> </w:t>
      </w:r>
      <w:proofErr w:type="spellStart"/>
      <w:r>
        <w:rPr>
          <w:sz w:val="20"/>
          <w:szCs w:val="20"/>
        </w:rPr>
        <w:t>etc</w:t>
      </w:r>
      <w:proofErr w:type="spellEnd"/>
      <w:r>
        <w:rPr>
          <w:sz w:val="20"/>
          <w:szCs w:val="20"/>
        </w:rPr>
        <w:t xml:space="preserve"> to assess robustness of results.</w:t>
      </w:r>
    </w:p>
  </w:comment>
  <w:comment w:id="216" w:author="Joan Casey" w:date="2024-09-27T22:45:00Z" w:initials="JAC">
    <w:p w14:paraId="7D23F0E3" w14:textId="5EEE27A9" w:rsidR="00803337" w:rsidRDefault="00803337" w:rsidP="00803337">
      <w:r>
        <w:rPr>
          <w:rStyle w:val="CommentReference"/>
        </w:rPr>
        <w:annotationRef/>
      </w:r>
      <w:r>
        <w:rPr>
          <w:sz w:val="20"/>
          <w:szCs w:val="20"/>
        </w:rPr>
        <w:t>this paragraph feels like the conclusion but then there is limitations and another conclusion? maybe we can combine this with the conclusion?</w:t>
      </w:r>
    </w:p>
  </w:comment>
  <w:comment w:id="223" w:author="Joan Casey" w:date="2024-09-27T22:44:00Z" w:initials="JAC">
    <w:p w14:paraId="502EC769" w14:textId="4E8097C0" w:rsidR="00803337" w:rsidRDefault="00803337" w:rsidP="00803337">
      <w:r>
        <w:rPr>
          <w:rStyle w:val="CommentReference"/>
        </w:rPr>
        <w:annotationRef/>
      </w:r>
      <w:r>
        <w:rPr>
          <w:sz w:val="20"/>
          <w:szCs w:val="20"/>
        </w:rPr>
        <w:t xml:space="preserve">any studies to cite here? </w:t>
      </w:r>
      <w:proofErr w:type="spellStart"/>
      <w:r>
        <w:rPr>
          <w:sz w:val="20"/>
          <w:szCs w:val="20"/>
        </w:rPr>
        <w:t>i</w:t>
      </w:r>
      <w:proofErr w:type="spellEnd"/>
      <w:r>
        <w:rPr>
          <w:sz w:val="20"/>
          <w:szCs w:val="20"/>
        </w:rPr>
        <w:t xml:space="preserve"> feel </w:t>
      </w:r>
      <w:proofErr w:type="spellStart"/>
      <w:r>
        <w:rPr>
          <w:sz w:val="20"/>
          <w:szCs w:val="20"/>
        </w:rPr>
        <w:t>liike</w:t>
      </w:r>
      <w:proofErr w:type="spellEnd"/>
      <w:r>
        <w:rPr>
          <w:sz w:val="20"/>
          <w:szCs w:val="20"/>
        </w:rPr>
        <w:t xml:space="preserve"> one or two has come out. </w:t>
      </w:r>
      <w:proofErr w:type="spellStart"/>
      <w:r>
        <w:rPr>
          <w:sz w:val="20"/>
          <w:szCs w:val="20"/>
        </w:rPr>
        <w:t>i</w:t>
      </w:r>
      <w:proofErr w:type="spellEnd"/>
      <w:r>
        <w:rPr>
          <w:sz w:val="20"/>
          <w:szCs w:val="20"/>
        </w:rPr>
        <w:t xml:space="preserve"> have no </w:t>
      </w:r>
      <w:proofErr w:type="spellStart"/>
      <w:r>
        <w:rPr>
          <w:sz w:val="20"/>
          <w:szCs w:val="20"/>
        </w:rPr>
        <w:t>wifi</w:t>
      </w:r>
      <w:proofErr w:type="spellEnd"/>
      <w:r>
        <w:rPr>
          <w:sz w:val="20"/>
          <w:szCs w:val="20"/>
        </w:rPr>
        <w:t xml:space="preserve"> so can’t check.</w:t>
      </w:r>
    </w:p>
  </w:comment>
  <w:comment w:id="227" w:author="Kioumourtzoglou, Marianthi-Anna" w:date="2024-09-30T01:20:00Z" w:initials="MK">
    <w:p w14:paraId="22A39110" w14:textId="77777777" w:rsidR="00B70D4A" w:rsidRDefault="00B70D4A" w:rsidP="00B70D4A">
      <w:r>
        <w:rPr>
          <w:rStyle w:val="CommentReference"/>
        </w:rPr>
        <w:annotationRef/>
      </w:r>
      <w:proofErr w:type="spellStart"/>
      <w:r>
        <w:rPr>
          <w:sz w:val="20"/>
          <w:szCs w:val="20"/>
        </w:rPr>
        <w:t>i</w:t>
      </w:r>
      <w:proofErr w:type="spellEnd"/>
      <w:r>
        <w:rPr>
          <w:sz w:val="20"/>
          <w:szCs w:val="20"/>
        </w:rPr>
        <w:t xml:space="preserve"> don’t think researchers can avoid incorrect estimates. If for example one does not know the exact health-relevant duration, maybe one estimate of the multiple estimated will be correct (if the actual health-relevant duration is one of the chosen ones in analyses). But we won’t know which one. </w:t>
      </w:r>
      <w:proofErr w:type="gramStart"/>
      <w:r>
        <w:rPr>
          <w:sz w:val="20"/>
          <w:szCs w:val="20"/>
        </w:rPr>
        <w:t>So</w:t>
      </w:r>
      <w:proofErr w:type="gramEnd"/>
      <w:r>
        <w:rPr>
          <w:sz w:val="20"/>
          <w:szCs w:val="20"/>
        </w:rPr>
        <w:t xml:space="preserve"> I would tone this down… So maybe I would say characterize the range of plausible effect estimates or </w:t>
      </w:r>
      <w:proofErr w:type="spellStart"/>
      <w:r>
        <w:rPr>
          <w:sz w:val="20"/>
          <w:szCs w:val="20"/>
        </w:rPr>
        <w:t>sth</w:t>
      </w:r>
      <w:proofErr w:type="spellEnd"/>
      <w:r>
        <w:rPr>
          <w:sz w:val="20"/>
          <w:szCs w:val="20"/>
        </w:rPr>
        <w:t xml:space="preserve"> like that.</w:t>
      </w:r>
    </w:p>
  </w:comment>
  <w:comment w:id="228" w:author="Kioumourtzoglou, Marianthi-Anna" w:date="2024-09-30T01:21:00Z" w:initials="MK">
    <w:p w14:paraId="3B17681F" w14:textId="77777777" w:rsidR="00BA0683" w:rsidRDefault="00BA0683" w:rsidP="00BA0683">
      <w:r>
        <w:rPr>
          <w:rStyle w:val="CommentReference"/>
        </w:rPr>
        <w:annotationRef/>
      </w:r>
      <w:r>
        <w:rPr>
          <w:sz w:val="20"/>
          <w:szCs w:val="20"/>
        </w:rPr>
        <w:t>1. this sentence feels a bit out of place here.</w:t>
      </w:r>
    </w:p>
    <w:p w14:paraId="4B30154C" w14:textId="77777777" w:rsidR="00BA0683" w:rsidRDefault="00BA0683" w:rsidP="00BA0683">
      <w:r>
        <w:rPr>
          <w:sz w:val="20"/>
          <w:szCs w:val="20"/>
        </w:rPr>
        <w:t>2. how high is the % missingness in the POUS data??</w:t>
      </w:r>
    </w:p>
  </w:comment>
  <w:comment w:id="240" w:author="Kioumourtzoglou, Marianthi-Anna" w:date="2024-09-30T01:23:00Z" w:initials="MK">
    <w:p w14:paraId="6BE0B1A9" w14:textId="77777777" w:rsidR="002D4E40" w:rsidRDefault="002D4E40" w:rsidP="002D4E40">
      <w:r>
        <w:rPr>
          <w:rStyle w:val="CommentReference"/>
        </w:rPr>
        <w:annotationRef/>
      </w:r>
      <w:r>
        <w:rPr>
          <w:sz w:val="20"/>
          <w:szCs w:val="20"/>
        </w:rPr>
        <w:t>does it though?? how?</w:t>
      </w:r>
    </w:p>
  </w:comment>
  <w:comment w:id="249" w:author="Kioumourtzoglou, Marianthi-Anna" w:date="2024-09-30T01:26:00Z" w:initials="MK">
    <w:p w14:paraId="282BCA00" w14:textId="77777777" w:rsidR="0057297F" w:rsidRDefault="0057297F" w:rsidP="0057297F">
      <w:r>
        <w:rPr>
          <w:rStyle w:val="CommentReference"/>
        </w:rPr>
        <w:annotationRef/>
      </w:r>
      <w:r>
        <w:rPr>
          <w:sz w:val="20"/>
          <w:szCs w:val="20"/>
        </w:rPr>
        <w:t>what exposure was this? this sounds like there was one before POUS, and POUS is the second… but not sure what we wanted to say...</w:t>
      </w:r>
    </w:p>
  </w:comment>
  <w:comment w:id="252" w:author="Joan Casey" w:date="2024-09-27T22:50:00Z" w:initials="JAC">
    <w:p w14:paraId="0564DC16" w14:textId="3130F428" w:rsidR="00C018C0" w:rsidRDefault="00C018C0" w:rsidP="00C018C0">
      <w:r>
        <w:rPr>
          <w:rStyle w:val="CommentReference"/>
        </w:rPr>
        <w:annotationRef/>
      </w:r>
      <w:r>
        <w:rPr>
          <w:sz w:val="20"/>
          <w:szCs w:val="20"/>
        </w:rPr>
        <w:t>just noting to check the manuscript for consistency in present and past tense.</w:t>
      </w:r>
    </w:p>
  </w:comment>
  <w:comment w:id="255" w:author="Kioumourtzoglou, Marianthi-Anna" w:date="2024-09-30T01:27:00Z" w:initials="MK">
    <w:p w14:paraId="3C167CD6" w14:textId="77777777" w:rsidR="00D17227" w:rsidRDefault="0046460C" w:rsidP="00D17227">
      <w:r>
        <w:rPr>
          <w:rStyle w:val="CommentReference"/>
        </w:rPr>
        <w:annotationRef/>
      </w:r>
      <w:r w:rsidR="00D17227">
        <w:rPr>
          <w:sz w:val="20"/>
          <w:szCs w:val="20"/>
        </w:rPr>
        <w:t xml:space="preserve">see above. I would not repeat here b/c too long…. we can summarize by saying </w:t>
      </w:r>
      <w:proofErr w:type="spellStart"/>
      <w:r w:rsidR="00D17227">
        <w:rPr>
          <w:sz w:val="20"/>
          <w:szCs w:val="20"/>
        </w:rPr>
        <w:t>sens</w:t>
      </w:r>
      <w:proofErr w:type="spellEnd"/>
      <w:r w:rsidR="00D17227">
        <w:rPr>
          <w:sz w:val="20"/>
          <w:szCs w:val="20"/>
        </w:rPr>
        <w:t xml:space="preserve"> anal for both durations and missingness</w:t>
      </w:r>
    </w:p>
  </w:comment>
  <w:comment w:id="256" w:author="Kioumourtzoglou, Marianthi-Anna" w:date="2024-09-30T01:28:00Z" w:initials="MK">
    <w:p w14:paraId="05E2AB0F" w14:textId="77777777" w:rsidR="004379F5" w:rsidRDefault="004379F5" w:rsidP="004379F5">
      <w:r>
        <w:rPr>
          <w:rStyle w:val="CommentReference"/>
        </w:rPr>
        <w:annotationRef/>
      </w:r>
      <w:r>
        <w:rPr>
          <w:sz w:val="20"/>
          <w:szCs w:val="20"/>
        </w:rPr>
        <w:t xml:space="preserve">see comment above; </w:t>
      </w:r>
      <w:proofErr w:type="spellStart"/>
      <w:r>
        <w:rPr>
          <w:sz w:val="20"/>
          <w:szCs w:val="20"/>
        </w:rPr>
        <w:t>i’d</w:t>
      </w:r>
      <w:proofErr w:type="spellEnd"/>
      <w:r>
        <w:rPr>
          <w:sz w:val="20"/>
          <w:szCs w:val="20"/>
        </w:rPr>
        <w:t xml:space="preserve"> avoid the use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F1D712" w15:done="0"/>
  <w15:commentEx w15:paraId="1625E6BD" w15:done="0"/>
  <w15:commentEx w15:paraId="010CEED4" w15:done="0"/>
  <w15:commentEx w15:paraId="54357573" w15:paraIdParent="010CEED4" w15:done="0"/>
  <w15:commentEx w15:paraId="382757EF" w15:paraIdParent="010CEED4" w15:done="0"/>
  <w15:commentEx w15:paraId="7E02B969" w15:paraIdParent="010CEED4" w15:done="0"/>
  <w15:commentEx w15:paraId="75216EC7" w15:done="0"/>
  <w15:commentEx w15:paraId="1DF38AF7" w15:paraIdParent="75216EC7" w15:done="0"/>
  <w15:commentEx w15:paraId="7E797220" w15:paraIdParent="75216EC7" w15:done="0"/>
  <w15:commentEx w15:paraId="3AA56891" w15:done="1"/>
  <w15:commentEx w15:paraId="291E3AB3" w15:paraIdParent="3AA56891" w15:done="1"/>
  <w15:commentEx w15:paraId="1395D05E" w15:done="0"/>
  <w15:commentEx w15:paraId="1860650E" w15:paraIdParent="1395D05E" w15:done="0"/>
  <w15:commentEx w15:paraId="727F8DA2" w15:paraIdParent="1395D05E" w15:done="0"/>
  <w15:commentEx w15:paraId="285E1E66" w15:paraIdParent="1395D05E" w15:done="0"/>
  <w15:commentEx w15:paraId="1EEE713C" w15:done="0"/>
  <w15:commentEx w15:paraId="2D60657A" w15:done="0"/>
  <w15:commentEx w15:paraId="5BDBA74E" w15:done="0"/>
  <w15:commentEx w15:paraId="186F9AD9" w15:done="0"/>
  <w15:commentEx w15:paraId="0C9443DD" w15:paraIdParent="186F9AD9" w15:done="0"/>
  <w15:commentEx w15:paraId="2EFC1E46" w15:paraIdParent="186F9AD9" w15:done="0"/>
  <w15:commentEx w15:paraId="1922249F" w15:paraIdParent="186F9AD9" w15:done="0"/>
  <w15:commentEx w15:paraId="4DE39C49" w15:paraIdParent="186F9AD9" w15:done="0"/>
  <w15:commentEx w15:paraId="4E13CF9D" w15:paraIdParent="186F9AD9" w15:done="0"/>
  <w15:commentEx w15:paraId="4425983A" w15:done="0"/>
  <w15:commentEx w15:paraId="41281166" w15:done="0"/>
  <w15:commentEx w15:paraId="35A9A291" w15:done="0"/>
  <w15:commentEx w15:paraId="56550E1B" w15:done="0"/>
  <w15:commentEx w15:paraId="349ABD3C" w15:paraIdParent="56550E1B" w15:done="0"/>
  <w15:commentEx w15:paraId="2878E9B1" w15:paraIdParent="56550E1B" w15:done="0"/>
  <w15:commentEx w15:paraId="2BE3C196" w15:paraIdParent="56550E1B" w15:done="0"/>
  <w15:commentEx w15:paraId="0E61BA58" w15:paraIdParent="56550E1B" w15:done="0"/>
  <w15:commentEx w15:paraId="3C76C0BC" w15:done="0"/>
  <w15:commentEx w15:paraId="1611F20F" w15:paraIdParent="3C76C0BC" w15:done="0"/>
  <w15:commentEx w15:paraId="08B8DC00" w15:paraIdParent="3C76C0BC" w15:done="0"/>
  <w15:commentEx w15:paraId="5D8388BF" w15:done="0"/>
  <w15:commentEx w15:paraId="5DFBFEBA" w15:done="0"/>
  <w15:commentEx w15:paraId="4BF19C0F" w15:done="0"/>
  <w15:commentEx w15:paraId="3F6D2B99" w15:done="0"/>
  <w15:commentEx w15:paraId="42322A11" w15:paraIdParent="3F6D2B99" w15:done="0"/>
  <w15:commentEx w15:paraId="041F84A4" w15:paraIdParent="3F6D2B99" w15:done="0"/>
  <w15:commentEx w15:paraId="58D74015" w15:done="0"/>
  <w15:commentEx w15:paraId="145650D4" w15:done="0"/>
  <w15:commentEx w15:paraId="2AF6E05E" w15:paraIdParent="145650D4" w15:done="0"/>
  <w15:commentEx w15:paraId="542BD69F" w15:done="0"/>
  <w15:commentEx w15:paraId="137EEBF2" w15:paraIdParent="542BD69F" w15:done="0"/>
  <w15:commentEx w15:paraId="6F1FD83A" w15:paraIdParent="542BD69F" w15:done="0"/>
  <w15:commentEx w15:paraId="6AE952E0" w15:done="0"/>
  <w15:commentEx w15:paraId="5EDA1F48" w15:paraIdParent="6AE952E0" w15:done="0"/>
  <w15:commentEx w15:paraId="4546ACC4" w15:done="0"/>
  <w15:commentEx w15:paraId="20AAB1A7" w15:paraIdParent="4546ACC4" w15:done="0"/>
  <w15:commentEx w15:paraId="3707F657" w15:paraIdParent="4546ACC4" w15:done="0"/>
  <w15:commentEx w15:paraId="032356E6" w15:done="0"/>
  <w15:commentEx w15:paraId="4353BD8C" w15:done="0"/>
  <w15:commentEx w15:paraId="62D4A0B4" w15:done="0"/>
  <w15:commentEx w15:paraId="283993D1" w15:done="0"/>
  <w15:commentEx w15:paraId="420DD050" w15:done="0"/>
  <w15:commentEx w15:paraId="45CF30AF" w15:paraIdParent="420DD050" w15:done="0"/>
  <w15:commentEx w15:paraId="45DDE272" w15:paraIdParent="420DD050" w15:done="0"/>
  <w15:commentEx w15:paraId="309DDCBC" w15:paraIdParent="420DD050" w15:done="0"/>
  <w15:commentEx w15:paraId="379A887C" w15:paraIdParent="420DD050" w15:done="0"/>
  <w15:commentEx w15:paraId="3A1493B1" w15:done="0"/>
  <w15:commentEx w15:paraId="23381939" w15:done="0"/>
  <w15:commentEx w15:paraId="10FC95C5" w15:paraIdParent="23381939" w15:done="0"/>
  <w15:commentEx w15:paraId="325AED3E" w15:done="0"/>
  <w15:commentEx w15:paraId="6FBEE7BC" w15:paraIdParent="325AED3E" w15:done="0"/>
  <w15:commentEx w15:paraId="3A7A5E7B" w15:paraIdParent="325AED3E" w15:done="0"/>
  <w15:commentEx w15:paraId="75041239" w15:done="0"/>
  <w15:commentEx w15:paraId="383C1343" w15:paraIdParent="75041239" w15:done="0"/>
  <w15:commentEx w15:paraId="73BBC33C" w15:paraIdParent="75041239" w15:done="0"/>
  <w15:commentEx w15:paraId="58862B45" w15:done="0"/>
  <w15:commentEx w15:paraId="229FADF2" w15:done="0"/>
  <w15:commentEx w15:paraId="11981E3E" w15:done="0"/>
  <w15:commentEx w15:paraId="70E687D0" w15:paraIdParent="11981E3E" w15:done="0"/>
  <w15:commentEx w15:paraId="47138603" w15:done="0"/>
  <w15:commentEx w15:paraId="44C4963F" w15:done="0"/>
  <w15:commentEx w15:paraId="6B2E8F1D" w15:done="0"/>
  <w15:commentEx w15:paraId="14359D77" w15:done="0"/>
  <w15:commentEx w15:paraId="2B97F425" w15:done="0"/>
  <w15:commentEx w15:paraId="5907582A" w15:done="0"/>
  <w15:commentEx w15:paraId="55CE78DB" w15:done="0"/>
  <w15:commentEx w15:paraId="6CFF5D9F" w15:paraIdParent="55CE78DB" w15:done="0"/>
  <w15:commentEx w15:paraId="1BB78477" w15:paraIdParent="55CE78DB" w15:done="0"/>
  <w15:commentEx w15:paraId="1E05E891" w15:paraIdParent="55CE78DB" w15:done="0"/>
  <w15:commentEx w15:paraId="0F8F9F72" w15:paraIdParent="55CE78DB" w15:done="0"/>
  <w15:commentEx w15:paraId="5EA0CD15" w15:done="0"/>
  <w15:commentEx w15:paraId="6BA4BAEB" w15:paraIdParent="5EA0CD15" w15:done="0"/>
  <w15:commentEx w15:paraId="03AB28CE" w15:done="0"/>
  <w15:commentEx w15:paraId="3DACEDE9" w15:done="0"/>
  <w15:commentEx w15:paraId="32BFFA24" w15:done="0"/>
  <w15:commentEx w15:paraId="4255AD19" w15:done="0"/>
  <w15:commentEx w15:paraId="28C1F3FE" w15:done="0"/>
  <w15:commentEx w15:paraId="40D49ADB" w15:paraIdParent="28C1F3FE" w15:done="0"/>
  <w15:commentEx w15:paraId="4E15AD93" w15:done="0"/>
  <w15:commentEx w15:paraId="1B994994" w15:paraIdParent="4E15AD93" w15:done="0"/>
  <w15:commentEx w15:paraId="64BC88EC" w15:paraIdParent="4E15AD93" w15:done="0"/>
  <w15:commentEx w15:paraId="1466D86C" w15:done="0"/>
  <w15:commentEx w15:paraId="216725A2" w15:done="0"/>
  <w15:commentEx w15:paraId="1F979552" w15:paraIdParent="216725A2" w15:done="0"/>
  <w15:commentEx w15:paraId="3C0716B4" w15:paraIdParent="216725A2" w15:done="0"/>
  <w15:commentEx w15:paraId="047F3889" w15:paraIdParent="216725A2" w15:done="0"/>
  <w15:commentEx w15:paraId="727F54BC" w15:paraIdParent="216725A2" w15:done="0"/>
  <w15:commentEx w15:paraId="7D23F0E3" w15:done="0"/>
  <w15:commentEx w15:paraId="502EC769" w15:done="0"/>
  <w15:commentEx w15:paraId="22A39110" w15:done="0"/>
  <w15:commentEx w15:paraId="4B30154C" w15:done="0"/>
  <w15:commentEx w15:paraId="6BE0B1A9" w15:done="0"/>
  <w15:commentEx w15:paraId="282BCA00" w15:done="0"/>
  <w15:commentEx w15:paraId="0564DC16" w15:done="0"/>
  <w15:commentEx w15:paraId="3C167CD6" w15:done="0"/>
  <w15:commentEx w15:paraId="05E2AB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D887DA" w16cex:dateUtc="2024-09-28T01:32:00Z"/>
  <w16cex:commentExtensible w16cex:durableId="3AE7C7F8" w16cex:dateUtc="2024-09-28T01:52:00Z"/>
  <w16cex:commentExtensible w16cex:durableId="2A69B113" w16cex:dateUtc="2024-09-28T01:48:00Z"/>
  <w16cex:commentExtensible w16cex:durableId="549BA61F" w16cex:dateUtc="2024-09-28T01:52:00Z"/>
  <w16cex:commentExtensible w16cex:durableId="20B49331" w16cex:dateUtc="2024-09-29T20:55:00Z"/>
  <w16cex:commentExtensible w16cex:durableId="6B87F8B7" w16cex:dateUtc="2024-09-29T20:56:00Z"/>
  <w16cex:commentExtensible w16cex:durableId="52377837" w16cex:dateUtc="2024-09-28T01:51:00Z"/>
  <w16cex:commentExtensible w16cex:durableId="6A040A5B" w16cex:dateUtc="2024-09-29T20:58:00Z"/>
  <w16cex:commentExtensible w16cex:durableId="5BEEC5D0" w16cex:dateUtc="2024-09-29T23:24:00Z"/>
  <w16cex:commentExtensible w16cex:durableId="78741C0E" w16cex:dateUtc="2024-08-08T23:42:00Z"/>
  <w16cex:commentExtensible w16cex:durableId="4A3FAA00" w16cex:dateUtc="2024-08-12T16:15:00Z"/>
  <w16cex:commentExtensible w16cex:durableId="3C8F9EB8" w16cex:dateUtc="2024-07-26T22:57:00Z"/>
  <w16cex:commentExtensible w16cex:durableId="5797A8C8" w16cex:dateUtc="2024-07-31T19:35:00Z"/>
  <w16cex:commentExtensible w16cex:durableId="46CD7826" w16cex:dateUtc="2024-08-09T16:00:00Z"/>
  <w16cex:commentExtensible w16cex:durableId="77DECF6C" w16cex:dateUtc="2024-08-12T16:16:00Z">
    <w16cex:extLst>
      <w16:ext w16:uri="{CE6994B0-6A32-4C9F-8C6B-6E91EDA988CE}">
        <cr:reactions xmlns:cr="http://schemas.microsoft.com/office/comments/2020/reactions">
          <cr:reaction reactionType="1">
            <cr:reactionInfo dateUtc="2024-09-28T01:54:00Z">
              <cr:user userId="Joan Casey" userProvider="None" userName="Joan Casey"/>
            </cr:reactionInfo>
          </cr:reaction>
        </cr:reactions>
      </w16:ext>
    </w16cex:extLst>
  </w16cex:commentExtensible>
  <w16cex:commentExtensible w16cex:durableId="2A684EF5" w16cex:dateUtc="2024-09-28T01:59:00Z"/>
  <w16cex:commentExtensible w16cex:durableId="7D810786" w16cex:dateUtc="2024-09-28T02:00:00Z"/>
  <w16cex:commentExtensible w16cex:durableId="07479E0F" w16cex:dateUtc="2024-09-28T02:01:00Z"/>
  <w16cex:commentExtensible w16cex:durableId="26E56A81" w16cex:dateUtc="2024-07-05T23:22:00Z"/>
  <w16cex:commentExtensible w16cex:durableId="79C71E71" w16cex:dateUtc="2024-07-08T22:08:00Z"/>
  <w16cex:commentExtensible w16cex:durableId="73187E9F" w16cex:dateUtc="2024-07-27T14:03:00Z"/>
  <w16cex:commentExtensible w16cex:durableId="2A4569F6" w16cex:dateUtc="2024-07-27T14:04:00Z"/>
  <w16cex:commentExtensible w16cex:durableId="5A683A13" w16cex:dateUtc="2024-08-06T16:23:00Z"/>
  <w16cex:commentExtensible w16cex:durableId="153F8D69" w16cex:dateUtc="2024-09-29T21:05:00Z"/>
  <w16cex:commentExtensible w16cex:durableId="09176D17" w16cex:dateUtc="2024-09-28T02:02:00Z"/>
  <w16cex:commentExtensible w16cex:durableId="60342109" w16cex:dateUtc="2024-09-29T21:07:00Z"/>
  <w16cex:commentExtensible w16cex:durableId="31ED22E7" w16cex:dateUtc="2024-09-28T02:04:00Z"/>
  <w16cex:commentExtensible w16cex:durableId="5FAE3A39" w16cex:dateUtc="2024-09-08T23:42:00Z"/>
  <w16cex:commentExtensible w16cex:durableId="0403852A" w16cex:dateUtc="2024-09-28T02:05:00Z"/>
  <w16cex:commentExtensible w16cex:durableId="201C1F7E" w16cex:dateUtc="2024-09-28T02:05:00Z"/>
  <w16cex:commentExtensible w16cex:durableId="036282A9" w16cex:dateUtc="2024-09-28T02:13:00Z"/>
  <w16cex:commentExtensible w16cex:durableId="03A28D6D" w16cex:dateUtc="2024-09-29T21:10:00Z"/>
  <w16cex:commentExtensible w16cex:durableId="19E078CE" w16cex:dateUtc="2024-09-28T02:06:00Z"/>
  <w16cex:commentExtensible w16cex:durableId="756EEF4E" w16cex:dateUtc="2024-09-28T02:06:00Z"/>
  <w16cex:commentExtensible w16cex:durableId="7A8ECECA" w16cex:dateUtc="2024-09-29T21:14:00Z"/>
  <w16cex:commentExtensible w16cex:durableId="0ED493F0" w16cex:dateUtc="2024-09-28T02:09:00Z"/>
  <w16cex:commentExtensible w16cex:durableId="22F66ACF" w16cex:dateUtc="2024-09-29T21:17:00Z"/>
  <w16cex:commentExtensible w16cex:durableId="398E0836" w16cex:dateUtc="2024-09-29T21:18:00Z"/>
  <w16cex:commentExtensible w16cex:durableId="0F0FA550" w16cex:dateUtc="2024-09-28T02:15:00Z"/>
  <w16cex:commentExtensible w16cex:durableId="0AA1827E" w16cex:dateUtc="2024-09-29T21:22:00Z"/>
  <w16cex:commentExtensible w16cex:durableId="55372A1F" w16cex:dateUtc="2024-09-29T23:33:00Z"/>
  <w16cex:commentExtensible w16cex:durableId="41D5C615" w16cex:dateUtc="2024-09-28T02:15:00Z"/>
  <w16cex:commentExtensible w16cex:durableId="1A4D59E1" w16cex:dateUtc="2024-09-28T02:26:00Z"/>
  <w16cex:commentExtensible w16cex:durableId="4AAC1120" w16cex:dateUtc="2024-09-29T23:04:00Z"/>
  <w16cex:commentExtensible w16cex:durableId="1E460F7F" w16cex:dateUtc="2024-07-30T00:46:00Z"/>
  <w16cex:commentExtensible w16cex:durableId="3B9DD775" w16cex:dateUtc="2024-07-31T19:52:00Z"/>
  <w16cex:commentExtensible w16cex:durableId="0DCE9765" w16cex:dateUtc="2024-09-29T21:24:00Z"/>
  <w16cex:commentExtensible w16cex:durableId="4407D4D4" w16cex:dateUtc="2024-09-29T21:31:00Z"/>
  <w16cex:commentExtensible w16cex:durableId="577C79A9" w16cex:dateUtc="2024-09-29T22:54:00Z"/>
  <w16cex:commentExtensible w16cex:durableId="23308134" w16cex:dateUtc="2024-07-05T17:50:00Z"/>
  <w16cex:commentExtensible w16cex:durableId="453203B4" w16cex:dateUtc="2024-07-06T00:04:00Z"/>
  <w16cex:commentExtensible w16cex:durableId="1A55C461" w16cex:dateUtc="2024-07-30T00:52:00Z">
    <w16cex:extLst>
      <w16:ext w16:uri="{CE6994B0-6A32-4C9F-8C6B-6E91EDA988CE}">
        <cr:reactions xmlns:cr="http://schemas.microsoft.com/office/comments/2020/reactions">
          <cr:reaction reactionType="1">
            <cr:reactionInfo dateUtc="2024-09-28T02:19:46Z">
              <cr:user userId="Joan Casey" userProvider="None" userName="Joan Casey"/>
            </cr:reactionInfo>
          </cr:reaction>
        </cr:reactions>
      </w16:ext>
    </w16cex:extLst>
  </w16cex:commentExtensible>
  <w16cex:commentExtensible w16cex:durableId="437DBB60" w16cex:dateUtc="2024-09-28T02:21:00Z"/>
  <w16cex:commentExtensible w16cex:durableId="578F7F4B" w16cex:dateUtc="2024-09-29T21:59:00Z"/>
  <w16cex:commentExtensible w16cex:durableId="1E6F59FE" w16cex:dateUtc="2024-09-29T22:00:00Z"/>
  <w16cex:commentExtensible w16cex:durableId="7DCEE0FD" w16cex:dateUtc="2024-09-28T02:22:00Z"/>
  <w16cex:commentExtensible w16cex:durableId="7CBA9E29" w16cex:dateUtc="2024-07-30T00:52:00Z"/>
  <w16cex:commentExtensible w16cex:durableId="284B33BA" w16cex:dateUtc="2024-07-31T19:55:00Z"/>
  <w16cex:commentExtensible w16cex:durableId="2E9C690D" w16cex:dateUtc="2024-08-09T18:34:00Z"/>
  <w16cex:commentExtensible w16cex:durableId="77859C38" w16cex:dateUtc="2024-08-12T20:32:00Z"/>
  <w16cex:commentExtensible w16cex:durableId="643AD12D" w16cex:dateUtc="2024-09-29T21:36:00Z"/>
  <w16cex:commentExtensible w16cex:durableId="7E53603F" w16cex:dateUtc="2024-09-29T21:37:00Z"/>
  <w16cex:commentExtensible w16cex:durableId="1CAFFBBF" w16cex:dateUtc="2024-09-28T02:23:00Z"/>
  <w16cex:commentExtensible w16cex:durableId="63003A83" w16cex:dateUtc="2024-09-29T21:41:00Z"/>
  <w16cex:commentExtensible w16cex:durableId="57BBCD5F" w16cex:dateUtc="2024-09-28T02:26:00Z"/>
  <w16cex:commentExtensible w16cex:durableId="054824C2" w16cex:dateUtc="2024-09-28T02:27:00Z"/>
  <w16cex:commentExtensible w16cex:durableId="3CEA449B" w16cex:dateUtc="2024-09-29T21:43:00Z"/>
  <w16cex:commentExtensible w16cex:durableId="4B5E3483" w16cex:dateUtc="2024-07-30T01:07:00Z"/>
  <w16cex:commentExtensible w16cex:durableId="5A618EC0" w16cex:dateUtc="2024-07-30T01:08:00Z"/>
  <w16cex:commentExtensible w16cex:durableId="2FB0C617" w16cex:dateUtc="2024-07-31T20:00:00Z">
    <w16cex:extLst>
      <w16:ext w16:uri="{CE6994B0-6A32-4C9F-8C6B-6E91EDA988CE}">
        <cr:reactions xmlns:cr="http://schemas.microsoft.com/office/comments/2020/reactions">
          <cr:reaction reactionType="1">
            <cr:reactionInfo dateUtc="2024-09-29T21:44:21Z">
              <cr:user userId="S::mk3961@cumc.columbia.edu::ef378efc-f22b-4963-9cd9-44d2d00bded3" userProvider="AD" userName="Kioumourtzoglou, Marianthi-Anna"/>
            </cr:reactionInfo>
          </cr:reaction>
        </cr:reactions>
      </w16:ext>
    </w16cex:extLst>
  </w16cex:commentExtensible>
  <w16cex:commentExtensible w16cex:durableId="314C47DB" w16cex:dateUtc="2024-09-29T21:45:00Z"/>
  <w16cex:commentExtensible w16cex:durableId="2B288DEA" w16cex:dateUtc="2024-09-28T02:32:00Z"/>
  <w16cex:commentExtensible w16cex:durableId="449B78F0" w16cex:dateUtc="2024-09-28T02:34:00Z"/>
  <w16cex:commentExtensible w16cex:durableId="65ACF06C" w16cex:dateUtc="2024-09-29T21:47:00Z"/>
  <w16cex:commentExtensible w16cex:durableId="0D64FFC3" w16cex:dateUtc="2024-09-29T21:48:00Z"/>
  <w16cex:commentExtensible w16cex:durableId="2AC2FAAA" w16cex:dateUtc="2024-09-29T21:50:00Z"/>
  <w16cex:commentExtensible w16cex:durableId="78241BD1" w16cex:dateUtc="2024-09-29T21:51:00Z"/>
  <w16cex:commentExtensible w16cex:durableId="30E133E8" w16cex:dateUtc="2024-09-29T21:52:00Z"/>
  <w16cex:commentExtensible w16cex:durableId="2FB6F4E3" w16cex:dateUtc="2024-09-29T21:54:00Z"/>
  <w16cex:commentExtensible w16cex:durableId="7D529443" w16cex:dateUtc="2024-09-29T21:56:00Z"/>
  <w16cex:commentExtensible w16cex:durableId="496B4410" w16cex:dateUtc="2024-07-30T01:11:00Z"/>
  <w16cex:commentExtensible w16cex:durableId="75086584" w16cex:dateUtc="2024-07-31T20:00:00Z"/>
  <w16cex:commentExtensible w16cex:durableId="095D93D0" w16cex:dateUtc="2024-08-09T18:44:00Z"/>
  <w16cex:commentExtensible w16cex:durableId="69E8ACD9" w16cex:dateUtc="2024-09-08T23:40:00Z"/>
  <w16cex:commentExtensible w16cex:durableId="68266B37" w16cex:dateUtc="2024-09-29T21:58:00Z"/>
  <w16cex:commentExtensible w16cex:durableId="52A030A9" w16cex:dateUtc="2024-09-29T22:01:00Z"/>
  <w16cex:commentExtensible w16cex:durableId="20524EA7" w16cex:dateUtc="2024-09-29T22:02:00Z"/>
  <w16cex:commentExtensible w16cex:durableId="2E00BE49" w16cex:dateUtc="2024-09-28T02:39:00Z"/>
  <w16cex:commentExtensible w16cex:durableId="4F785242" w16cex:dateUtc="2024-09-29T22:04:00Z"/>
  <w16cex:commentExtensible w16cex:durableId="2F51639A" w16cex:dateUtc="2024-09-29T22:05:00Z"/>
  <w16cex:commentExtensible w16cex:durableId="338BE176" w16cex:dateUtc="2024-09-29T22:08:00Z"/>
  <w16cex:commentExtensible w16cex:durableId="7B6C7617" w16cex:dateUtc="2024-09-28T02:41:00Z"/>
  <w16cex:commentExtensible w16cex:durableId="21726008" w16cex:dateUtc="2024-09-29T22:10:00Z"/>
  <w16cex:commentExtensible w16cex:durableId="66FC8214" w16cex:dateUtc="2024-07-30T01:14:00Z"/>
  <w16cex:commentExtensible w16cex:durableId="6E01A41E" w16cex:dateUtc="2024-07-30T01:15:00Z"/>
  <w16cex:commentExtensible w16cex:durableId="51835073" w16cex:dateUtc="2024-07-31T21:19:00Z"/>
  <w16cex:commentExtensible w16cex:durableId="5B9A1B58" w16cex:dateUtc="2024-08-12T21:46:00Z"/>
  <w16cex:commentExtensible w16cex:durableId="7348248E" w16cex:dateUtc="2024-07-30T01:16:00Z"/>
  <w16cex:commentExtensible w16cex:durableId="764AC88E" w16cex:dateUtc="2024-07-31T21:22:00Z"/>
  <w16cex:commentExtensible w16cex:durableId="2AC0AC30" w16cex:dateUtc="2024-08-09T18:51:00Z"/>
  <w16cex:commentExtensible w16cex:durableId="7FCE100B" w16cex:dateUtc="2024-09-28T02:43:00Z"/>
  <w16cex:commentExtensible w16cex:durableId="63081817" w16cex:dateUtc="2024-09-29T22:16:00Z"/>
  <w16cex:commentExtensible w16cex:durableId="4F7512C5" w16cex:dateUtc="2024-09-28T02:45:00Z"/>
  <w16cex:commentExtensible w16cex:durableId="0B1E4162" w16cex:dateUtc="2024-09-28T02:44:00Z"/>
  <w16cex:commentExtensible w16cex:durableId="0DC79A97" w16cex:dateUtc="2024-09-29T22:20:00Z"/>
  <w16cex:commentExtensible w16cex:durableId="65B2345D" w16cex:dateUtc="2024-09-29T22:21:00Z"/>
  <w16cex:commentExtensible w16cex:durableId="1BCF1BCC" w16cex:dateUtc="2024-09-29T22:23:00Z"/>
  <w16cex:commentExtensible w16cex:durableId="2F225F4F" w16cex:dateUtc="2024-09-29T22:26:00Z"/>
  <w16cex:commentExtensible w16cex:durableId="0ECA1BBD" w16cex:dateUtc="2024-09-28T02:50:00Z"/>
  <w16cex:commentExtensible w16cex:durableId="638E6050" w16cex:dateUtc="2024-09-29T22:27:00Z"/>
  <w16cex:commentExtensible w16cex:durableId="10D9F265" w16cex:dateUtc="2024-09-29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F1D712" w16cid:durableId="17D887DA"/>
  <w16cid:commentId w16cid:paraId="1625E6BD" w16cid:durableId="3AE7C7F8"/>
  <w16cid:commentId w16cid:paraId="010CEED4" w16cid:durableId="2A69B113"/>
  <w16cid:commentId w16cid:paraId="54357573" w16cid:durableId="549BA61F"/>
  <w16cid:commentId w16cid:paraId="382757EF" w16cid:durableId="20B49331"/>
  <w16cid:commentId w16cid:paraId="7E02B969" w16cid:durableId="6B87F8B7"/>
  <w16cid:commentId w16cid:paraId="75216EC7" w16cid:durableId="52377837"/>
  <w16cid:commentId w16cid:paraId="1DF38AF7" w16cid:durableId="6A040A5B"/>
  <w16cid:commentId w16cid:paraId="7E797220" w16cid:durableId="5BEEC5D0"/>
  <w16cid:commentId w16cid:paraId="3AA56891" w16cid:durableId="78741C0E"/>
  <w16cid:commentId w16cid:paraId="291E3AB3" w16cid:durableId="4A3FAA00"/>
  <w16cid:commentId w16cid:paraId="1395D05E" w16cid:durableId="3C8F9EB8"/>
  <w16cid:commentId w16cid:paraId="1860650E" w16cid:durableId="5797A8C8"/>
  <w16cid:commentId w16cid:paraId="727F8DA2" w16cid:durableId="46CD7826"/>
  <w16cid:commentId w16cid:paraId="285E1E66" w16cid:durableId="77DECF6C"/>
  <w16cid:commentId w16cid:paraId="1EEE713C" w16cid:durableId="2A684EF5"/>
  <w16cid:commentId w16cid:paraId="2D60657A" w16cid:durableId="7D810786"/>
  <w16cid:commentId w16cid:paraId="5BDBA74E" w16cid:durableId="07479E0F"/>
  <w16cid:commentId w16cid:paraId="186F9AD9" w16cid:durableId="26E56A81"/>
  <w16cid:commentId w16cid:paraId="0C9443DD" w16cid:durableId="79C71E71"/>
  <w16cid:commentId w16cid:paraId="2EFC1E46" w16cid:durableId="73187E9F"/>
  <w16cid:commentId w16cid:paraId="1922249F" w16cid:durableId="2A4569F6"/>
  <w16cid:commentId w16cid:paraId="4DE39C49" w16cid:durableId="5A683A13"/>
  <w16cid:commentId w16cid:paraId="4E13CF9D" w16cid:durableId="153F8D69"/>
  <w16cid:commentId w16cid:paraId="4425983A" w16cid:durableId="09176D17"/>
  <w16cid:commentId w16cid:paraId="41281166" w16cid:durableId="60342109"/>
  <w16cid:commentId w16cid:paraId="35A9A291" w16cid:durableId="31ED22E7"/>
  <w16cid:commentId w16cid:paraId="56550E1B" w16cid:durableId="5FAE3A39"/>
  <w16cid:commentId w16cid:paraId="349ABD3C" w16cid:durableId="0403852A"/>
  <w16cid:commentId w16cid:paraId="2878E9B1" w16cid:durableId="201C1F7E"/>
  <w16cid:commentId w16cid:paraId="2BE3C196" w16cid:durableId="036282A9"/>
  <w16cid:commentId w16cid:paraId="0E61BA58" w16cid:durableId="03A28D6D"/>
  <w16cid:commentId w16cid:paraId="3C76C0BC" w16cid:durableId="19E078CE"/>
  <w16cid:commentId w16cid:paraId="1611F20F" w16cid:durableId="756EEF4E"/>
  <w16cid:commentId w16cid:paraId="08B8DC00" w16cid:durableId="7A8ECECA"/>
  <w16cid:commentId w16cid:paraId="5D8388BF" w16cid:durableId="0ED493F0"/>
  <w16cid:commentId w16cid:paraId="5DFBFEBA" w16cid:durableId="22F66ACF"/>
  <w16cid:commentId w16cid:paraId="4BF19C0F" w16cid:durableId="398E0836"/>
  <w16cid:commentId w16cid:paraId="3F6D2B99" w16cid:durableId="0F0FA550"/>
  <w16cid:commentId w16cid:paraId="42322A11" w16cid:durableId="0AA1827E"/>
  <w16cid:commentId w16cid:paraId="041F84A4" w16cid:durableId="55372A1F"/>
  <w16cid:commentId w16cid:paraId="58D74015" w16cid:durableId="41D5C615"/>
  <w16cid:commentId w16cid:paraId="145650D4" w16cid:durableId="1A4D59E1"/>
  <w16cid:commentId w16cid:paraId="2AF6E05E" w16cid:durableId="4AAC1120"/>
  <w16cid:commentId w16cid:paraId="542BD69F" w16cid:durableId="1E460F7F"/>
  <w16cid:commentId w16cid:paraId="137EEBF2" w16cid:durableId="3B9DD775"/>
  <w16cid:commentId w16cid:paraId="6F1FD83A" w16cid:durableId="0DCE9765"/>
  <w16cid:commentId w16cid:paraId="6AE952E0" w16cid:durableId="4407D4D4"/>
  <w16cid:commentId w16cid:paraId="5EDA1F48" w16cid:durableId="577C79A9"/>
  <w16cid:commentId w16cid:paraId="4546ACC4" w16cid:durableId="23308134"/>
  <w16cid:commentId w16cid:paraId="20AAB1A7" w16cid:durableId="453203B4"/>
  <w16cid:commentId w16cid:paraId="3707F657" w16cid:durableId="1A55C461"/>
  <w16cid:commentId w16cid:paraId="032356E6" w16cid:durableId="437DBB60"/>
  <w16cid:commentId w16cid:paraId="4353BD8C" w16cid:durableId="578F7F4B"/>
  <w16cid:commentId w16cid:paraId="62D4A0B4" w16cid:durableId="1E6F59FE"/>
  <w16cid:commentId w16cid:paraId="283993D1" w16cid:durableId="7DCEE0FD"/>
  <w16cid:commentId w16cid:paraId="420DD050" w16cid:durableId="7CBA9E29"/>
  <w16cid:commentId w16cid:paraId="45CF30AF" w16cid:durableId="284B33BA"/>
  <w16cid:commentId w16cid:paraId="45DDE272" w16cid:durableId="2E9C690D"/>
  <w16cid:commentId w16cid:paraId="309DDCBC" w16cid:durableId="77859C38"/>
  <w16cid:commentId w16cid:paraId="379A887C" w16cid:durableId="643AD12D"/>
  <w16cid:commentId w16cid:paraId="3A1493B1" w16cid:durableId="7E53603F"/>
  <w16cid:commentId w16cid:paraId="23381939" w16cid:durableId="1CAFFBBF"/>
  <w16cid:commentId w16cid:paraId="10FC95C5" w16cid:durableId="63003A83"/>
  <w16cid:commentId w16cid:paraId="325AED3E" w16cid:durableId="57BBCD5F"/>
  <w16cid:commentId w16cid:paraId="6FBEE7BC" w16cid:durableId="054824C2"/>
  <w16cid:commentId w16cid:paraId="3A7A5E7B" w16cid:durableId="3CEA449B"/>
  <w16cid:commentId w16cid:paraId="75041239" w16cid:durableId="4B5E3483"/>
  <w16cid:commentId w16cid:paraId="383C1343" w16cid:durableId="5A618EC0"/>
  <w16cid:commentId w16cid:paraId="73BBC33C" w16cid:durableId="2FB0C617"/>
  <w16cid:commentId w16cid:paraId="58862B45" w16cid:durableId="314C47DB"/>
  <w16cid:commentId w16cid:paraId="229FADF2" w16cid:durableId="2B288DEA"/>
  <w16cid:commentId w16cid:paraId="11981E3E" w16cid:durableId="449B78F0"/>
  <w16cid:commentId w16cid:paraId="70E687D0" w16cid:durableId="65ACF06C"/>
  <w16cid:commentId w16cid:paraId="47138603" w16cid:durableId="0D64FFC3"/>
  <w16cid:commentId w16cid:paraId="44C4963F" w16cid:durableId="2AC2FAAA"/>
  <w16cid:commentId w16cid:paraId="6B2E8F1D" w16cid:durableId="78241BD1"/>
  <w16cid:commentId w16cid:paraId="14359D77" w16cid:durableId="30E133E8"/>
  <w16cid:commentId w16cid:paraId="2B97F425" w16cid:durableId="2FB6F4E3"/>
  <w16cid:commentId w16cid:paraId="5907582A" w16cid:durableId="7D529443"/>
  <w16cid:commentId w16cid:paraId="55CE78DB" w16cid:durableId="496B4410"/>
  <w16cid:commentId w16cid:paraId="6CFF5D9F" w16cid:durableId="75086584"/>
  <w16cid:commentId w16cid:paraId="1BB78477" w16cid:durableId="095D93D0"/>
  <w16cid:commentId w16cid:paraId="1E05E891" w16cid:durableId="69E8ACD9"/>
  <w16cid:commentId w16cid:paraId="0F8F9F72" w16cid:durableId="68266B37"/>
  <w16cid:commentId w16cid:paraId="5EA0CD15" w16cid:durableId="52A030A9"/>
  <w16cid:commentId w16cid:paraId="6BA4BAEB" w16cid:durableId="20524EA7"/>
  <w16cid:commentId w16cid:paraId="03AB28CE" w16cid:durableId="2E00BE49"/>
  <w16cid:commentId w16cid:paraId="3DACEDE9" w16cid:durableId="4F785242"/>
  <w16cid:commentId w16cid:paraId="32BFFA24" w16cid:durableId="2F51639A"/>
  <w16cid:commentId w16cid:paraId="4255AD19" w16cid:durableId="338BE176"/>
  <w16cid:commentId w16cid:paraId="28C1F3FE" w16cid:durableId="7B6C7617"/>
  <w16cid:commentId w16cid:paraId="40D49ADB" w16cid:durableId="21726008"/>
  <w16cid:commentId w16cid:paraId="4E15AD93" w16cid:durableId="66FC8214"/>
  <w16cid:commentId w16cid:paraId="1B994994" w16cid:durableId="6E01A41E"/>
  <w16cid:commentId w16cid:paraId="64BC88EC" w16cid:durableId="51835073"/>
  <w16cid:commentId w16cid:paraId="1466D86C" w16cid:durableId="5B9A1B58"/>
  <w16cid:commentId w16cid:paraId="216725A2" w16cid:durableId="7348248E"/>
  <w16cid:commentId w16cid:paraId="1F979552" w16cid:durableId="764AC88E"/>
  <w16cid:commentId w16cid:paraId="3C0716B4" w16cid:durableId="2AC0AC30"/>
  <w16cid:commentId w16cid:paraId="047F3889" w16cid:durableId="7FCE100B"/>
  <w16cid:commentId w16cid:paraId="727F54BC" w16cid:durableId="63081817"/>
  <w16cid:commentId w16cid:paraId="7D23F0E3" w16cid:durableId="4F7512C5"/>
  <w16cid:commentId w16cid:paraId="502EC769" w16cid:durableId="0B1E4162"/>
  <w16cid:commentId w16cid:paraId="22A39110" w16cid:durableId="0DC79A97"/>
  <w16cid:commentId w16cid:paraId="4B30154C" w16cid:durableId="65B2345D"/>
  <w16cid:commentId w16cid:paraId="6BE0B1A9" w16cid:durableId="1BCF1BCC"/>
  <w16cid:commentId w16cid:paraId="282BCA00" w16cid:durableId="2F225F4F"/>
  <w16cid:commentId w16cid:paraId="0564DC16" w16cid:durableId="0ECA1BBD"/>
  <w16cid:commentId w16cid:paraId="3C167CD6" w16cid:durableId="638E6050"/>
  <w16cid:commentId w16cid:paraId="05E2AB0F" w16cid:durableId="10D9F2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526C4" w14:textId="77777777" w:rsidR="002F07BC" w:rsidRDefault="002F07BC" w:rsidP="008C0CD6">
      <w:r>
        <w:separator/>
      </w:r>
    </w:p>
  </w:endnote>
  <w:endnote w:type="continuationSeparator" w:id="0">
    <w:p w14:paraId="60CAF568" w14:textId="77777777" w:rsidR="002F07BC" w:rsidRDefault="002F07BC" w:rsidP="008C0CD6">
      <w:r>
        <w:continuationSeparator/>
      </w:r>
    </w:p>
  </w:endnote>
  <w:endnote w:id="1">
    <w:p w14:paraId="64A85CC2" w14:textId="77777777" w:rsidR="008C0CD6" w:rsidRPr="00CB5F78" w:rsidRDefault="008C0CD6" w:rsidP="008C0CD6">
      <w:pPr>
        <w:pStyle w:val="EndNoteBibliography"/>
        <w:spacing w:after="0"/>
        <w:rPr>
          <w:rFonts w:ascii="Arial" w:hAnsi="Arial" w:cs="Arial"/>
          <w:color w:val="000000" w:themeColor="text1"/>
        </w:rPr>
      </w:pPr>
      <w:r w:rsidRPr="00CB5F78">
        <w:rPr>
          <w:rStyle w:val="EndnoteReference"/>
          <w:rFonts w:ascii="Arial" w:hAnsi="Arial" w:cs="Arial"/>
          <w:color w:val="000000" w:themeColor="text1"/>
        </w:rPr>
        <w:endnoteRef/>
      </w:r>
      <w:r w:rsidRPr="00CB5F78">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CB5F78">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CB5F78" w:rsidRDefault="008C0CD6" w:rsidP="008C0CD6">
      <w:pPr>
        <w:pStyle w:val="EndnoteText"/>
        <w:rPr>
          <w:rFonts w:ascii="Arial" w:hAnsi="Arial" w:cs="Arial"/>
          <w:color w:val="000000" w:themeColor="text1"/>
          <w:sz w:val="22"/>
          <w:szCs w:val="22"/>
        </w:rPr>
      </w:pPr>
    </w:p>
  </w:endnote>
  <w:endnote w:id="2">
    <w:p w14:paraId="2B806134"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JA, </w:t>
      </w:r>
      <w:proofErr w:type="spellStart"/>
      <w:r w:rsidRPr="00CB5F78">
        <w:rPr>
          <w:rFonts w:ascii="Arial" w:hAnsi="Arial" w:cs="Arial"/>
          <w:color w:val="000000" w:themeColor="text1"/>
          <w:sz w:val="22"/>
          <w:szCs w:val="22"/>
        </w:rPr>
        <w:t>Fukurai</w:t>
      </w:r>
      <w:proofErr w:type="spellEnd"/>
      <w:r w:rsidRPr="00CB5F78">
        <w:rPr>
          <w:rFonts w:ascii="Arial" w:hAnsi="Arial" w:cs="Arial"/>
          <w:color w:val="000000" w:themeColor="text1"/>
          <w:sz w:val="22"/>
          <w:szCs w:val="22"/>
        </w:rPr>
        <w:t xml:space="preserve"> M, Hernández D, </w:t>
      </w:r>
      <w:proofErr w:type="spellStart"/>
      <w:r w:rsidRPr="00CB5F78">
        <w:rPr>
          <w:rFonts w:ascii="Arial" w:hAnsi="Arial" w:cs="Arial"/>
          <w:color w:val="000000" w:themeColor="text1"/>
          <w:sz w:val="22"/>
          <w:szCs w:val="22"/>
        </w:rPr>
        <w:t>Balsari</w:t>
      </w:r>
      <w:proofErr w:type="spellEnd"/>
      <w:r w:rsidRPr="00CB5F78">
        <w:rPr>
          <w:rFonts w:ascii="Arial" w:hAnsi="Arial" w:cs="Arial"/>
          <w:color w:val="000000" w:themeColor="text1"/>
          <w:sz w:val="22"/>
          <w:szCs w:val="22"/>
        </w:rPr>
        <w:t xml:space="preserve"> S, Kiang MV. Power Outages and Community Health: a Nar- </w:t>
      </w:r>
      <w:proofErr w:type="spellStart"/>
      <w:r w:rsidRPr="00CB5F78">
        <w:rPr>
          <w:rFonts w:ascii="Arial" w:hAnsi="Arial" w:cs="Arial"/>
          <w:color w:val="000000" w:themeColor="text1"/>
          <w:sz w:val="22"/>
          <w:szCs w:val="22"/>
        </w:rPr>
        <w:t>rative</w:t>
      </w:r>
      <w:proofErr w:type="spellEnd"/>
      <w:r w:rsidRPr="00CB5F78">
        <w:rPr>
          <w:rFonts w:ascii="Arial" w:hAnsi="Arial" w:cs="Arial"/>
          <w:color w:val="000000" w:themeColor="text1"/>
          <w:sz w:val="22"/>
          <w:szCs w:val="22"/>
        </w:rPr>
        <w:t xml:space="preserve"> Review. Curr </w:t>
      </w:r>
      <w:proofErr w:type="spellStart"/>
      <w:r w:rsidRPr="00CB5F78">
        <w:rPr>
          <w:rFonts w:ascii="Arial" w:hAnsi="Arial" w:cs="Arial"/>
          <w:color w:val="000000" w:themeColor="text1"/>
          <w:sz w:val="22"/>
          <w:szCs w:val="22"/>
        </w:rPr>
        <w:t>Envir</w:t>
      </w:r>
      <w:proofErr w:type="spellEnd"/>
      <w:r w:rsidRPr="00CB5F78">
        <w:rPr>
          <w:rFonts w:ascii="Arial" w:hAnsi="Arial" w:cs="Arial"/>
          <w:color w:val="000000" w:themeColor="text1"/>
          <w:sz w:val="22"/>
          <w:szCs w:val="22"/>
        </w:rPr>
        <w:t xml:space="preserve"> Health Rpt. 2020;7(4):371-383. doi:10.1007/s40572-020-00295-0</w:t>
      </w:r>
    </w:p>
    <w:p w14:paraId="771DBF69" w14:textId="77777777" w:rsidR="008C0CD6" w:rsidRPr="00CB5F78" w:rsidRDefault="008C0CD6" w:rsidP="008C0CD6">
      <w:pPr>
        <w:pStyle w:val="EndnoteText"/>
        <w:rPr>
          <w:rFonts w:ascii="Arial" w:hAnsi="Arial" w:cs="Arial"/>
          <w:color w:val="000000" w:themeColor="text1"/>
          <w:sz w:val="22"/>
          <w:szCs w:val="22"/>
        </w:rPr>
      </w:pPr>
    </w:p>
  </w:endnote>
  <w:endnote w:id="3">
    <w:p w14:paraId="02FAFC78"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Wang, Shuai, and Ralf </w:t>
      </w:r>
      <w:proofErr w:type="spellStart"/>
      <w:r w:rsidRPr="00CB5F78">
        <w:rPr>
          <w:rFonts w:ascii="Arial" w:hAnsi="Arial" w:cs="Arial"/>
          <w:color w:val="000000" w:themeColor="text1"/>
          <w:sz w:val="22"/>
          <w:szCs w:val="22"/>
        </w:rPr>
        <w:t>Toumi</w:t>
      </w:r>
      <w:proofErr w:type="spellEnd"/>
      <w:r w:rsidRPr="00CB5F78">
        <w:rPr>
          <w:rFonts w:ascii="Arial" w:hAnsi="Arial" w:cs="Arial"/>
          <w:color w:val="000000" w:themeColor="text1"/>
          <w:sz w:val="22"/>
          <w:szCs w:val="22"/>
        </w:rPr>
        <w:t xml:space="preserve">. "Recent migration of tropical cyclones toward coasts." </w:t>
      </w:r>
      <w:r w:rsidRPr="00CB5F78">
        <w:rPr>
          <w:rFonts w:ascii="Arial" w:hAnsi="Arial" w:cs="Arial"/>
          <w:i/>
          <w:iCs/>
          <w:color w:val="000000" w:themeColor="text1"/>
          <w:sz w:val="22"/>
          <w:szCs w:val="22"/>
        </w:rPr>
        <w:t>Science</w:t>
      </w:r>
      <w:r w:rsidRPr="00CB5F78">
        <w:rPr>
          <w:rFonts w:ascii="Arial" w:hAnsi="Arial" w:cs="Arial"/>
          <w:color w:val="000000" w:themeColor="text1"/>
          <w:sz w:val="22"/>
          <w:szCs w:val="22"/>
        </w:rPr>
        <w:t xml:space="preserve"> 371.6528 (2021): 514-517.</w:t>
      </w:r>
    </w:p>
    <w:p w14:paraId="71B42C61" w14:textId="77777777" w:rsidR="00803D38" w:rsidRPr="00CB5F78" w:rsidRDefault="00803D38" w:rsidP="00803D38">
      <w:pPr>
        <w:pStyle w:val="EndnoteText"/>
        <w:rPr>
          <w:rFonts w:ascii="Arial" w:hAnsi="Arial" w:cs="Arial"/>
          <w:color w:val="000000" w:themeColor="text1"/>
          <w:sz w:val="22"/>
          <w:szCs w:val="22"/>
        </w:rPr>
      </w:pPr>
    </w:p>
  </w:endnote>
  <w:endnote w:id="4">
    <w:p w14:paraId="28178C90" w14:textId="77777777" w:rsidR="00803D38" w:rsidRPr="00CB5F78" w:rsidRDefault="00803D38" w:rsidP="00803D3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CB5F78">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CB5F78" w:rsidRDefault="00803D38" w:rsidP="00803D38">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5">
    <w:p w14:paraId="61B0A3A2" w14:textId="77777777" w:rsidR="00803D38" w:rsidRPr="00CB5F78" w:rsidRDefault="00803D38" w:rsidP="00803D38">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 Lin, and Pinaki Chakraborty. "Slower decay of landfalling hurricanes in a warming world." </w:t>
      </w:r>
      <w:r w:rsidRPr="00CB5F78">
        <w:rPr>
          <w:rFonts w:ascii="Arial" w:hAnsi="Arial" w:cs="Arial"/>
          <w:i/>
          <w:iCs/>
          <w:color w:val="000000" w:themeColor="text1"/>
          <w:sz w:val="22"/>
          <w:szCs w:val="22"/>
        </w:rPr>
        <w:t>Nature</w:t>
      </w:r>
      <w:r w:rsidRPr="00CB5F78">
        <w:rPr>
          <w:rFonts w:ascii="Arial" w:hAnsi="Arial" w:cs="Arial"/>
          <w:color w:val="000000" w:themeColor="text1"/>
          <w:sz w:val="22"/>
          <w:szCs w:val="22"/>
        </w:rPr>
        <w:t xml:space="preserve"> 587.7833 (2020): 230-234.</w:t>
      </w:r>
    </w:p>
    <w:p w14:paraId="5082749D" w14:textId="77777777" w:rsidR="00803D38" w:rsidRPr="00CB5F78" w:rsidRDefault="00803D38" w:rsidP="00803D38">
      <w:pPr>
        <w:pStyle w:val="EndnoteText"/>
        <w:rPr>
          <w:rFonts w:ascii="Arial" w:hAnsi="Arial" w:cs="Arial"/>
          <w:color w:val="000000" w:themeColor="text1"/>
          <w:sz w:val="22"/>
          <w:szCs w:val="22"/>
        </w:rPr>
      </w:pPr>
    </w:p>
  </w:endnote>
  <w:endnote w:id="6">
    <w:p w14:paraId="2646C7CF"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 A., </w:t>
      </w:r>
      <w:proofErr w:type="spellStart"/>
      <w:r w:rsidRPr="00CB5F78">
        <w:rPr>
          <w:rFonts w:ascii="Arial" w:hAnsi="Arial" w:cs="Arial"/>
          <w:color w:val="000000" w:themeColor="text1"/>
          <w:sz w:val="22"/>
          <w:szCs w:val="22"/>
        </w:rPr>
        <w:t>Fukurai</w:t>
      </w:r>
      <w:proofErr w:type="spellEnd"/>
      <w:r w:rsidRPr="00CB5F78">
        <w:rPr>
          <w:rFonts w:ascii="Arial" w:hAnsi="Arial" w:cs="Arial"/>
          <w:color w:val="000000" w:themeColor="text1"/>
          <w:sz w:val="22"/>
          <w:szCs w:val="22"/>
        </w:rPr>
        <w:t xml:space="preserve">, M., Hernández, D., </w:t>
      </w:r>
      <w:proofErr w:type="spellStart"/>
      <w:r w:rsidRPr="00CB5F78">
        <w:rPr>
          <w:rFonts w:ascii="Arial" w:hAnsi="Arial" w:cs="Arial"/>
          <w:color w:val="000000" w:themeColor="text1"/>
          <w:sz w:val="22"/>
          <w:szCs w:val="22"/>
        </w:rPr>
        <w:t>Balsari</w:t>
      </w:r>
      <w:proofErr w:type="spellEnd"/>
      <w:r w:rsidRPr="00CB5F78">
        <w:rPr>
          <w:rFonts w:ascii="Arial" w:hAnsi="Arial" w:cs="Arial"/>
          <w:color w:val="000000" w:themeColor="text1"/>
          <w:sz w:val="22"/>
          <w:szCs w:val="22"/>
        </w:rPr>
        <w:t xml:space="preserve">, S. &amp; Kiang, M. V. Power Outages and Community Health: </w:t>
      </w:r>
      <w:proofErr w:type="gramStart"/>
      <w:r w:rsidRPr="00CB5F78">
        <w:rPr>
          <w:rFonts w:ascii="Arial" w:hAnsi="Arial" w:cs="Arial"/>
          <w:color w:val="000000" w:themeColor="text1"/>
          <w:sz w:val="22"/>
          <w:szCs w:val="22"/>
        </w:rPr>
        <w:t>a</w:t>
      </w:r>
      <w:proofErr w:type="gramEnd"/>
      <w:r w:rsidRPr="00CB5F78">
        <w:rPr>
          <w:rFonts w:ascii="Arial" w:hAnsi="Arial" w:cs="Arial"/>
          <w:color w:val="000000" w:themeColor="text1"/>
          <w:sz w:val="22"/>
          <w:szCs w:val="22"/>
        </w:rPr>
        <w:t xml:space="preserve"> Narrative Review. </w:t>
      </w:r>
      <w:r w:rsidRPr="00CB5F78">
        <w:rPr>
          <w:rFonts w:ascii="Arial" w:hAnsi="Arial" w:cs="Arial"/>
          <w:i/>
          <w:color w:val="000000" w:themeColor="text1"/>
          <w:sz w:val="22"/>
          <w:szCs w:val="22"/>
        </w:rPr>
        <w:t>Current Environmental Health Reports</w:t>
      </w:r>
      <w:r w:rsidRPr="00CB5F78">
        <w:rPr>
          <w:rFonts w:ascii="Arial" w:hAnsi="Arial" w:cs="Arial"/>
          <w:color w:val="000000" w:themeColor="text1"/>
          <w:sz w:val="22"/>
          <w:szCs w:val="22"/>
        </w:rPr>
        <w:t xml:space="preserve"> </w:t>
      </w:r>
      <w:r w:rsidRPr="00CB5F78">
        <w:rPr>
          <w:rFonts w:ascii="Arial" w:hAnsi="Arial" w:cs="Arial"/>
          <w:b/>
          <w:color w:val="000000" w:themeColor="text1"/>
          <w:sz w:val="22"/>
          <w:szCs w:val="22"/>
        </w:rPr>
        <w:t>7</w:t>
      </w:r>
      <w:r w:rsidRPr="00CB5F78">
        <w:rPr>
          <w:rFonts w:ascii="Arial" w:hAnsi="Arial" w:cs="Arial"/>
          <w:color w:val="000000" w:themeColor="text1"/>
          <w:sz w:val="22"/>
          <w:szCs w:val="22"/>
        </w:rPr>
        <w:t>, 371-383, doi:10.1007/s40572-020-00295-0 (2020).</w:t>
      </w:r>
    </w:p>
    <w:p w14:paraId="046C2818" w14:textId="77777777" w:rsidR="00B551B5" w:rsidRPr="00CB5F78" w:rsidRDefault="00B551B5" w:rsidP="00B551B5">
      <w:pPr>
        <w:pStyle w:val="EndnoteText"/>
        <w:rPr>
          <w:rFonts w:ascii="Arial" w:hAnsi="Arial" w:cs="Arial"/>
          <w:color w:val="000000" w:themeColor="text1"/>
          <w:sz w:val="22"/>
          <w:szCs w:val="22"/>
        </w:rPr>
      </w:pPr>
    </w:p>
  </w:endnote>
  <w:endnote w:id="7">
    <w:p w14:paraId="444AD6AB" w14:textId="77777777" w:rsidR="00B551B5" w:rsidRPr="00CB5F78" w:rsidRDefault="00B551B5" w:rsidP="00B551B5">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proofErr w:type="spellStart"/>
      <w:r w:rsidRPr="00CB5F78">
        <w:rPr>
          <w:rFonts w:ascii="Arial" w:hAnsi="Arial" w:cs="Arial"/>
          <w:color w:val="000000" w:themeColor="text1"/>
          <w:sz w:val="22"/>
          <w:szCs w:val="22"/>
        </w:rPr>
        <w:t>Chrobak</w:t>
      </w:r>
      <w:proofErr w:type="spellEnd"/>
      <w:r w:rsidRPr="00CB5F78">
        <w:rPr>
          <w:rFonts w:ascii="Arial" w:hAnsi="Arial" w:cs="Arial"/>
          <w:color w:val="000000" w:themeColor="text1"/>
          <w:sz w:val="22"/>
          <w:szCs w:val="22"/>
        </w:rPr>
        <w:t xml:space="preserve">, U. </w:t>
      </w:r>
      <w:r w:rsidRPr="00CB5F78">
        <w:rPr>
          <w:rFonts w:ascii="Arial" w:hAnsi="Arial" w:cs="Arial"/>
          <w:i/>
          <w:color w:val="000000" w:themeColor="text1"/>
          <w:sz w:val="22"/>
          <w:szCs w:val="22"/>
        </w:rPr>
        <w:t>The US has more power outages than any other developed country. Here’s why</w:t>
      </w:r>
      <w:r w:rsidRPr="00CB5F78">
        <w:rPr>
          <w:rFonts w:ascii="Arial" w:hAnsi="Arial" w:cs="Arial"/>
          <w:color w:val="000000" w:themeColor="text1"/>
          <w:sz w:val="22"/>
          <w:szCs w:val="22"/>
        </w:rPr>
        <w:t>, &lt;</w:t>
      </w:r>
      <w:hyperlink r:id="rId3" w:history="1">
        <w:r w:rsidRPr="00CB5F78">
          <w:rPr>
            <w:rStyle w:val="Hyperlink"/>
            <w:rFonts w:ascii="Arial" w:hAnsi="Arial" w:cs="Arial"/>
            <w:color w:val="000000" w:themeColor="text1"/>
            <w:sz w:val="22"/>
            <w:szCs w:val="22"/>
          </w:rPr>
          <w:t>https://www.popsci.com/story/environment/why-us-lose-power-storms/</w:t>
        </w:r>
      </w:hyperlink>
      <w:r w:rsidRPr="00CB5F78">
        <w:rPr>
          <w:rFonts w:ascii="Arial" w:hAnsi="Arial" w:cs="Arial"/>
          <w:color w:val="000000" w:themeColor="text1"/>
          <w:sz w:val="22"/>
          <w:szCs w:val="22"/>
        </w:rPr>
        <w:t>&gt; (2020).</w:t>
      </w:r>
    </w:p>
  </w:endnote>
  <w:endnote w:id="8">
    <w:p w14:paraId="6A1FB1BE" w14:textId="77777777" w:rsidR="00396213" w:rsidRPr="00CB5F78" w:rsidRDefault="00396213" w:rsidP="00396213">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McBride, J. &amp; </w:t>
      </w:r>
      <w:proofErr w:type="spellStart"/>
      <w:r w:rsidRPr="00CB5F78">
        <w:rPr>
          <w:rFonts w:ascii="Arial" w:hAnsi="Arial" w:cs="Arial"/>
          <w:color w:val="000000" w:themeColor="text1"/>
          <w:sz w:val="22"/>
          <w:szCs w:val="22"/>
        </w:rPr>
        <w:t>Siripurapu</w:t>
      </w:r>
      <w:proofErr w:type="spellEnd"/>
      <w:r w:rsidRPr="00CB5F78">
        <w:rPr>
          <w:rFonts w:ascii="Arial" w:hAnsi="Arial" w:cs="Arial"/>
          <w:color w:val="000000" w:themeColor="text1"/>
          <w:sz w:val="22"/>
          <w:szCs w:val="22"/>
        </w:rPr>
        <w:t>, A. How Does the U.S. Power Grid Work?  (2021).</w:t>
      </w:r>
    </w:p>
    <w:p w14:paraId="5CF2ACE6" w14:textId="77777777" w:rsidR="00396213" w:rsidRPr="00CB5F78" w:rsidRDefault="00396213" w:rsidP="00396213">
      <w:pPr>
        <w:pStyle w:val="EndnoteText"/>
        <w:rPr>
          <w:rFonts w:ascii="Arial" w:hAnsi="Arial" w:cs="Arial"/>
          <w:color w:val="000000" w:themeColor="text1"/>
          <w:sz w:val="22"/>
          <w:szCs w:val="22"/>
        </w:rPr>
      </w:pPr>
    </w:p>
  </w:endnote>
  <w:endnote w:id="9">
    <w:p w14:paraId="26AA865E" w14:textId="77777777" w:rsidR="008C0CD6" w:rsidRPr="00CB5F78" w:rsidRDefault="008C0CD6" w:rsidP="008C0CD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CB5F78">
          <w:rPr>
            <w:rStyle w:val="Hyperlink"/>
            <w:rFonts w:ascii="Arial" w:hAnsi="Arial" w:cs="Arial"/>
            <w:color w:val="000000" w:themeColor="text1"/>
            <w:sz w:val="22"/>
            <w:szCs w:val="22"/>
          </w:rPr>
          <w:t>https://www.eia.gov/todayinenergy/detail.php?id=50316</w:t>
        </w:r>
      </w:hyperlink>
    </w:p>
    <w:p w14:paraId="76F1900C" w14:textId="77777777" w:rsidR="008C0CD6" w:rsidRPr="00CB5F78" w:rsidRDefault="008C0CD6" w:rsidP="008C0CD6">
      <w:pPr>
        <w:pStyle w:val="EndnoteText"/>
        <w:rPr>
          <w:rFonts w:ascii="Arial" w:hAnsi="Arial" w:cs="Arial"/>
          <w:color w:val="000000" w:themeColor="text1"/>
          <w:sz w:val="22"/>
          <w:szCs w:val="22"/>
        </w:rPr>
      </w:pPr>
    </w:p>
  </w:endnote>
  <w:endnote w:id="10">
    <w:p w14:paraId="054FA3E2"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CB5F78">
        <w:rPr>
          <w:rFonts w:ascii="Arial" w:hAnsi="Arial" w:cs="Arial"/>
          <w:i/>
          <w:iCs/>
          <w:color w:val="000000" w:themeColor="text1"/>
          <w:sz w:val="22"/>
          <w:szCs w:val="22"/>
        </w:rPr>
        <w:t>Epidemiology</w:t>
      </w:r>
      <w:r w:rsidRPr="00CB5F78">
        <w:rPr>
          <w:rFonts w:ascii="Arial" w:hAnsi="Arial" w:cs="Arial"/>
          <w:color w:val="000000" w:themeColor="text1"/>
          <w:sz w:val="22"/>
          <w:szCs w:val="22"/>
        </w:rPr>
        <w:t xml:space="preserve"> 32.3 (2021): 327-335.</w:t>
      </w:r>
    </w:p>
    <w:p w14:paraId="5B4ECB6C" w14:textId="77777777" w:rsidR="00DF059A" w:rsidRPr="00CB5F78" w:rsidRDefault="00DF059A" w:rsidP="00DF059A">
      <w:pPr>
        <w:pStyle w:val="EndnoteText"/>
        <w:rPr>
          <w:rFonts w:ascii="Arial" w:hAnsi="Arial" w:cs="Arial"/>
          <w:color w:val="000000" w:themeColor="text1"/>
          <w:sz w:val="22"/>
          <w:szCs w:val="22"/>
        </w:rPr>
      </w:pPr>
    </w:p>
  </w:endnote>
  <w:endnote w:id="11">
    <w:p w14:paraId="5BB67841" w14:textId="77777777" w:rsidR="00DF059A" w:rsidRPr="00CB5F78" w:rsidRDefault="00DF059A" w:rsidP="00DF059A">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0230312E" w14:textId="77777777" w:rsidR="00DF059A" w:rsidRPr="00CB5F78" w:rsidRDefault="00DF059A" w:rsidP="00DF059A">
      <w:pPr>
        <w:pStyle w:val="EndnoteText"/>
        <w:rPr>
          <w:rFonts w:ascii="Arial" w:hAnsi="Arial" w:cs="Arial"/>
          <w:color w:val="000000" w:themeColor="text1"/>
          <w:sz w:val="22"/>
          <w:szCs w:val="22"/>
        </w:rPr>
      </w:pPr>
    </w:p>
  </w:endnote>
  <w:endnote w:id="12">
    <w:p w14:paraId="3966A5A4" w14:textId="77777777" w:rsidR="00656367" w:rsidRPr="00CB5F78" w:rsidRDefault="00656367" w:rsidP="00656367">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31ED5128" w14:textId="77777777" w:rsidR="00656367" w:rsidRPr="00CB5F78" w:rsidRDefault="00656367" w:rsidP="00656367">
      <w:pPr>
        <w:pStyle w:val="EndnoteText"/>
        <w:rPr>
          <w:rFonts w:ascii="Arial" w:hAnsi="Arial" w:cs="Arial"/>
          <w:color w:val="000000" w:themeColor="text1"/>
          <w:sz w:val="22"/>
          <w:szCs w:val="22"/>
        </w:rPr>
      </w:pPr>
    </w:p>
  </w:endnote>
  <w:endnote w:id="13">
    <w:p w14:paraId="4ACD1615"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Nunes, Ana Raquel. "General and specified vulnerability to extreme temperatures among older adults." </w:t>
      </w:r>
      <w:r w:rsidRPr="00CB5F78">
        <w:rPr>
          <w:rFonts w:ascii="Arial" w:hAnsi="Arial" w:cs="Arial"/>
          <w:i/>
          <w:iCs/>
          <w:color w:val="000000" w:themeColor="text1"/>
          <w:sz w:val="22"/>
          <w:szCs w:val="22"/>
        </w:rPr>
        <w:t>International journal of environmental health research</w:t>
      </w:r>
      <w:r w:rsidRPr="00CB5F78">
        <w:rPr>
          <w:rFonts w:ascii="Arial" w:hAnsi="Arial" w:cs="Arial"/>
          <w:color w:val="000000" w:themeColor="text1"/>
          <w:sz w:val="22"/>
          <w:szCs w:val="22"/>
        </w:rPr>
        <w:t xml:space="preserve"> 30.5 (2020): 515-532.</w:t>
      </w:r>
    </w:p>
    <w:p w14:paraId="38D513CC" w14:textId="77777777" w:rsidR="00A41261" w:rsidRPr="00CB5F78" w:rsidRDefault="00A41261" w:rsidP="00A41261">
      <w:pPr>
        <w:pStyle w:val="EndnoteText"/>
        <w:rPr>
          <w:rFonts w:ascii="Arial" w:hAnsi="Arial" w:cs="Arial"/>
          <w:color w:val="000000" w:themeColor="text1"/>
          <w:sz w:val="22"/>
          <w:szCs w:val="22"/>
        </w:rPr>
      </w:pPr>
    </w:p>
  </w:endnote>
  <w:endnote w:id="14">
    <w:p w14:paraId="61654FBA"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Haman, François, et al. "Human vulnerability and variability in the cold: Establishing individual risks for cold weather injuries." </w:t>
      </w:r>
      <w:r w:rsidRPr="00CB5F78">
        <w:rPr>
          <w:rFonts w:ascii="Arial" w:hAnsi="Arial" w:cs="Arial"/>
          <w:i/>
          <w:iCs/>
          <w:color w:val="000000" w:themeColor="text1"/>
          <w:sz w:val="22"/>
          <w:szCs w:val="22"/>
        </w:rPr>
        <w:t>Temperature</w:t>
      </w:r>
      <w:r w:rsidRPr="00CB5F78">
        <w:rPr>
          <w:rFonts w:ascii="Arial" w:hAnsi="Arial" w:cs="Arial"/>
          <w:color w:val="000000" w:themeColor="text1"/>
          <w:sz w:val="22"/>
          <w:szCs w:val="22"/>
        </w:rPr>
        <w:t xml:space="preserve"> 9.2 (2022): 158-195.</w:t>
      </w:r>
    </w:p>
    <w:p w14:paraId="06B06B84" w14:textId="77777777" w:rsidR="00A41261" w:rsidRPr="00CB5F78" w:rsidRDefault="00A41261" w:rsidP="00A41261">
      <w:pPr>
        <w:pStyle w:val="EndnoteText"/>
        <w:rPr>
          <w:rFonts w:ascii="Arial" w:hAnsi="Arial" w:cs="Arial"/>
          <w:color w:val="000000" w:themeColor="text1"/>
          <w:sz w:val="22"/>
          <w:szCs w:val="22"/>
        </w:rPr>
      </w:pPr>
    </w:p>
  </w:endnote>
  <w:endnote w:id="15">
    <w:p w14:paraId="39194B5E"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1A6D39A1" w14:textId="77777777" w:rsidR="00A41261" w:rsidRPr="00CB5F78" w:rsidRDefault="00A41261" w:rsidP="00A41261">
      <w:pPr>
        <w:pStyle w:val="EndnoteText"/>
        <w:rPr>
          <w:rFonts w:ascii="Arial" w:hAnsi="Arial" w:cs="Arial"/>
          <w:color w:val="000000" w:themeColor="text1"/>
          <w:sz w:val="22"/>
          <w:szCs w:val="22"/>
        </w:rPr>
      </w:pPr>
    </w:p>
  </w:endnote>
  <w:endnote w:id="16">
    <w:p w14:paraId="7EFE49DF" w14:textId="77777777" w:rsidR="00A41261" w:rsidRPr="00CB5F78" w:rsidRDefault="00A41261" w:rsidP="00A41261">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Andresen, Adam X., et al. "Understanding the social impacts of power outages in North America: a systematic review." </w:t>
      </w:r>
      <w:r w:rsidRPr="00CB5F78">
        <w:rPr>
          <w:rFonts w:ascii="Arial" w:hAnsi="Arial" w:cs="Arial"/>
          <w:i/>
          <w:iCs/>
          <w:color w:val="000000" w:themeColor="text1"/>
          <w:sz w:val="22"/>
          <w:szCs w:val="22"/>
        </w:rPr>
        <w:t>Environmental Research Letters</w:t>
      </w:r>
      <w:r w:rsidRPr="00CB5F78">
        <w:rPr>
          <w:rFonts w:ascii="Arial" w:hAnsi="Arial" w:cs="Arial"/>
          <w:color w:val="000000" w:themeColor="text1"/>
          <w:sz w:val="22"/>
          <w:szCs w:val="22"/>
        </w:rPr>
        <w:t xml:space="preserve"> 18.5 (2023): 053004.</w:t>
      </w:r>
    </w:p>
    <w:p w14:paraId="7C64DD54" w14:textId="77777777" w:rsidR="00A41261" w:rsidRPr="00CB5F78" w:rsidRDefault="00A41261" w:rsidP="00A41261">
      <w:pPr>
        <w:pStyle w:val="EndnoteText"/>
        <w:rPr>
          <w:rFonts w:ascii="Arial" w:hAnsi="Arial" w:cs="Arial"/>
          <w:color w:val="000000" w:themeColor="text1"/>
          <w:sz w:val="22"/>
          <w:szCs w:val="22"/>
        </w:rPr>
      </w:pPr>
    </w:p>
  </w:endnote>
  <w:endnote w:id="17">
    <w:p w14:paraId="64AC95EE"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4C00B1F6" w14:textId="77777777" w:rsidR="00257926" w:rsidRPr="00CB5F78" w:rsidRDefault="00257926" w:rsidP="00257926">
      <w:pPr>
        <w:pStyle w:val="EndnoteText"/>
        <w:rPr>
          <w:rFonts w:ascii="Arial" w:hAnsi="Arial" w:cs="Arial"/>
          <w:color w:val="000000" w:themeColor="text1"/>
          <w:sz w:val="22"/>
          <w:szCs w:val="22"/>
        </w:rPr>
      </w:pPr>
    </w:p>
  </w:endnote>
  <w:endnote w:id="18">
    <w:p w14:paraId="51B816CA" w14:textId="77777777" w:rsidR="00257926" w:rsidRPr="00CB5F78" w:rsidRDefault="00257926" w:rsidP="00257926">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Do, Vivian, et al. "Spatiotemporal distribution of power outages with climate events and social vulnerability in the USA." </w:t>
      </w:r>
      <w:r w:rsidRPr="00CB5F78">
        <w:rPr>
          <w:rFonts w:ascii="Arial" w:hAnsi="Arial" w:cs="Arial"/>
          <w:i/>
          <w:iCs/>
          <w:color w:val="000000" w:themeColor="text1"/>
          <w:sz w:val="22"/>
          <w:szCs w:val="22"/>
        </w:rPr>
        <w:t>Nature communications</w:t>
      </w:r>
      <w:r w:rsidRPr="00CB5F78">
        <w:rPr>
          <w:rFonts w:ascii="Arial" w:hAnsi="Arial" w:cs="Arial"/>
          <w:color w:val="000000" w:themeColor="text1"/>
          <w:sz w:val="22"/>
          <w:szCs w:val="22"/>
        </w:rPr>
        <w:t xml:space="preserve"> 14.1 (2023): 2470.</w:t>
      </w:r>
    </w:p>
    <w:p w14:paraId="1E4F16DB" w14:textId="77777777" w:rsidR="00257926" w:rsidRPr="00CB5F78" w:rsidRDefault="00257926" w:rsidP="00257926">
      <w:pPr>
        <w:pStyle w:val="EndnoteText"/>
        <w:rPr>
          <w:rFonts w:ascii="Arial" w:hAnsi="Arial" w:cs="Arial"/>
          <w:color w:val="000000" w:themeColor="text1"/>
          <w:sz w:val="22"/>
          <w:szCs w:val="22"/>
        </w:rPr>
      </w:pPr>
    </w:p>
  </w:endnote>
  <w:endnote w:id="19">
    <w:p w14:paraId="4C8DF591" w14:textId="77777777" w:rsidR="00C4115E" w:rsidRPr="00CB5F78" w:rsidRDefault="00C4115E" w:rsidP="00C4115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proofErr w:type="spellStart"/>
      <w:r w:rsidRPr="00CB5F78">
        <w:rPr>
          <w:rFonts w:ascii="Arial" w:hAnsi="Arial" w:cs="Arial"/>
          <w:color w:val="000000" w:themeColor="text1"/>
          <w:sz w:val="22"/>
          <w:szCs w:val="22"/>
        </w:rPr>
        <w:t>Eckstrom</w:t>
      </w:r>
      <w:proofErr w:type="spellEnd"/>
      <w:r w:rsidRPr="00CB5F78">
        <w:rPr>
          <w:rFonts w:ascii="Arial" w:hAnsi="Arial" w:cs="Arial"/>
          <w:color w:val="000000" w:themeColor="text1"/>
          <w:sz w:val="22"/>
          <w:szCs w:val="22"/>
        </w:rPr>
        <w:t xml:space="preserve">, Samuel, et al. "Outing power outages: real-time and predictive socio-demographic analytics for New York City." </w:t>
      </w:r>
      <w:r w:rsidRPr="00CB5F78">
        <w:rPr>
          <w:rFonts w:ascii="Arial" w:hAnsi="Arial" w:cs="Arial"/>
          <w:i/>
          <w:iCs/>
          <w:color w:val="000000" w:themeColor="text1"/>
          <w:sz w:val="22"/>
          <w:szCs w:val="22"/>
        </w:rPr>
        <w:t>2022 IEEE Power &amp; Energy Society General Meeting (PESGM)</w:t>
      </w:r>
      <w:r w:rsidRPr="00CB5F78">
        <w:rPr>
          <w:rFonts w:ascii="Arial" w:hAnsi="Arial" w:cs="Arial"/>
          <w:color w:val="000000" w:themeColor="text1"/>
          <w:sz w:val="22"/>
          <w:szCs w:val="22"/>
        </w:rPr>
        <w:t>. IEEE, 2022.</w:t>
      </w:r>
    </w:p>
    <w:p w14:paraId="7D1295A9" w14:textId="77777777" w:rsidR="00C4115E" w:rsidRPr="00CB5F78" w:rsidRDefault="00C4115E" w:rsidP="00C4115E">
      <w:pPr>
        <w:pStyle w:val="EndnoteText"/>
        <w:rPr>
          <w:rFonts w:ascii="Arial" w:hAnsi="Arial" w:cs="Arial"/>
          <w:color w:val="000000" w:themeColor="text1"/>
          <w:sz w:val="22"/>
          <w:szCs w:val="22"/>
        </w:rPr>
      </w:pPr>
    </w:p>
  </w:endnote>
  <w:endnote w:id="20">
    <w:p w14:paraId="6186296C" w14:textId="322A9CF5"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proofErr w:type="spellStart"/>
      <w:r w:rsidR="00A266F7" w:rsidRPr="00CB5F78">
        <w:rPr>
          <w:rFonts w:ascii="Arial" w:hAnsi="Arial" w:cs="Arial"/>
          <w:color w:val="000000" w:themeColor="text1"/>
          <w:sz w:val="22"/>
          <w:szCs w:val="22"/>
        </w:rPr>
        <w:t>Dominianni</w:t>
      </w:r>
      <w:proofErr w:type="spellEnd"/>
      <w:r w:rsidR="00A266F7" w:rsidRPr="00CB5F78">
        <w:rPr>
          <w:rFonts w:ascii="Arial" w:hAnsi="Arial" w:cs="Arial"/>
          <w:color w:val="000000" w:themeColor="text1"/>
          <w:sz w:val="22"/>
          <w:szCs w:val="22"/>
        </w:rPr>
        <w:t xml:space="preserve">, Christine, et al. "Health impacts of citywide and localized power outages in New York City." </w:t>
      </w:r>
      <w:r w:rsidR="00A266F7" w:rsidRPr="00CB5F78">
        <w:rPr>
          <w:rFonts w:ascii="Arial" w:hAnsi="Arial" w:cs="Arial"/>
          <w:i/>
          <w:iCs/>
          <w:color w:val="000000" w:themeColor="text1"/>
          <w:sz w:val="22"/>
          <w:szCs w:val="22"/>
        </w:rPr>
        <w:t>Environmental Health Perspectives</w:t>
      </w:r>
      <w:r w:rsidR="00A266F7" w:rsidRPr="00CB5F78">
        <w:rPr>
          <w:rFonts w:ascii="Arial" w:hAnsi="Arial" w:cs="Arial"/>
          <w:color w:val="000000" w:themeColor="text1"/>
          <w:sz w:val="22"/>
          <w:szCs w:val="22"/>
        </w:rPr>
        <w:t xml:space="preserve"> 126.6 (2018): 067003.</w:t>
      </w:r>
    </w:p>
    <w:p w14:paraId="097BBBC5" w14:textId="77777777" w:rsidR="00A266F7" w:rsidRPr="00CB5F78" w:rsidRDefault="00A266F7">
      <w:pPr>
        <w:pStyle w:val="EndnoteText"/>
        <w:rPr>
          <w:rFonts w:ascii="Arial" w:hAnsi="Arial" w:cs="Arial"/>
          <w:color w:val="000000" w:themeColor="text1"/>
          <w:sz w:val="22"/>
          <w:szCs w:val="22"/>
        </w:rPr>
      </w:pPr>
    </w:p>
  </w:endnote>
  <w:endnote w:id="21">
    <w:p w14:paraId="35837FD3" w14:textId="0D2DBE50" w:rsidR="000C549D" w:rsidRPr="00CB5F78" w:rsidRDefault="000C549D">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A266F7" w:rsidRPr="00CB5F78">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CB5F78" w:rsidRDefault="00185AB7">
      <w:pPr>
        <w:pStyle w:val="EndnoteText"/>
        <w:rPr>
          <w:rFonts w:ascii="Arial" w:hAnsi="Arial" w:cs="Arial"/>
          <w:color w:val="000000" w:themeColor="text1"/>
          <w:sz w:val="22"/>
          <w:szCs w:val="22"/>
        </w:rPr>
      </w:pPr>
    </w:p>
  </w:endnote>
  <w:endnote w:id="22">
    <w:p w14:paraId="69AAB35F" w14:textId="77777777" w:rsidR="00185AB7" w:rsidRPr="00CB5F78" w:rsidRDefault="00C969AA">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00185AB7" w:rsidRPr="00CB5F78">
        <w:rPr>
          <w:rFonts w:ascii="Arial" w:hAnsi="Arial" w:cs="Arial"/>
          <w:color w:val="000000" w:themeColor="text1"/>
          <w:sz w:val="22"/>
          <w:szCs w:val="22"/>
        </w:rPr>
        <w:t xml:space="preserve"> Northrop, Alexander J., et al. "Power outages and pediatric unintentional injury hospitalizations in New York State." </w:t>
      </w:r>
      <w:r w:rsidR="00185AB7" w:rsidRPr="00CB5F78">
        <w:rPr>
          <w:rFonts w:ascii="Arial" w:hAnsi="Arial" w:cs="Arial"/>
          <w:i/>
          <w:iCs/>
          <w:color w:val="000000" w:themeColor="text1"/>
          <w:sz w:val="22"/>
          <w:szCs w:val="22"/>
        </w:rPr>
        <w:t>Environmental Epidemiology</w:t>
      </w:r>
      <w:r w:rsidR="00185AB7" w:rsidRPr="00CB5F78">
        <w:rPr>
          <w:rFonts w:ascii="Arial" w:hAnsi="Arial" w:cs="Arial"/>
          <w:color w:val="000000" w:themeColor="text1"/>
          <w:sz w:val="22"/>
          <w:szCs w:val="22"/>
        </w:rPr>
        <w:t xml:space="preserve"> 8.1 (2024): e287.</w:t>
      </w:r>
    </w:p>
    <w:p w14:paraId="1740E05A" w14:textId="3D470C2B" w:rsidR="00C969AA" w:rsidRPr="00CB5F78" w:rsidRDefault="00C969AA">
      <w:pPr>
        <w:pStyle w:val="EndnoteText"/>
        <w:rPr>
          <w:rFonts w:ascii="Arial" w:hAnsi="Arial" w:cs="Arial"/>
          <w:color w:val="000000" w:themeColor="text1"/>
          <w:sz w:val="22"/>
          <w:szCs w:val="22"/>
        </w:rPr>
      </w:pPr>
      <w:r w:rsidRPr="00CB5F78">
        <w:rPr>
          <w:rFonts w:ascii="Arial" w:hAnsi="Arial" w:cs="Arial"/>
          <w:color w:val="000000" w:themeColor="text1"/>
          <w:sz w:val="22"/>
          <w:szCs w:val="22"/>
        </w:rPr>
        <w:t xml:space="preserve"> </w:t>
      </w:r>
    </w:p>
  </w:endnote>
  <w:endnote w:id="23">
    <w:p w14:paraId="7837FC3C" w14:textId="2FF61411" w:rsidR="00875B46" w:rsidRPr="00CB5F78" w:rsidRDefault="00875B46">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B418DD" w:rsidRPr="00CB5F78">
        <w:rPr>
          <w:rFonts w:ascii="Arial" w:hAnsi="Arial" w:cs="Arial"/>
          <w:color w:val="000000" w:themeColor="text1"/>
          <w:sz w:val="22"/>
          <w:szCs w:val="22"/>
        </w:rPr>
        <w:t xml:space="preserve">Flores, Nina M., et al. "Powerless in the storm: Severe weather-driven power outages in New York State, 2017–2020." </w:t>
      </w:r>
      <w:r w:rsidR="00B418DD" w:rsidRPr="00CB5F78">
        <w:rPr>
          <w:rFonts w:ascii="Arial" w:hAnsi="Arial" w:cs="Arial"/>
          <w:i/>
          <w:iCs/>
          <w:color w:val="000000" w:themeColor="text1"/>
          <w:sz w:val="22"/>
          <w:szCs w:val="22"/>
        </w:rPr>
        <w:t>PLOS Climate</w:t>
      </w:r>
      <w:r w:rsidR="00B418DD" w:rsidRPr="00CB5F78">
        <w:rPr>
          <w:rFonts w:ascii="Arial" w:hAnsi="Arial" w:cs="Arial"/>
          <w:color w:val="000000" w:themeColor="text1"/>
          <w:sz w:val="22"/>
          <w:szCs w:val="22"/>
        </w:rPr>
        <w:t xml:space="preserve"> 3.5 (2024): e0000364.</w:t>
      </w:r>
    </w:p>
    <w:p w14:paraId="47E64DC0" w14:textId="77777777" w:rsidR="001B7071" w:rsidRPr="00CB5F78" w:rsidRDefault="001B7071">
      <w:pPr>
        <w:pStyle w:val="EndnoteText"/>
        <w:rPr>
          <w:rFonts w:ascii="Arial" w:hAnsi="Arial" w:cs="Arial"/>
          <w:color w:val="000000" w:themeColor="text1"/>
          <w:sz w:val="22"/>
          <w:szCs w:val="22"/>
        </w:rPr>
      </w:pPr>
    </w:p>
  </w:endnote>
  <w:endnote w:id="24">
    <w:p w14:paraId="0046CD50" w14:textId="0F371F15" w:rsidR="00B418DD" w:rsidRPr="00CB5F78" w:rsidRDefault="00B418DD" w:rsidP="001667A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endnote>
  <w:endnote w:id="25">
    <w:p w14:paraId="30B01CF4" w14:textId="77777777" w:rsidR="000C2D4B" w:rsidRPr="00CB5F78" w:rsidRDefault="000C2D4B" w:rsidP="00FC661B">
      <w:pPr>
        <w:pStyle w:val="EndnoteText"/>
        <w:rPr>
          <w:rFonts w:ascii="Arial" w:hAnsi="Arial" w:cs="Arial"/>
          <w:color w:val="000000" w:themeColor="text1"/>
          <w:sz w:val="22"/>
          <w:szCs w:val="22"/>
        </w:rPr>
      </w:pPr>
    </w:p>
    <w:p w14:paraId="71EA041F" w14:textId="5E1A4403" w:rsidR="00FC661B" w:rsidRPr="00CB5F78" w:rsidRDefault="00FC661B" w:rsidP="00FC661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39AD16B1" w14:textId="77777777" w:rsidR="00FC661B" w:rsidRPr="00CB5F78" w:rsidRDefault="00FC661B" w:rsidP="00FC661B">
      <w:pPr>
        <w:pStyle w:val="EndnoteText"/>
        <w:rPr>
          <w:rFonts w:ascii="Arial" w:hAnsi="Arial" w:cs="Arial"/>
          <w:color w:val="000000" w:themeColor="text1"/>
          <w:sz w:val="22"/>
          <w:szCs w:val="22"/>
        </w:rPr>
      </w:pPr>
    </w:p>
  </w:endnote>
  <w:endnote w:id="26">
    <w:p w14:paraId="259F928A" w14:textId="77777777" w:rsidR="00C05DFB" w:rsidRPr="00CB5F78" w:rsidRDefault="00C05DFB" w:rsidP="00C05DFB">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CB5F78" w:rsidRDefault="00C05DFB" w:rsidP="00C05DFB">
      <w:pPr>
        <w:pStyle w:val="EndnoteText"/>
        <w:rPr>
          <w:rFonts w:ascii="Arial" w:hAnsi="Arial" w:cs="Arial"/>
          <w:color w:val="000000" w:themeColor="text1"/>
          <w:sz w:val="22"/>
          <w:szCs w:val="22"/>
        </w:rPr>
      </w:pPr>
    </w:p>
  </w:endnote>
  <w:endnote w:id="27">
    <w:p w14:paraId="35198AAD" w14:textId="77777777" w:rsidR="00C05DFB" w:rsidRPr="00CB5F78" w:rsidRDefault="00C05DFB" w:rsidP="00C05DFB">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Xiao, </w:t>
      </w:r>
      <w:proofErr w:type="spellStart"/>
      <w:r w:rsidRPr="00CB5F78">
        <w:rPr>
          <w:rFonts w:ascii="Arial" w:hAnsi="Arial" w:cs="Arial"/>
          <w:color w:val="000000" w:themeColor="text1"/>
          <w:sz w:val="22"/>
          <w:szCs w:val="22"/>
        </w:rPr>
        <w:t>Jianpeng</w:t>
      </w:r>
      <w:proofErr w:type="spellEnd"/>
      <w:r w:rsidRPr="00CB5F78">
        <w:rPr>
          <w:rFonts w:ascii="Arial" w:hAnsi="Arial" w:cs="Arial"/>
          <w:color w:val="000000" w:themeColor="text1"/>
          <w:sz w:val="22"/>
          <w:szCs w:val="22"/>
        </w:rPr>
        <w:t xml:space="preserve">, et al. "Increased risk of multiple pregnancy complications following large-scale power outages during Hurricane Sandy in New York State." </w:t>
      </w:r>
      <w:r w:rsidRPr="00CB5F78">
        <w:rPr>
          <w:rFonts w:ascii="Arial" w:hAnsi="Arial" w:cs="Arial"/>
          <w:i/>
          <w:iCs/>
          <w:color w:val="000000" w:themeColor="text1"/>
          <w:sz w:val="22"/>
          <w:szCs w:val="22"/>
        </w:rPr>
        <w:t>Science of the Total Environment</w:t>
      </w:r>
      <w:r w:rsidRPr="00CB5F78">
        <w:rPr>
          <w:rFonts w:ascii="Arial" w:hAnsi="Arial" w:cs="Arial"/>
          <w:color w:val="000000" w:themeColor="text1"/>
          <w:sz w:val="22"/>
          <w:szCs w:val="22"/>
        </w:rPr>
        <w:t xml:space="preserve"> 770 (2021): 145359.</w:t>
      </w:r>
    </w:p>
    <w:p w14:paraId="2FE9E3BE" w14:textId="77777777" w:rsidR="00C05DFB" w:rsidRPr="00CB5F78" w:rsidRDefault="00C05DFB" w:rsidP="00C05DFB">
      <w:pPr>
        <w:pStyle w:val="EndnoteText"/>
        <w:rPr>
          <w:rFonts w:ascii="Arial" w:hAnsi="Arial" w:cs="Arial"/>
          <w:color w:val="000000" w:themeColor="text1"/>
          <w:sz w:val="22"/>
          <w:szCs w:val="22"/>
        </w:rPr>
      </w:pPr>
    </w:p>
  </w:endnote>
  <w:endnote w:id="28">
    <w:p w14:paraId="6E1773FF" w14:textId="58442936" w:rsidR="00A13EC9" w:rsidRPr="00CB5F78" w:rsidRDefault="00A13EC9" w:rsidP="00A13EC9">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Style w:val="CommentReference"/>
          <w:rFonts w:ascii="Arial" w:hAnsi="Arial" w:cs="Arial"/>
          <w:color w:val="000000" w:themeColor="text1"/>
          <w:sz w:val="22"/>
          <w:szCs w:val="22"/>
        </w:rPr>
        <w:annotationRef/>
      </w:r>
      <w:r w:rsidRPr="00CB5F78">
        <w:rPr>
          <w:rFonts w:ascii="Arial" w:eastAsia="Times New Roman" w:hAnsi="Arial" w:cs="Arial"/>
          <w:color w:val="000000" w:themeColor="text1"/>
          <w:kern w:val="0"/>
          <w:sz w:val="22"/>
          <w:szCs w:val="22"/>
          <w14:ligatures w14:val="none"/>
        </w:rPr>
        <w:t xml:space="preserve">Mango, </w:t>
      </w:r>
      <w:proofErr w:type="spellStart"/>
      <w:r w:rsidRPr="00CB5F78">
        <w:rPr>
          <w:rFonts w:ascii="Arial" w:eastAsia="Times New Roman" w:hAnsi="Arial" w:cs="Arial"/>
          <w:color w:val="000000" w:themeColor="text1"/>
          <w:kern w:val="0"/>
          <w:sz w:val="22"/>
          <w:szCs w:val="22"/>
          <w14:ligatures w14:val="none"/>
        </w:rPr>
        <w:t>Marriele</w:t>
      </w:r>
      <w:proofErr w:type="spellEnd"/>
      <w:r w:rsidRPr="00CB5F78">
        <w:rPr>
          <w:rFonts w:ascii="Arial" w:eastAsia="Times New Roman" w:hAnsi="Arial" w:cs="Arial"/>
          <w:color w:val="000000" w:themeColor="text1"/>
          <w:kern w:val="0"/>
          <w:sz w:val="22"/>
          <w:szCs w:val="22"/>
          <w14:ligatures w14:val="none"/>
        </w:rPr>
        <w:t xml:space="preserve">, Joan A. Casey, and Diana Hernández. "Resilient Power: A home-based electricity generation and storage solution for the medically vulnerable during climate-induced power outages." </w:t>
      </w:r>
      <w:r w:rsidRPr="00CB5F78">
        <w:rPr>
          <w:rFonts w:ascii="Arial" w:eastAsia="Times New Roman" w:hAnsi="Arial" w:cs="Arial"/>
          <w:i/>
          <w:iCs/>
          <w:color w:val="000000" w:themeColor="text1"/>
          <w:kern w:val="0"/>
          <w:sz w:val="22"/>
          <w:szCs w:val="22"/>
          <w14:ligatures w14:val="none"/>
        </w:rPr>
        <w:t>Futures</w:t>
      </w:r>
      <w:r w:rsidRPr="00CB5F78">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CB5F78" w:rsidRDefault="00A13EC9">
      <w:pPr>
        <w:pStyle w:val="EndnoteText"/>
        <w:rPr>
          <w:rFonts w:ascii="Arial" w:hAnsi="Arial" w:cs="Arial"/>
          <w:color w:val="000000" w:themeColor="text1"/>
          <w:sz w:val="22"/>
          <w:szCs w:val="22"/>
        </w:rPr>
      </w:pPr>
    </w:p>
  </w:endnote>
  <w:endnote w:id="29">
    <w:p w14:paraId="3AD2C225" w14:textId="77777777" w:rsidR="009D2ED2" w:rsidRPr="00CB5F78" w:rsidRDefault="009D2ED2" w:rsidP="009D2ED2">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426EE247" w14:textId="77777777" w:rsidR="009D2ED2" w:rsidRPr="00CB5F78" w:rsidRDefault="009D2ED2" w:rsidP="009D2ED2">
      <w:pPr>
        <w:pStyle w:val="EndnoteText"/>
        <w:rPr>
          <w:rFonts w:ascii="Arial" w:hAnsi="Arial" w:cs="Arial"/>
          <w:color w:val="000000" w:themeColor="text1"/>
          <w:sz w:val="22"/>
          <w:szCs w:val="22"/>
        </w:rPr>
      </w:pPr>
    </w:p>
  </w:endnote>
  <w:endnote w:id="30">
    <w:p w14:paraId="2EA7D405" w14:textId="77777777" w:rsidR="003A3F63" w:rsidRPr="00CB5F78" w:rsidRDefault="003A3F63" w:rsidP="003A3F63">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Casey, Joan A., et al. "Power outages and community health: a narrative review." </w:t>
      </w:r>
      <w:r w:rsidRPr="00CB5F78">
        <w:rPr>
          <w:rFonts w:ascii="Arial" w:hAnsi="Arial" w:cs="Arial"/>
          <w:i/>
          <w:iCs/>
          <w:color w:val="000000" w:themeColor="text1"/>
          <w:sz w:val="22"/>
          <w:szCs w:val="22"/>
        </w:rPr>
        <w:t>Current environmental health reports</w:t>
      </w:r>
      <w:r w:rsidRPr="00CB5F78">
        <w:rPr>
          <w:rFonts w:ascii="Arial" w:hAnsi="Arial" w:cs="Arial"/>
          <w:color w:val="000000" w:themeColor="text1"/>
          <w:sz w:val="22"/>
          <w:szCs w:val="22"/>
        </w:rPr>
        <w:t xml:space="preserve"> 7 (2020): 371-383.</w:t>
      </w:r>
    </w:p>
    <w:p w14:paraId="777DA24C" w14:textId="77777777" w:rsidR="003A3F63" w:rsidRPr="00CB5F78" w:rsidRDefault="003A3F63" w:rsidP="003A3F63">
      <w:pPr>
        <w:pStyle w:val="EndnoteText"/>
        <w:rPr>
          <w:rFonts w:ascii="Arial" w:hAnsi="Arial" w:cs="Arial"/>
          <w:color w:val="000000" w:themeColor="text1"/>
          <w:sz w:val="22"/>
          <w:szCs w:val="22"/>
        </w:rPr>
      </w:pPr>
    </w:p>
  </w:endnote>
  <w:endnote w:id="31">
    <w:p w14:paraId="33B6FFCF" w14:textId="77777777" w:rsidR="00786CA9" w:rsidRPr="00CB5F78" w:rsidRDefault="00786CA9" w:rsidP="00786CA9">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0E808543" w14:textId="77777777" w:rsidR="00786CA9" w:rsidRPr="00CB5F78" w:rsidRDefault="00786CA9" w:rsidP="00786CA9">
      <w:pPr>
        <w:pStyle w:val="EndnoteText"/>
        <w:rPr>
          <w:rFonts w:ascii="Arial" w:hAnsi="Arial" w:cs="Arial"/>
          <w:color w:val="000000" w:themeColor="text1"/>
          <w:sz w:val="22"/>
          <w:szCs w:val="22"/>
        </w:rPr>
      </w:pPr>
    </w:p>
  </w:endnote>
  <w:endnote w:id="32">
    <w:p w14:paraId="738525BE" w14:textId="77777777" w:rsidR="00786CA9" w:rsidRPr="00CB5F78" w:rsidRDefault="00786CA9" w:rsidP="00786CA9">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5605D206" w14:textId="77777777" w:rsidR="00786CA9" w:rsidRPr="00CB5F78" w:rsidRDefault="00786CA9" w:rsidP="00786CA9">
      <w:pPr>
        <w:pStyle w:val="EndnoteText"/>
        <w:rPr>
          <w:rFonts w:ascii="Arial" w:hAnsi="Arial" w:cs="Arial"/>
          <w:color w:val="000000" w:themeColor="text1"/>
          <w:sz w:val="22"/>
          <w:szCs w:val="22"/>
        </w:rPr>
      </w:pPr>
    </w:p>
  </w:endnote>
  <w:endnote w:id="33">
    <w:p w14:paraId="60A7FADD" w14:textId="77777777" w:rsidR="00D95235" w:rsidRPr="00CB5F78" w:rsidRDefault="00D95235" w:rsidP="00D95235">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CB5F78">
        <w:rPr>
          <w:rFonts w:ascii="Arial" w:eastAsia="Times New Roman" w:hAnsi="Arial" w:cs="Arial"/>
          <w:i/>
          <w:iCs/>
          <w:color w:val="000000" w:themeColor="text1"/>
          <w:kern w:val="0"/>
          <w:sz w:val="22"/>
          <w:szCs w:val="22"/>
          <w14:ligatures w14:val="none"/>
        </w:rPr>
        <w:t>Nature communications</w:t>
      </w:r>
      <w:r w:rsidRPr="00CB5F78">
        <w:rPr>
          <w:rFonts w:ascii="Arial" w:eastAsia="Times New Roman" w:hAnsi="Arial" w:cs="Arial"/>
          <w:color w:val="000000" w:themeColor="text1"/>
          <w:kern w:val="0"/>
          <w:sz w:val="22"/>
          <w:szCs w:val="22"/>
          <w14:ligatures w14:val="none"/>
        </w:rPr>
        <w:t xml:space="preserve"> 14.1 (2023): 2470.</w:t>
      </w:r>
    </w:p>
    <w:p w14:paraId="274FD66A" w14:textId="77777777" w:rsidR="00D95235" w:rsidRPr="00CB5F78" w:rsidRDefault="00D95235" w:rsidP="00D95235">
      <w:pPr>
        <w:pStyle w:val="EndnoteText"/>
        <w:rPr>
          <w:rFonts w:ascii="Arial" w:hAnsi="Arial" w:cs="Arial"/>
          <w:color w:val="000000" w:themeColor="text1"/>
          <w:sz w:val="22"/>
          <w:szCs w:val="22"/>
        </w:rPr>
      </w:pPr>
    </w:p>
  </w:endnote>
  <w:endnote w:id="34">
    <w:p w14:paraId="6F2B2094"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5" w:history="1">
        <w:r w:rsidRPr="00CB5F78">
          <w:rPr>
            <w:rStyle w:val="Hyperlink"/>
            <w:rFonts w:ascii="Arial" w:hAnsi="Arial" w:cs="Arial"/>
            <w:color w:val="000000" w:themeColor="text1"/>
            <w:sz w:val="22"/>
            <w:szCs w:val="22"/>
          </w:rPr>
          <w:t>https://poweroutage.us/about</w:t>
        </w:r>
      </w:hyperlink>
    </w:p>
    <w:p w14:paraId="648DB65D" w14:textId="77777777" w:rsidR="00CB3C40" w:rsidRPr="00CB5F78" w:rsidRDefault="00CB3C40" w:rsidP="00CB3C40">
      <w:pPr>
        <w:pStyle w:val="EndnoteText"/>
        <w:rPr>
          <w:rFonts w:ascii="Arial" w:hAnsi="Arial" w:cs="Arial"/>
          <w:color w:val="000000" w:themeColor="text1"/>
          <w:sz w:val="22"/>
          <w:szCs w:val="22"/>
        </w:rPr>
      </w:pPr>
    </w:p>
  </w:endnote>
  <w:endnote w:id="35">
    <w:p w14:paraId="2B99FD81" w14:textId="77777777" w:rsidR="00CB3C40" w:rsidRPr="00CB5F78" w:rsidRDefault="00CB3C40" w:rsidP="00CB3C40">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hyperlink r:id="rId6" w:history="1">
        <w:r w:rsidRPr="00CB5F78">
          <w:rPr>
            <w:rStyle w:val="Hyperlink"/>
            <w:rFonts w:ascii="Arial" w:hAnsi="Arial" w:cs="Arial"/>
            <w:color w:val="000000" w:themeColor="text1"/>
            <w:sz w:val="22"/>
            <w:szCs w:val="22"/>
          </w:rPr>
          <w:t>https://www.eia.gov/electricity/</w:t>
        </w:r>
      </w:hyperlink>
    </w:p>
    <w:p w14:paraId="4D9F1108" w14:textId="77777777" w:rsidR="00CB3C40" w:rsidRPr="00CB5F78" w:rsidRDefault="00CB3C40" w:rsidP="00CB3C40">
      <w:pPr>
        <w:pStyle w:val="EndnoteText"/>
        <w:rPr>
          <w:rFonts w:ascii="Arial" w:hAnsi="Arial" w:cs="Arial"/>
          <w:color w:val="000000" w:themeColor="text1"/>
          <w:sz w:val="22"/>
          <w:szCs w:val="22"/>
        </w:rPr>
      </w:pPr>
    </w:p>
  </w:endnote>
  <w:endnote w:id="36">
    <w:p w14:paraId="2D257C63" w14:textId="766C555A"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Flores, Nina M., et al. "Powerless in the storm: Severe weather-driven power outages in New York State, 2017–2020." </w:t>
      </w:r>
      <w:r w:rsidRPr="00CB5F78">
        <w:rPr>
          <w:rFonts w:ascii="Arial" w:hAnsi="Arial" w:cs="Arial"/>
          <w:i/>
          <w:iCs/>
          <w:color w:val="000000" w:themeColor="text1"/>
          <w:sz w:val="22"/>
          <w:szCs w:val="22"/>
        </w:rPr>
        <w:t>PLOS Climate</w:t>
      </w:r>
      <w:r w:rsidRPr="00CB5F78">
        <w:rPr>
          <w:rFonts w:ascii="Arial" w:hAnsi="Arial" w:cs="Arial"/>
          <w:color w:val="000000" w:themeColor="text1"/>
          <w:sz w:val="22"/>
          <w:szCs w:val="22"/>
        </w:rPr>
        <w:t xml:space="preserve"> 3.5 (2024): e0000364.</w:t>
      </w:r>
    </w:p>
    <w:p w14:paraId="292DD511" w14:textId="77777777" w:rsidR="00FA77DC" w:rsidRPr="00CB5F78" w:rsidRDefault="00FA77DC">
      <w:pPr>
        <w:pStyle w:val="EndnoteText"/>
        <w:rPr>
          <w:rFonts w:ascii="Arial" w:hAnsi="Arial" w:cs="Arial"/>
          <w:color w:val="000000" w:themeColor="text1"/>
          <w:sz w:val="22"/>
          <w:szCs w:val="22"/>
        </w:rPr>
      </w:pPr>
    </w:p>
  </w:endnote>
  <w:endnote w:id="37">
    <w:p w14:paraId="4CB690C4" w14:textId="0DF71838" w:rsidR="00FA77DC" w:rsidRPr="00CB5F78" w:rsidRDefault="00FA77DC">
      <w:pPr>
        <w:pStyle w:val="EndnoteText"/>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proofErr w:type="spellStart"/>
      <w:r w:rsidRPr="00CB5F78">
        <w:rPr>
          <w:rFonts w:ascii="Arial" w:hAnsi="Arial" w:cs="Arial"/>
          <w:color w:val="000000" w:themeColor="text1"/>
          <w:sz w:val="22"/>
          <w:szCs w:val="22"/>
        </w:rPr>
        <w:t>Dominianni</w:t>
      </w:r>
      <w:proofErr w:type="spellEnd"/>
      <w:r w:rsidRPr="00CB5F78">
        <w:rPr>
          <w:rFonts w:ascii="Arial" w:hAnsi="Arial" w:cs="Arial"/>
          <w:color w:val="000000" w:themeColor="text1"/>
          <w:sz w:val="22"/>
          <w:szCs w:val="22"/>
        </w:rPr>
        <w:t xml:space="preserve">, Christine, et al. "Health impacts of citywide and localized power outages in New York City." </w:t>
      </w:r>
      <w:r w:rsidRPr="00CB5F78">
        <w:rPr>
          <w:rFonts w:ascii="Arial" w:hAnsi="Arial" w:cs="Arial"/>
          <w:i/>
          <w:iCs/>
          <w:color w:val="000000" w:themeColor="text1"/>
          <w:sz w:val="22"/>
          <w:szCs w:val="22"/>
        </w:rPr>
        <w:t>Environmental Health Perspectives</w:t>
      </w:r>
      <w:r w:rsidRPr="00CB5F78">
        <w:rPr>
          <w:rFonts w:ascii="Arial" w:hAnsi="Arial" w:cs="Arial"/>
          <w:color w:val="000000" w:themeColor="text1"/>
          <w:sz w:val="22"/>
          <w:szCs w:val="22"/>
        </w:rPr>
        <w:t xml:space="preserve"> 126.6 (2018): 067003.</w:t>
      </w:r>
    </w:p>
    <w:p w14:paraId="0A517528" w14:textId="77777777" w:rsidR="00FA77DC" w:rsidRPr="00CB5F78" w:rsidRDefault="00FA77DC">
      <w:pPr>
        <w:pStyle w:val="EndnoteText"/>
        <w:rPr>
          <w:rFonts w:ascii="Arial" w:hAnsi="Arial" w:cs="Arial"/>
          <w:color w:val="000000" w:themeColor="text1"/>
          <w:sz w:val="22"/>
          <w:szCs w:val="22"/>
        </w:rPr>
      </w:pPr>
    </w:p>
  </w:endnote>
  <w:endnote w:id="38">
    <w:p w14:paraId="72AB0A4B" w14:textId="77777777" w:rsidR="00DD4ED1" w:rsidRPr="00CB5F78" w:rsidRDefault="00DD4ED1" w:rsidP="00DD4ED1">
      <w:pPr>
        <w:pStyle w:val="EndnoteText"/>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CB5F78">
        <w:rPr>
          <w:rFonts w:ascii="Arial" w:eastAsia="Times New Roman" w:hAnsi="Arial" w:cs="Arial"/>
          <w:i/>
          <w:iCs/>
          <w:color w:val="000000" w:themeColor="text1"/>
          <w:kern w:val="0"/>
          <w:sz w:val="22"/>
          <w:szCs w:val="22"/>
          <w14:ligatures w14:val="none"/>
        </w:rPr>
        <w:t>Environmental Epidemiology</w:t>
      </w:r>
      <w:r w:rsidRPr="00CB5F78">
        <w:rPr>
          <w:rFonts w:ascii="Arial" w:eastAsia="Times New Roman" w:hAnsi="Arial" w:cs="Arial"/>
          <w:color w:val="000000" w:themeColor="text1"/>
          <w:kern w:val="0"/>
          <w:sz w:val="22"/>
          <w:szCs w:val="22"/>
          <w14:ligatures w14:val="none"/>
        </w:rPr>
        <w:t xml:space="preserve"> 8.1 (2024): e287.</w:t>
      </w:r>
    </w:p>
    <w:p w14:paraId="26B6CCCB" w14:textId="77777777" w:rsidR="00DD4ED1" w:rsidRPr="00CB5F78" w:rsidRDefault="00DD4ED1" w:rsidP="00DD4ED1">
      <w:pPr>
        <w:pStyle w:val="EndnoteText"/>
        <w:rPr>
          <w:rFonts w:ascii="Arial" w:hAnsi="Arial" w:cs="Arial"/>
          <w:color w:val="000000" w:themeColor="text1"/>
          <w:sz w:val="22"/>
          <w:szCs w:val="22"/>
        </w:rPr>
      </w:pPr>
    </w:p>
  </w:endnote>
  <w:endnote w:id="39">
    <w:p w14:paraId="41883D9E" w14:textId="77777777" w:rsidR="00113D7C" w:rsidRPr="00CB5F78" w:rsidRDefault="00113D7C" w:rsidP="00113D7C">
      <w:pPr>
        <w:rPr>
          <w:rFonts w:ascii="Arial" w:eastAsia="Times New Roman" w:hAnsi="Arial" w:cs="Arial"/>
          <w:color w:val="000000" w:themeColor="text1"/>
          <w:kern w:val="0"/>
          <w:sz w:val="22"/>
          <w:szCs w:val="22"/>
          <w14:ligatures w14:val="none"/>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Pr="00CB5F78">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CB5F78">
        <w:rPr>
          <w:rFonts w:ascii="Arial" w:eastAsia="Times New Roman" w:hAnsi="Arial" w:cs="Arial"/>
          <w:i/>
          <w:iCs/>
          <w:color w:val="000000" w:themeColor="text1"/>
          <w:kern w:val="0"/>
          <w:sz w:val="22"/>
          <w:szCs w:val="22"/>
          <w14:ligatures w14:val="none"/>
        </w:rPr>
        <w:t>Environmental Research</w:t>
      </w:r>
      <w:r w:rsidRPr="00CB5F78">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CB5F78" w:rsidRDefault="00113D7C">
      <w:pPr>
        <w:pStyle w:val="EndnoteText"/>
        <w:rPr>
          <w:rFonts w:ascii="Arial" w:hAnsi="Arial" w:cs="Arial"/>
          <w:color w:val="000000" w:themeColor="text1"/>
          <w:sz w:val="22"/>
          <w:szCs w:val="22"/>
        </w:rPr>
      </w:pPr>
    </w:p>
  </w:endnote>
  <w:endnote w:id="40">
    <w:p w14:paraId="3E387F47" w14:textId="77777777" w:rsidR="00113D7C" w:rsidRPr="00CB5F78" w:rsidRDefault="00113D7C" w:rsidP="00113D7C">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Northrop, Alexander J., et al. "Power outages and pediatric unintentional injury hospitalizations in New York State." </w:t>
      </w:r>
      <w:r w:rsidRPr="00CB5F78">
        <w:rPr>
          <w:rFonts w:ascii="Arial" w:hAnsi="Arial" w:cs="Arial"/>
          <w:i/>
          <w:iCs/>
          <w:color w:val="000000" w:themeColor="text1"/>
          <w:sz w:val="22"/>
          <w:szCs w:val="22"/>
        </w:rPr>
        <w:t>Environmental Epidemiology</w:t>
      </w:r>
      <w:r w:rsidRPr="00CB5F78">
        <w:rPr>
          <w:rFonts w:ascii="Arial" w:hAnsi="Arial" w:cs="Arial"/>
          <w:color w:val="000000" w:themeColor="text1"/>
          <w:sz w:val="22"/>
          <w:szCs w:val="22"/>
        </w:rPr>
        <w:t xml:space="preserve"> 8.1 (2024): e287.</w:t>
      </w:r>
    </w:p>
    <w:p w14:paraId="10412B81" w14:textId="1877892F" w:rsidR="00113D7C" w:rsidRPr="00CB5F78" w:rsidRDefault="00113D7C">
      <w:pPr>
        <w:pStyle w:val="EndnoteText"/>
        <w:rPr>
          <w:rFonts w:ascii="Arial" w:hAnsi="Arial" w:cs="Arial"/>
          <w:color w:val="000000" w:themeColor="text1"/>
          <w:sz w:val="22"/>
          <w:szCs w:val="22"/>
        </w:rPr>
      </w:pPr>
    </w:p>
  </w:endnote>
  <w:endnote w:id="41">
    <w:p w14:paraId="0FAD8D70" w14:textId="77777777" w:rsidR="001640FE" w:rsidRPr="00CB5F78" w:rsidRDefault="009D5A6D" w:rsidP="001640FE">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1640FE" w:rsidRPr="00CB5F78">
        <w:rPr>
          <w:rFonts w:ascii="Arial" w:hAnsi="Arial" w:cs="Arial"/>
          <w:color w:val="000000" w:themeColor="text1"/>
          <w:sz w:val="22"/>
          <w:szCs w:val="22"/>
        </w:rPr>
        <w:t xml:space="preserve">Northrop, Alexander J., et al. "Power outages and pediatric unintentional injury hospitalizations in New York State." </w:t>
      </w:r>
      <w:r w:rsidR="001640FE" w:rsidRPr="00CB5F78">
        <w:rPr>
          <w:rFonts w:ascii="Arial" w:hAnsi="Arial" w:cs="Arial"/>
          <w:i/>
          <w:iCs/>
          <w:color w:val="000000" w:themeColor="text1"/>
          <w:sz w:val="22"/>
          <w:szCs w:val="22"/>
        </w:rPr>
        <w:t>Environmental Epidemiology</w:t>
      </w:r>
      <w:r w:rsidR="001640FE" w:rsidRPr="00CB5F78">
        <w:rPr>
          <w:rFonts w:ascii="Arial" w:hAnsi="Arial" w:cs="Arial"/>
          <w:color w:val="000000" w:themeColor="text1"/>
          <w:sz w:val="22"/>
          <w:szCs w:val="22"/>
        </w:rPr>
        <w:t xml:space="preserve"> 8.1 (2024): e287.</w:t>
      </w:r>
    </w:p>
    <w:p w14:paraId="3B29DA3B" w14:textId="1017B850" w:rsidR="009D5A6D" w:rsidRPr="00CB5F78" w:rsidRDefault="009D5A6D">
      <w:pPr>
        <w:pStyle w:val="EndnoteText"/>
        <w:rPr>
          <w:rFonts w:ascii="Arial" w:hAnsi="Arial" w:cs="Arial"/>
          <w:color w:val="000000" w:themeColor="text1"/>
          <w:sz w:val="22"/>
          <w:szCs w:val="22"/>
        </w:rPr>
      </w:pPr>
    </w:p>
  </w:endnote>
  <w:endnote w:id="42">
    <w:p w14:paraId="2AF419A1" w14:textId="77777777" w:rsidR="00CB5F78" w:rsidRPr="00CB5F78" w:rsidRDefault="0020629C" w:rsidP="00CB5F78">
      <w:pPr>
        <w:rPr>
          <w:rFonts w:ascii="Arial" w:hAnsi="Arial" w:cs="Arial"/>
          <w:color w:val="000000" w:themeColor="text1"/>
          <w:sz w:val="22"/>
          <w:szCs w:val="22"/>
        </w:rPr>
      </w:pPr>
      <w:r w:rsidRPr="00CB5F78">
        <w:rPr>
          <w:rStyle w:val="EndnoteReference"/>
          <w:rFonts w:ascii="Arial" w:hAnsi="Arial" w:cs="Arial"/>
          <w:color w:val="000000" w:themeColor="text1"/>
          <w:sz w:val="22"/>
          <w:szCs w:val="22"/>
        </w:rPr>
        <w:endnoteRef/>
      </w:r>
      <w:r w:rsidRPr="00CB5F78">
        <w:rPr>
          <w:rFonts w:ascii="Arial" w:hAnsi="Arial" w:cs="Arial"/>
          <w:color w:val="000000" w:themeColor="text1"/>
          <w:sz w:val="22"/>
          <w:szCs w:val="22"/>
        </w:rPr>
        <w:t xml:space="preserve"> </w:t>
      </w:r>
      <w:r w:rsidR="00CB5F78" w:rsidRPr="00CB5F78">
        <w:rPr>
          <w:rFonts w:ascii="Arial" w:hAnsi="Arial" w:cs="Arial"/>
          <w:color w:val="000000" w:themeColor="text1"/>
          <w:sz w:val="22"/>
          <w:szCs w:val="22"/>
        </w:rPr>
        <w:t xml:space="preserve">Northrop, Alexander J., et al. "Power outages and pediatric unintentional injury hospitalizations in New York State." </w:t>
      </w:r>
      <w:r w:rsidR="00CB5F78" w:rsidRPr="00CB5F78">
        <w:rPr>
          <w:rFonts w:ascii="Arial" w:hAnsi="Arial" w:cs="Arial"/>
          <w:i/>
          <w:iCs/>
          <w:color w:val="000000" w:themeColor="text1"/>
          <w:sz w:val="22"/>
          <w:szCs w:val="22"/>
        </w:rPr>
        <w:t>Environmental Epidemiology</w:t>
      </w:r>
      <w:r w:rsidR="00CB5F78" w:rsidRPr="00CB5F78">
        <w:rPr>
          <w:rFonts w:ascii="Arial" w:hAnsi="Arial" w:cs="Arial"/>
          <w:color w:val="000000" w:themeColor="text1"/>
          <w:sz w:val="22"/>
          <w:szCs w:val="22"/>
        </w:rPr>
        <w:t xml:space="preserve"> 8.1 (2024): e287.</w:t>
      </w:r>
    </w:p>
    <w:p w14:paraId="4E325C87" w14:textId="7187FE17" w:rsidR="0020629C" w:rsidRPr="00CB5F78" w:rsidRDefault="0020629C">
      <w:pPr>
        <w:pStyle w:val="EndnoteText"/>
        <w:rPr>
          <w:rFonts w:ascii="Arial" w:hAnsi="Arial" w:cs="Arial"/>
          <w:color w:val="000000" w:themeColor="text1"/>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64EEB" w14:textId="77777777" w:rsidR="002F07BC" w:rsidRDefault="002F07BC" w:rsidP="008C0CD6">
      <w:r>
        <w:separator/>
      </w:r>
    </w:p>
  </w:footnote>
  <w:footnote w:type="continuationSeparator" w:id="0">
    <w:p w14:paraId="1FF2058C" w14:textId="77777777" w:rsidR="002F07BC" w:rsidRDefault="002F07BC"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n Casey">
    <w15:presenceInfo w15:providerId="None" w15:userId="Joan Casey"/>
  </w15:person>
  <w15:person w15:author="Kioumourtzoglou, Marianthi-Anna">
    <w15:presenceInfo w15:providerId="AD" w15:userId="S::mk3961@cumc.columbia.edu::ef378efc-f22b-4963-9cd9-44d2d00bded3"/>
  </w15:person>
  <w15:person w15:author="Heather M">
    <w15:presenceInfo w15:providerId="None" w15:userId="Heather M"/>
  </w15:person>
  <w15:person w15:author="Mork, Daniel S">
    <w15:presenceInfo w15:providerId="AD" w15:userId="S::dmork@hsph.harvard.edu::dd842e69-d0e1-4871-8011-2ccafcee2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AE9"/>
    <w:rsid w:val="00002D91"/>
    <w:rsid w:val="00002F0E"/>
    <w:rsid w:val="000042D9"/>
    <w:rsid w:val="00004334"/>
    <w:rsid w:val="0000479B"/>
    <w:rsid w:val="00004AB4"/>
    <w:rsid w:val="00005265"/>
    <w:rsid w:val="00005314"/>
    <w:rsid w:val="000059D4"/>
    <w:rsid w:val="00006D0A"/>
    <w:rsid w:val="00006D65"/>
    <w:rsid w:val="00006FC8"/>
    <w:rsid w:val="0001103F"/>
    <w:rsid w:val="00012A36"/>
    <w:rsid w:val="00013506"/>
    <w:rsid w:val="0001402F"/>
    <w:rsid w:val="0001430E"/>
    <w:rsid w:val="00014B6C"/>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6369"/>
    <w:rsid w:val="000272C8"/>
    <w:rsid w:val="000310C5"/>
    <w:rsid w:val="0003223C"/>
    <w:rsid w:val="000328E9"/>
    <w:rsid w:val="00032CD8"/>
    <w:rsid w:val="0003448B"/>
    <w:rsid w:val="000352F7"/>
    <w:rsid w:val="0003685B"/>
    <w:rsid w:val="00036D2D"/>
    <w:rsid w:val="00037C10"/>
    <w:rsid w:val="0004011A"/>
    <w:rsid w:val="00040793"/>
    <w:rsid w:val="000408F1"/>
    <w:rsid w:val="00040D3C"/>
    <w:rsid w:val="0004299A"/>
    <w:rsid w:val="0004370E"/>
    <w:rsid w:val="00043E79"/>
    <w:rsid w:val="0004516A"/>
    <w:rsid w:val="00051823"/>
    <w:rsid w:val="000535FA"/>
    <w:rsid w:val="00054B0A"/>
    <w:rsid w:val="000567C0"/>
    <w:rsid w:val="00057CC1"/>
    <w:rsid w:val="00057F54"/>
    <w:rsid w:val="00057FBF"/>
    <w:rsid w:val="000600C1"/>
    <w:rsid w:val="000611C7"/>
    <w:rsid w:val="00061E31"/>
    <w:rsid w:val="00063674"/>
    <w:rsid w:val="00065369"/>
    <w:rsid w:val="00065874"/>
    <w:rsid w:val="00066DC1"/>
    <w:rsid w:val="00067C45"/>
    <w:rsid w:val="00070171"/>
    <w:rsid w:val="00071347"/>
    <w:rsid w:val="00071CE9"/>
    <w:rsid w:val="0007286A"/>
    <w:rsid w:val="00073595"/>
    <w:rsid w:val="000742A4"/>
    <w:rsid w:val="0007444F"/>
    <w:rsid w:val="00074FDE"/>
    <w:rsid w:val="00075133"/>
    <w:rsid w:val="00075918"/>
    <w:rsid w:val="00075AC3"/>
    <w:rsid w:val="0008039A"/>
    <w:rsid w:val="000812EF"/>
    <w:rsid w:val="00081C36"/>
    <w:rsid w:val="00081CC3"/>
    <w:rsid w:val="000832C8"/>
    <w:rsid w:val="000854E5"/>
    <w:rsid w:val="0008594D"/>
    <w:rsid w:val="00085F4E"/>
    <w:rsid w:val="00086755"/>
    <w:rsid w:val="00086E0D"/>
    <w:rsid w:val="00087342"/>
    <w:rsid w:val="00090028"/>
    <w:rsid w:val="000900C2"/>
    <w:rsid w:val="000902E2"/>
    <w:rsid w:val="00093772"/>
    <w:rsid w:val="00093CC9"/>
    <w:rsid w:val="00094FDB"/>
    <w:rsid w:val="0009548F"/>
    <w:rsid w:val="00095AC1"/>
    <w:rsid w:val="0009703F"/>
    <w:rsid w:val="000A066F"/>
    <w:rsid w:val="000A178A"/>
    <w:rsid w:val="000A486B"/>
    <w:rsid w:val="000A4CAC"/>
    <w:rsid w:val="000A5E2F"/>
    <w:rsid w:val="000A5E46"/>
    <w:rsid w:val="000A77D0"/>
    <w:rsid w:val="000B1432"/>
    <w:rsid w:val="000B1631"/>
    <w:rsid w:val="000B1C9E"/>
    <w:rsid w:val="000B3C26"/>
    <w:rsid w:val="000B3F47"/>
    <w:rsid w:val="000B5206"/>
    <w:rsid w:val="000B5408"/>
    <w:rsid w:val="000B5561"/>
    <w:rsid w:val="000B5BB8"/>
    <w:rsid w:val="000B61C7"/>
    <w:rsid w:val="000C0352"/>
    <w:rsid w:val="000C29FD"/>
    <w:rsid w:val="000C2D4B"/>
    <w:rsid w:val="000C3DD3"/>
    <w:rsid w:val="000C42E5"/>
    <w:rsid w:val="000C4337"/>
    <w:rsid w:val="000C455E"/>
    <w:rsid w:val="000C50B1"/>
    <w:rsid w:val="000C549D"/>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746"/>
    <w:rsid w:val="000F5D5E"/>
    <w:rsid w:val="000F61C5"/>
    <w:rsid w:val="00100821"/>
    <w:rsid w:val="0010211B"/>
    <w:rsid w:val="001025E2"/>
    <w:rsid w:val="00102A4C"/>
    <w:rsid w:val="0010410F"/>
    <w:rsid w:val="00104777"/>
    <w:rsid w:val="00106129"/>
    <w:rsid w:val="00107BC5"/>
    <w:rsid w:val="001113EC"/>
    <w:rsid w:val="001116D6"/>
    <w:rsid w:val="001119D1"/>
    <w:rsid w:val="001133B6"/>
    <w:rsid w:val="00113D7C"/>
    <w:rsid w:val="00115CF6"/>
    <w:rsid w:val="00115DAD"/>
    <w:rsid w:val="001168ED"/>
    <w:rsid w:val="001169B7"/>
    <w:rsid w:val="00116B5D"/>
    <w:rsid w:val="00120701"/>
    <w:rsid w:val="00120AD3"/>
    <w:rsid w:val="00121D77"/>
    <w:rsid w:val="001221BE"/>
    <w:rsid w:val="0012242B"/>
    <w:rsid w:val="00123CE2"/>
    <w:rsid w:val="00124525"/>
    <w:rsid w:val="0012538E"/>
    <w:rsid w:val="001256B8"/>
    <w:rsid w:val="001274EC"/>
    <w:rsid w:val="00130B61"/>
    <w:rsid w:val="00131DE4"/>
    <w:rsid w:val="00131EC6"/>
    <w:rsid w:val="0013295E"/>
    <w:rsid w:val="001334B8"/>
    <w:rsid w:val="00133716"/>
    <w:rsid w:val="00136AE4"/>
    <w:rsid w:val="00136C3C"/>
    <w:rsid w:val="00136E6D"/>
    <w:rsid w:val="00137FF2"/>
    <w:rsid w:val="00140806"/>
    <w:rsid w:val="00142A23"/>
    <w:rsid w:val="00143E73"/>
    <w:rsid w:val="001456BB"/>
    <w:rsid w:val="00145F88"/>
    <w:rsid w:val="00146CB4"/>
    <w:rsid w:val="00146F33"/>
    <w:rsid w:val="00147381"/>
    <w:rsid w:val="0015111C"/>
    <w:rsid w:val="001526D8"/>
    <w:rsid w:val="00152A25"/>
    <w:rsid w:val="00152C08"/>
    <w:rsid w:val="00153EB3"/>
    <w:rsid w:val="00154414"/>
    <w:rsid w:val="001556A9"/>
    <w:rsid w:val="001557A7"/>
    <w:rsid w:val="001575F5"/>
    <w:rsid w:val="0016231B"/>
    <w:rsid w:val="00162612"/>
    <w:rsid w:val="00162EF9"/>
    <w:rsid w:val="00163715"/>
    <w:rsid w:val="00163C7A"/>
    <w:rsid w:val="001640FE"/>
    <w:rsid w:val="00164C4C"/>
    <w:rsid w:val="00164E3C"/>
    <w:rsid w:val="00165882"/>
    <w:rsid w:val="00165D3E"/>
    <w:rsid w:val="001667AC"/>
    <w:rsid w:val="00166FA1"/>
    <w:rsid w:val="00167628"/>
    <w:rsid w:val="001677F5"/>
    <w:rsid w:val="00167882"/>
    <w:rsid w:val="00167E04"/>
    <w:rsid w:val="00170466"/>
    <w:rsid w:val="001716F9"/>
    <w:rsid w:val="00171932"/>
    <w:rsid w:val="0017290B"/>
    <w:rsid w:val="00174034"/>
    <w:rsid w:val="00175FCA"/>
    <w:rsid w:val="00176E05"/>
    <w:rsid w:val="001770B1"/>
    <w:rsid w:val="0018132D"/>
    <w:rsid w:val="00181EE1"/>
    <w:rsid w:val="00182210"/>
    <w:rsid w:val="00182E34"/>
    <w:rsid w:val="00182EA7"/>
    <w:rsid w:val="00183342"/>
    <w:rsid w:val="00185AB7"/>
    <w:rsid w:val="001863C0"/>
    <w:rsid w:val="001867A2"/>
    <w:rsid w:val="00186D9C"/>
    <w:rsid w:val="00187FA5"/>
    <w:rsid w:val="00190F46"/>
    <w:rsid w:val="00195E0E"/>
    <w:rsid w:val="00195E5E"/>
    <w:rsid w:val="00197F38"/>
    <w:rsid w:val="001A0E9E"/>
    <w:rsid w:val="001A1D23"/>
    <w:rsid w:val="001A2016"/>
    <w:rsid w:val="001A212A"/>
    <w:rsid w:val="001A21EE"/>
    <w:rsid w:val="001A225B"/>
    <w:rsid w:val="001A25D9"/>
    <w:rsid w:val="001A296F"/>
    <w:rsid w:val="001A3544"/>
    <w:rsid w:val="001A4223"/>
    <w:rsid w:val="001A60BD"/>
    <w:rsid w:val="001A638D"/>
    <w:rsid w:val="001A6EBE"/>
    <w:rsid w:val="001A77C9"/>
    <w:rsid w:val="001B00EB"/>
    <w:rsid w:val="001B170E"/>
    <w:rsid w:val="001B1D06"/>
    <w:rsid w:val="001B2614"/>
    <w:rsid w:val="001B2CF1"/>
    <w:rsid w:val="001B335A"/>
    <w:rsid w:val="001B41CC"/>
    <w:rsid w:val="001B53C8"/>
    <w:rsid w:val="001B5B21"/>
    <w:rsid w:val="001B5CFA"/>
    <w:rsid w:val="001B7071"/>
    <w:rsid w:val="001C00E1"/>
    <w:rsid w:val="001C1C5D"/>
    <w:rsid w:val="001C4687"/>
    <w:rsid w:val="001C5A37"/>
    <w:rsid w:val="001C7658"/>
    <w:rsid w:val="001D1069"/>
    <w:rsid w:val="001D1288"/>
    <w:rsid w:val="001D1C80"/>
    <w:rsid w:val="001D1CDF"/>
    <w:rsid w:val="001E1920"/>
    <w:rsid w:val="001E1C3B"/>
    <w:rsid w:val="001E21DC"/>
    <w:rsid w:val="001E288B"/>
    <w:rsid w:val="001E2BD9"/>
    <w:rsid w:val="001E37CE"/>
    <w:rsid w:val="001E3B3D"/>
    <w:rsid w:val="001E3C5E"/>
    <w:rsid w:val="001E43BD"/>
    <w:rsid w:val="001E43D1"/>
    <w:rsid w:val="001E4B50"/>
    <w:rsid w:val="001E4C3A"/>
    <w:rsid w:val="001E5118"/>
    <w:rsid w:val="001E5B05"/>
    <w:rsid w:val="001E5D00"/>
    <w:rsid w:val="001E5F98"/>
    <w:rsid w:val="001F1132"/>
    <w:rsid w:val="001F1DAF"/>
    <w:rsid w:val="001F252F"/>
    <w:rsid w:val="001F548A"/>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C4F"/>
    <w:rsid w:val="00222570"/>
    <w:rsid w:val="00223312"/>
    <w:rsid w:val="00224297"/>
    <w:rsid w:val="00224B5C"/>
    <w:rsid w:val="0022657B"/>
    <w:rsid w:val="00226776"/>
    <w:rsid w:val="00226935"/>
    <w:rsid w:val="00227648"/>
    <w:rsid w:val="00227B9F"/>
    <w:rsid w:val="00230753"/>
    <w:rsid w:val="00230CD3"/>
    <w:rsid w:val="00231841"/>
    <w:rsid w:val="00232A1C"/>
    <w:rsid w:val="00234470"/>
    <w:rsid w:val="00234915"/>
    <w:rsid w:val="00234CC7"/>
    <w:rsid w:val="0023605A"/>
    <w:rsid w:val="00236877"/>
    <w:rsid w:val="00240149"/>
    <w:rsid w:val="0024157A"/>
    <w:rsid w:val="002428D1"/>
    <w:rsid w:val="0024355E"/>
    <w:rsid w:val="00244189"/>
    <w:rsid w:val="00244390"/>
    <w:rsid w:val="00244F0B"/>
    <w:rsid w:val="00245713"/>
    <w:rsid w:val="00245B73"/>
    <w:rsid w:val="00247312"/>
    <w:rsid w:val="00250958"/>
    <w:rsid w:val="00250D0C"/>
    <w:rsid w:val="00251A1D"/>
    <w:rsid w:val="002521B6"/>
    <w:rsid w:val="0025242B"/>
    <w:rsid w:val="00252C1B"/>
    <w:rsid w:val="00252F2A"/>
    <w:rsid w:val="002535EF"/>
    <w:rsid w:val="00253D84"/>
    <w:rsid w:val="002545F3"/>
    <w:rsid w:val="002554EA"/>
    <w:rsid w:val="00255A81"/>
    <w:rsid w:val="00257926"/>
    <w:rsid w:val="002626E4"/>
    <w:rsid w:val="00263659"/>
    <w:rsid w:val="00263B16"/>
    <w:rsid w:val="00263BE5"/>
    <w:rsid w:val="00263DB7"/>
    <w:rsid w:val="0026558F"/>
    <w:rsid w:val="00266E27"/>
    <w:rsid w:val="00267AFB"/>
    <w:rsid w:val="00270DAA"/>
    <w:rsid w:val="00271EC2"/>
    <w:rsid w:val="0027446B"/>
    <w:rsid w:val="00274C8A"/>
    <w:rsid w:val="00274FB5"/>
    <w:rsid w:val="0027542F"/>
    <w:rsid w:val="002775CC"/>
    <w:rsid w:val="0028189A"/>
    <w:rsid w:val="00281E70"/>
    <w:rsid w:val="00282DE2"/>
    <w:rsid w:val="00282FBC"/>
    <w:rsid w:val="0028330D"/>
    <w:rsid w:val="002845E8"/>
    <w:rsid w:val="002851AC"/>
    <w:rsid w:val="00285FDF"/>
    <w:rsid w:val="00286350"/>
    <w:rsid w:val="00287760"/>
    <w:rsid w:val="00287D27"/>
    <w:rsid w:val="00293037"/>
    <w:rsid w:val="002974F3"/>
    <w:rsid w:val="002A04DB"/>
    <w:rsid w:val="002A166D"/>
    <w:rsid w:val="002A2347"/>
    <w:rsid w:val="002A27FB"/>
    <w:rsid w:val="002A291A"/>
    <w:rsid w:val="002A2C25"/>
    <w:rsid w:val="002A4090"/>
    <w:rsid w:val="002A4EB4"/>
    <w:rsid w:val="002A4F99"/>
    <w:rsid w:val="002A71FE"/>
    <w:rsid w:val="002B00B5"/>
    <w:rsid w:val="002B02CF"/>
    <w:rsid w:val="002B239B"/>
    <w:rsid w:val="002B33FF"/>
    <w:rsid w:val="002B4243"/>
    <w:rsid w:val="002B6007"/>
    <w:rsid w:val="002B7B5D"/>
    <w:rsid w:val="002C1290"/>
    <w:rsid w:val="002C60E6"/>
    <w:rsid w:val="002C7EFF"/>
    <w:rsid w:val="002D0DAA"/>
    <w:rsid w:val="002D3667"/>
    <w:rsid w:val="002D3844"/>
    <w:rsid w:val="002D3AA6"/>
    <w:rsid w:val="002D4E40"/>
    <w:rsid w:val="002D612B"/>
    <w:rsid w:val="002D762B"/>
    <w:rsid w:val="002E2A49"/>
    <w:rsid w:val="002E2C16"/>
    <w:rsid w:val="002E3A87"/>
    <w:rsid w:val="002E3C9C"/>
    <w:rsid w:val="002E43E4"/>
    <w:rsid w:val="002E5730"/>
    <w:rsid w:val="002E5BE5"/>
    <w:rsid w:val="002E6C71"/>
    <w:rsid w:val="002E7902"/>
    <w:rsid w:val="002F07BC"/>
    <w:rsid w:val="002F0EF6"/>
    <w:rsid w:val="002F1008"/>
    <w:rsid w:val="002F27C6"/>
    <w:rsid w:val="002F284B"/>
    <w:rsid w:val="002F2C41"/>
    <w:rsid w:val="002F376B"/>
    <w:rsid w:val="002F5790"/>
    <w:rsid w:val="002F659C"/>
    <w:rsid w:val="002F683C"/>
    <w:rsid w:val="002F7DA7"/>
    <w:rsid w:val="0030069B"/>
    <w:rsid w:val="00300FA7"/>
    <w:rsid w:val="00301880"/>
    <w:rsid w:val="00302559"/>
    <w:rsid w:val="00302DA5"/>
    <w:rsid w:val="0030362F"/>
    <w:rsid w:val="00305BA9"/>
    <w:rsid w:val="00307675"/>
    <w:rsid w:val="00307B4B"/>
    <w:rsid w:val="00307E6C"/>
    <w:rsid w:val="00307F19"/>
    <w:rsid w:val="00310160"/>
    <w:rsid w:val="003103EE"/>
    <w:rsid w:val="00310634"/>
    <w:rsid w:val="003111D6"/>
    <w:rsid w:val="00311C5D"/>
    <w:rsid w:val="00312713"/>
    <w:rsid w:val="00313141"/>
    <w:rsid w:val="0031383D"/>
    <w:rsid w:val="0031534C"/>
    <w:rsid w:val="00315815"/>
    <w:rsid w:val="00315B7E"/>
    <w:rsid w:val="003173CC"/>
    <w:rsid w:val="00317589"/>
    <w:rsid w:val="00317BFD"/>
    <w:rsid w:val="00320636"/>
    <w:rsid w:val="00321004"/>
    <w:rsid w:val="003211D9"/>
    <w:rsid w:val="003215DD"/>
    <w:rsid w:val="003229BF"/>
    <w:rsid w:val="00323359"/>
    <w:rsid w:val="00323360"/>
    <w:rsid w:val="00324EC2"/>
    <w:rsid w:val="00325E5C"/>
    <w:rsid w:val="00330E9F"/>
    <w:rsid w:val="00331625"/>
    <w:rsid w:val="003319FE"/>
    <w:rsid w:val="00331E3C"/>
    <w:rsid w:val="00332237"/>
    <w:rsid w:val="003324A0"/>
    <w:rsid w:val="0033375D"/>
    <w:rsid w:val="00334E61"/>
    <w:rsid w:val="003368C1"/>
    <w:rsid w:val="0034048B"/>
    <w:rsid w:val="00341677"/>
    <w:rsid w:val="00341A64"/>
    <w:rsid w:val="00342044"/>
    <w:rsid w:val="003427F3"/>
    <w:rsid w:val="003430E7"/>
    <w:rsid w:val="003458B8"/>
    <w:rsid w:val="00345BCA"/>
    <w:rsid w:val="00346CF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EAD"/>
    <w:rsid w:val="00361A30"/>
    <w:rsid w:val="00361DF3"/>
    <w:rsid w:val="00362EFE"/>
    <w:rsid w:val="003637DE"/>
    <w:rsid w:val="00363E3F"/>
    <w:rsid w:val="00364120"/>
    <w:rsid w:val="0036540F"/>
    <w:rsid w:val="0036542C"/>
    <w:rsid w:val="00365843"/>
    <w:rsid w:val="0036584F"/>
    <w:rsid w:val="003660EF"/>
    <w:rsid w:val="0036649D"/>
    <w:rsid w:val="00366989"/>
    <w:rsid w:val="00374A98"/>
    <w:rsid w:val="003773E6"/>
    <w:rsid w:val="0038017A"/>
    <w:rsid w:val="003804C2"/>
    <w:rsid w:val="00380659"/>
    <w:rsid w:val="0038094D"/>
    <w:rsid w:val="00380A0E"/>
    <w:rsid w:val="00380C48"/>
    <w:rsid w:val="00380C63"/>
    <w:rsid w:val="00382B75"/>
    <w:rsid w:val="00384118"/>
    <w:rsid w:val="0038569C"/>
    <w:rsid w:val="00385AC3"/>
    <w:rsid w:val="003868DD"/>
    <w:rsid w:val="00387613"/>
    <w:rsid w:val="00387E5A"/>
    <w:rsid w:val="0039031A"/>
    <w:rsid w:val="003908D6"/>
    <w:rsid w:val="003918E7"/>
    <w:rsid w:val="0039248D"/>
    <w:rsid w:val="0039271A"/>
    <w:rsid w:val="00392EDB"/>
    <w:rsid w:val="003934E1"/>
    <w:rsid w:val="00393782"/>
    <w:rsid w:val="00394DFE"/>
    <w:rsid w:val="003955D5"/>
    <w:rsid w:val="00396213"/>
    <w:rsid w:val="00396F12"/>
    <w:rsid w:val="00397173"/>
    <w:rsid w:val="003A051A"/>
    <w:rsid w:val="003A1FA4"/>
    <w:rsid w:val="003A3F63"/>
    <w:rsid w:val="003A4D96"/>
    <w:rsid w:val="003A689E"/>
    <w:rsid w:val="003A6BC7"/>
    <w:rsid w:val="003A7FB6"/>
    <w:rsid w:val="003B055F"/>
    <w:rsid w:val="003B0D86"/>
    <w:rsid w:val="003B3DE0"/>
    <w:rsid w:val="003B45BD"/>
    <w:rsid w:val="003B4A4D"/>
    <w:rsid w:val="003B572C"/>
    <w:rsid w:val="003B68FD"/>
    <w:rsid w:val="003B69D9"/>
    <w:rsid w:val="003B71CD"/>
    <w:rsid w:val="003B7D66"/>
    <w:rsid w:val="003C04AE"/>
    <w:rsid w:val="003C1796"/>
    <w:rsid w:val="003C1A17"/>
    <w:rsid w:val="003C1F74"/>
    <w:rsid w:val="003C2442"/>
    <w:rsid w:val="003C376C"/>
    <w:rsid w:val="003C4C5F"/>
    <w:rsid w:val="003C6E5C"/>
    <w:rsid w:val="003C7E2D"/>
    <w:rsid w:val="003C7E37"/>
    <w:rsid w:val="003D00CD"/>
    <w:rsid w:val="003D13E4"/>
    <w:rsid w:val="003D2721"/>
    <w:rsid w:val="003D4327"/>
    <w:rsid w:val="003D43FF"/>
    <w:rsid w:val="003D5721"/>
    <w:rsid w:val="003D5AE8"/>
    <w:rsid w:val="003D5CEA"/>
    <w:rsid w:val="003D6935"/>
    <w:rsid w:val="003D6B1B"/>
    <w:rsid w:val="003D7F61"/>
    <w:rsid w:val="003E0519"/>
    <w:rsid w:val="003E29B8"/>
    <w:rsid w:val="003E3370"/>
    <w:rsid w:val="003E37B1"/>
    <w:rsid w:val="003E3DC9"/>
    <w:rsid w:val="003E3FEB"/>
    <w:rsid w:val="003E56C5"/>
    <w:rsid w:val="003E6579"/>
    <w:rsid w:val="003E6665"/>
    <w:rsid w:val="003E6DD2"/>
    <w:rsid w:val="003F1F1D"/>
    <w:rsid w:val="003F2787"/>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3908"/>
    <w:rsid w:val="004048E8"/>
    <w:rsid w:val="00404C92"/>
    <w:rsid w:val="00404E9F"/>
    <w:rsid w:val="004056FA"/>
    <w:rsid w:val="00405764"/>
    <w:rsid w:val="00405BDF"/>
    <w:rsid w:val="00405F43"/>
    <w:rsid w:val="00407AE8"/>
    <w:rsid w:val="00407D36"/>
    <w:rsid w:val="00410077"/>
    <w:rsid w:val="00411228"/>
    <w:rsid w:val="00412C3F"/>
    <w:rsid w:val="00412C50"/>
    <w:rsid w:val="004139B0"/>
    <w:rsid w:val="00413F23"/>
    <w:rsid w:val="00414DF4"/>
    <w:rsid w:val="00415810"/>
    <w:rsid w:val="0041604E"/>
    <w:rsid w:val="004162CD"/>
    <w:rsid w:val="004175F2"/>
    <w:rsid w:val="0041767A"/>
    <w:rsid w:val="00420EA5"/>
    <w:rsid w:val="00422B4A"/>
    <w:rsid w:val="00422E73"/>
    <w:rsid w:val="00423148"/>
    <w:rsid w:val="00423CA4"/>
    <w:rsid w:val="00423F96"/>
    <w:rsid w:val="00424B85"/>
    <w:rsid w:val="00425DD8"/>
    <w:rsid w:val="00425F27"/>
    <w:rsid w:val="004267AC"/>
    <w:rsid w:val="00426F55"/>
    <w:rsid w:val="004273A7"/>
    <w:rsid w:val="00427B7C"/>
    <w:rsid w:val="0043306B"/>
    <w:rsid w:val="004361B3"/>
    <w:rsid w:val="004379F5"/>
    <w:rsid w:val="0044110C"/>
    <w:rsid w:val="004417B3"/>
    <w:rsid w:val="00442BDC"/>
    <w:rsid w:val="00442D9D"/>
    <w:rsid w:val="00443AF7"/>
    <w:rsid w:val="00444045"/>
    <w:rsid w:val="0044407B"/>
    <w:rsid w:val="0044662A"/>
    <w:rsid w:val="00447094"/>
    <w:rsid w:val="00450A18"/>
    <w:rsid w:val="00450B83"/>
    <w:rsid w:val="004524D1"/>
    <w:rsid w:val="00452556"/>
    <w:rsid w:val="00454580"/>
    <w:rsid w:val="0045601D"/>
    <w:rsid w:val="00456F4D"/>
    <w:rsid w:val="00457C4D"/>
    <w:rsid w:val="0046330C"/>
    <w:rsid w:val="004642CF"/>
    <w:rsid w:val="0046460C"/>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578"/>
    <w:rsid w:val="00487F2B"/>
    <w:rsid w:val="004900EE"/>
    <w:rsid w:val="004905E9"/>
    <w:rsid w:val="00494067"/>
    <w:rsid w:val="004946F5"/>
    <w:rsid w:val="0049512F"/>
    <w:rsid w:val="00495198"/>
    <w:rsid w:val="00495405"/>
    <w:rsid w:val="00496DB9"/>
    <w:rsid w:val="00497E5B"/>
    <w:rsid w:val="004A0F69"/>
    <w:rsid w:val="004A193C"/>
    <w:rsid w:val="004A1E91"/>
    <w:rsid w:val="004A2FAF"/>
    <w:rsid w:val="004A30B8"/>
    <w:rsid w:val="004A45D3"/>
    <w:rsid w:val="004A523E"/>
    <w:rsid w:val="004A5582"/>
    <w:rsid w:val="004A5CCE"/>
    <w:rsid w:val="004A7CFC"/>
    <w:rsid w:val="004B07C0"/>
    <w:rsid w:val="004B0D6E"/>
    <w:rsid w:val="004B14F0"/>
    <w:rsid w:val="004B16A5"/>
    <w:rsid w:val="004B2BC1"/>
    <w:rsid w:val="004B476F"/>
    <w:rsid w:val="004B4C7A"/>
    <w:rsid w:val="004B4E5F"/>
    <w:rsid w:val="004B5950"/>
    <w:rsid w:val="004B5CFD"/>
    <w:rsid w:val="004B669C"/>
    <w:rsid w:val="004B7316"/>
    <w:rsid w:val="004B7421"/>
    <w:rsid w:val="004B7525"/>
    <w:rsid w:val="004C0E25"/>
    <w:rsid w:val="004C16B7"/>
    <w:rsid w:val="004C5071"/>
    <w:rsid w:val="004C737A"/>
    <w:rsid w:val="004D018F"/>
    <w:rsid w:val="004D02E2"/>
    <w:rsid w:val="004D0383"/>
    <w:rsid w:val="004D1A02"/>
    <w:rsid w:val="004D1AB8"/>
    <w:rsid w:val="004D270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44D8"/>
    <w:rsid w:val="004E7129"/>
    <w:rsid w:val="004E79AD"/>
    <w:rsid w:val="004F0795"/>
    <w:rsid w:val="004F0D0C"/>
    <w:rsid w:val="004F13A0"/>
    <w:rsid w:val="004F1842"/>
    <w:rsid w:val="004F25DA"/>
    <w:rsid w:val="004F2C92"/>
    <w:rsid w:val="004F57EF"/>
    <w:rsid w:val="004F5A5D"/>
    <w:rsid w:val="004F649B"/>
    <w:rsid w:val="004F65E1"/>
    <w:rsid w:val="00501E16"/>
    <w:rsid w:val="0050348F"/>
    <w:rsid w:val="00503919"/>
    <w:rsid w:val="00503BFB"/>
    <w:rsid w:val="005040D6"/>
    <w:rsid w:val="00504131"/>
    <w:rsid w:val="00504209"/>
    <w:rsid w:val="00506146"/>
    <w:rsid w:val="0050643D"/>
    <w:rsid w:val="00506F1E"/>
    <w:rsid w:val="005074D0"/>
    <w:rsid w:val="00507536"/>
    <w:rsid w:val="00507DE5"/>
    <w:rsid w:val="00510B27"/>
    <w:rsid w:val="00511A7D"/>
    <w:rsid w:val="0051230A"/>
    <w:rsid w:val="005124C0"/>
    <w:rsid w:val="005126AE"/>
    <w:rsid w:val="00512950"/>
    <w:rsid w:val="00512E40"/>
    <w:rsid w:val="005134EC"/>
    <w:rsid w:val="005138F5"/>
    <w:rsid w:val="00513C69"/>
    <w:rsid w:val="00514BA2"/>
    <w:rsid w:val="005151B5"/>
    <w:rsid w:val="00515464"/>
    <w:rsid w:val="005155A7"/>
    <w:rsid w:val="00517B76"/>
    <w:rsid w:val="00517E1A"/>
    <w:rsid w:val="00520A40"/>
    <w:rsid w:val="00520B84"/>
    <w:rsid w:val="00521766"/>
    <w:rsid w:val="0052199E"/>
    <w:rsid w:val="00522DDD"/>
    <w:rsid w:val="005231C6"/>
    <w:rsid w:val="00523F36"/>
    <w:rsid w:val="00525A42"/>
    <w:rsid w:val="00532C35"/>
    <w:rsid w:val="00533050"/>
    <w:rsid w:val="00536974"/>
    <w:rsid w:val="0053700D"/>
    <w:rsid w:val="00540296"/>
    <w:rsid w:val="00541A27"/>
    <w:rsid w:val="00541C1E"/>
    <w:rsid w:val="00542390"/>
    <w:rsid w:val="005438F2"/>
    <w:rsid w:val="00544AB9"/>
    <w:rsid w:val="00545BCD"/>
    <w:rsid w:val="005467F8"/>
    <w:rsid w:val="00547438"/>
    <w:rsid w:val="005478FF"/>
    <w:rsid w:val="0055038F"/>
    <w:rsid w:val="00550DE3"/>
    <w:rsid w:val="00552ADA"/>
    <w:rsid w:val="00552EA7"/>
    <w:rsid w:val="00553619"/>
    <w:rsid w:val="00554690"/>
    <w:rsid w:val="0055560D"/>
    <w:rsid w:val="00556207"/>
    <w:rsid w:val="00556920"/>
    <w:rsid w:val="00556E1F"/>
    <w:rsid w:val="005571D3"/>
    <w:rsid w:val="0055750C"/>
    <w:rsid w:val="00560117"/>
    <w:rsid w:val="0056198E"/>
    <w:rsid w:val="00563EA7"/>
    <w:rsid w:val="005644F5"/>
    <w:rsid w:val="00565291"/>
    <w:rsid w:val="00565566"/>
    <w:rsid w:val="005668C4"/>
    <w:rsid w:val="00566DB5"/>
    <w:rsid w:val="0056729F"/>
    <w:rsid w:val="005678DF"/>
    <w:rsid w:val="00570DA8"/>
    <w:rsid w:val="00571C8F"/>
    <w:rsid w:val="00571E56"/>
    <w:rsid w:val="00572630"/>
    <w:rsid w:val="0057297F"/>
    <w:rsid w:val="0057358D"/>
    <w:rsid w:val="00574116"/>
    <w:rsid w:val="00574686"/>
    <w:rsid w:val="00574B67"/>
    <w:rsid w:val="00575266"/>
    <w:rsid w:val="00575B94"/>
    <w:rsid w:val="00576B0C"/>
    <w:rsid w:val="0057703C"/>
    <w:rsid w:val="005773D9"/>
    <w:rsid w:val="00577ED3"/>
    <w:rsid w:val="00580BA4"/>
    <w:rsid w:val="00581D6F"/>
    <w:rsid w:val="00582351"/>
    <w:rsid w:val="005829B5"/>
    <w:rsid w:val="00583B4E"/>
    <w:rsid w:val="0058544A"/>
    <w:rsid w:val="00585A97"/>
    <w:rsid w:val="00585AEA"/>
    <w:rsid w:val="005861C4"/>
    <w:rsid w:val="0058736F"/>
    <w:rsid w:val="00587DF5"/>
    <w:rsid w:val="00590D2D"/>
    <w:rsid w:val="005910B5"/>
    <w:rsid w:val="005918C7"/>
    <w:rsid w:val="00592703"/>
    <w:rsid w:val="005951D7"/>
    <w:rsid w:val="005960CB"/>
    <w:rsid w:val="0059652C"/>
    <w:rsid w:val="00596B95"/>
    <w:rsid w:val="00597106"/>
    <w:rsid w:val="005978BB"/>
    <w:rsid w:val="005A2291"/>
    <w:rsid w:val="005A2B26"/>
    <w:rsid w:val="005A2BA8"/>
    <w:rsid w:val="005A4761"/>
    <w:rsid w:val="005A4914"/>
    <w:rsid w:val="005A5117"/>
    <w:rsid w:val="005A54CA"/>
    <w:rsid w:val="005A5969"/>
    <w:rsid w:val="005A7774"/>
    <w:rsid w:val="005A7C6D"/>
    <w:rsid w:val="005B04D7"/>
    <w:rsid w:val="005B1A7B"/>
    <w:rsid w:val="005B2339"/>
    <w:rsid w:val="005B398B"/>
    <w:rsid w:val="005B4C09"/>
    <w:rsid w:val="005B53D8"/>
    <w:rsid w:val="005B61EA"/>
    <w:rsid w:val="005B6320"/>
    <w:rsid w:val="005C3234"/>
    <w:rsid w:val="005C3B16"/>
    <w:rsid w:val="005C43DC"/>
    <w:rsid w:val="005C4FD5"/>
    <w:rsid w:val="005C5DDD"/>
    <w:rsid w:val="005C6C95"/>
    <w:rsid w:val="005C7234"/>
    <w:rsid w:val="005D018C"/>
    <w:rsid w:val="005D07A6"/>
    <w:rsid w:val="005D0912"/>
    <w:rsid w:val="005D1F37"/>
    <w:rsid w:val="005D45D1"/>
    <w:rsid w:val="005D4CAB"/>
    <w:rsid w:val="005D7195"/>
    <w:rsid w:val="005D7B51"/>
    <w:rsid w:val="005E08EC"/>
    <w:rsid w:val="005E09CA"/>
    <w:rsid w:val="005E2CBA"/>
    <w:rsid w:val="005E3302"/>
    <w:rsid w:val="005E33A1"/>
    <w:rsid w:val="005E4163"/>
    <w:rsid w:val="005E4F6C"/>
    <w:rsid w:val="005E554D"/>
    <w:rsid w:val="005E59CF"/>
    <w:rsid w:val="005E6010"/>
    <w:rsid w:val="005E63C4"/>
    <w:rsid w:val="005E6C43"/>
    <w:rsid w:val="005F063F"/>
    <w:rsid w:val="005F2ACD"/>
    <w:rsid w:val="005F2C0F"/>
    <w:rsid w:val="005F7266"/>
    <w:rsid w:val="005F7975"/>
    <w:rsid w:val="00600505"/>
    <w:rsid w:val="0060052D"/>
    <w:rsid w:val="006005CE"/>
    <w:rsid w:val="00600D73"/>
    <w:rsid w:val="0060482A"/>
    <w:rsid w:val="00604DD2"/>
    <w:rsid w:val="00605952"/>
    <w:rsid w:val="00606DFD"/>
    <w:rsid w:val="00607174"/>
    <w:rsid w:val="00607A81"/>
    <w:rsid w:val="00610168"/>
    <w:rsid w:val="006102E7"/>
    <w:rsid w:val="006107A2"/>
    <w:rsid w:val="0061168E"/>
    <w:rsid w:val="00611F10"/>
    <w:rsid w:val="006124C3"/>
    <w:rsid w:val="00614A05"/>
    <w:rsid w:val="00614B13"/>
    <w:rsid w:val="006158DC"/>
    <w:rsid w:val="006205BA"/>
    <w:rsid w:val="0062193B"/>
    <w:rsid w:val="00621C93"/>
    <w:rsid w:val="00624287"/>
    <w:rsid w:val="00625058"/>
    <w:rsid w:val="006254E7"/>
    <w:rsid w:val="00625616"/>
    <w:rsid w:val="006259A4"/>
    <w:rsid w:val="00625B57"/>
    <w:rsid w:val="00630804"/>
    <w:rsid w:val="00631AD8"/>
    <w:rsid w:val="00631BD4"/>
    <w:rsid w:val="006329EE"/>
    <w:rsid w:val="006330FF"/>
    <w:rsid w:val="0063442A"/>
    <w:rsid w:val="006350A4"/>
    <w:rsid w:val="006352B4"/>
    <w:rsid w:val="00636F4A"/>
    <w:rsid w:val="0063780E"/>
    <w:rsid w:val="0064129D"/>
    <w:rsid w:val="0064138E"/>
    <w:rsid w:val="006425C6"/>
    <w:rsid w:val="006437C3"/>
    <w:rsid w:val="00643C26"/>
    <w:rsid w:val="00643EC1"/>
    <w:rsid w:val="00645AD8"/>
    <w:rsid w:val="00645DCF"/>
    <w:rsid w:val="0064609D"/>
    <w:rsid w:val="00650B79"/>
    <w:rsid w:val="006524A5"/>
    <w:rsid w:val="00652737"/>
    <w:rsid w:val="0065350D"/>
    <w:rsid w:val="00653CB9"/>
    <w:rsid w:val="00654BFC"/>
    <w:rsid w:val="00655F4F"/>
    <w:rsid w:val="00655F99"/>
    <w:rsid w:val="00656367"/>
    <w:rsid w:val="00656666"/>
    <w:rsid w:val="00656CCF"/>
    <w:rsid w:val="00656DD6"/>
    <w:rsid w:val="00656F0B"/>
    <w:rsid w:val="00660019"/>
    <w:rsid w:val="00660215"/>
    <w:rsid w:val="006604E4"/>
    <w:rsid w:val="006612BD"/>
    <w:rsid w:val="006613C6"/>
    <w:rsid w:val="006618D1"/>
    <w:rsid w:val="006621EE"/>
    <w:rsid w:val="00662F32"/>
    <w:rsid w:val="00663195"/>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77F25"/>
    <w:rsid w:val="00681278"/>
    <w:rsid w:val="0068140A"/>
    <w:rsid w:val="006829A3"/>
    <w:rsid w:val="0068357E"/>
    <w:rsid w:val="006843E2"/>
    <w:rsid w:val="00684560"/>
    <w:rsid w:val="00685A6E"/>
    <w:rsid w:val="00686164"/>
    <w:rsid w:val="00686CE3"/>
    <w:rsid w:val="006875F9"/>
    <w:rsid w:val="00687793"/>
    <w:rsid w:val="00687C18"/>
    <w:rsid w:val="00690066"/>
    <w:rsid w:val="0069034E"/>
    <w:rsid w:val="00690FFA"/>
    <w:rsid w:val="00695F9B"/>
    <w:rsid w:val="0069682C"/>
    <w:rsid w:val="006976DA"/>
    <w:rsid w:val="006A031F"/>
    <w:rsid w:val="006A03B2"/>
    <w:rsid w:val="006A0D6B"/>
    <w:rsid w:val="006A1C60"/>
    <w:rsid w:val="006A35D2"/>
    <w:rsid w:val="006A45C6"/>
    <w:rsid w:val="006A4C1F"/>
    <w:rsid w:val="006A562C"/>
    <w:rsid w:val="006A614B"/>
    <w:rsid w:val="006A7AA0"/>
    <w:rsid w:val="006B19A4"/>
    <w:rsid w:val="006B1BC5"/>
    <w:rsid w:val="006B1EF7"/>
    <w:rsid w:val="006B2172"/>
    <w:rsid w:val="006B2305"/>
    <w:rsid w:val="006B24FB"/>
    <w:rsid w:val="006B2825"/>
    <w:rsid w:val="006B2B46"/>
    <w:rsid w:val="006C1B4A"/>
    <w:rsid w:val="006C373E"/>
    <w:rsid w:val="006C3B41"/>
    <w:rsid w:val="006C6BAB"/>
    <w:rsid w:val="006C7E1A"/>
    <w:rsid w:val="006D08AE"/>
    <w:rsid w:val="006D1E84"/>
    <w:rsid w:val="006D2CCF"/>
    <w:rsid w:val="006D350D"/>
    <w:rsid w:val="006D5AB0"/>
    <w:rsid w:val="006D5BBF"/>
    <w:rsid w:val="006D61A6"/>
    <w:rsid w:val="006D6B64"/>
    <w:rsid w:val="006D759E"/>
    <w:rsid w:val="006D7FB8"/>
    <w:rsid w:val="006E096B"/>
    <w:rsid w:val="006E1D2F"/>
    <w:rsid w:val="006E25C6"/>
    <w:rsid w:val="006E44F8"/>
    <w:rsid w:val="006E51EC"/>
    <w:rsid w:val="006E584B"/>
    <w:rsid w:val="006E79D2"/>
    <w:rsid w:val="006F08C2"/>
    <w:rsid w:val="006F1A3A"/>
    <w:rsid w:val="006F2505"/>
    <w:rsid w:val="006F2C09"/>
    <w:rsid w:val="006F2E0A"/>
    <w:rsid w:val="006F379F"/>
    <w:rsid w:val="006F4387"/>
    <w:rsid w:val="006F6336"/>
    <w:rsid w:val="007008AC"/>
    <w:rsid w:val="00700C86"/>
    <w:rsid w:val="00700F2E"/>
    <w:rsid w:val="0070283C"/>
    <w:rsid w:val="00704E0C"/>
    <w:rsid w:val="007055D9"/>
    <w:rsid w:val="00705B22"/>
    <w:rsid w:val="0070790F"/>
    <w:rsid w:val="00707C62"/>
    <w:rsid w:val="00707D1F"/>
    <w:rsid w:val="00710DED"/>
    <w:rsid w:val="007111A4"/>
    <w:rsid w:val="007137B4"/>
    <w:rsid w:val="00715DEE"/>
    <w:rsid w:val="00716199"/>
    <w:rsid w:val="0071719C"/>
    <w:rsid w:val="007203CA"/>
    <w:rsid w:val="00720AD5"/>
    <w:rsid w:val="00720BFA"/>
    <w:rsid w:val="00721011"/>
    <w:rsid w:val="00721889"/>
    <w:rsid w:val="0072396C"/>
    <w:rsid w:val="00724079"/>
    <w:rsid w:val="007245D0"/>
    <w:rsid w:val="00725618"/>
    <w:rsid w:val="00725E87"/>
    <w:rsid w:val="00727302"/>
    <w:rsid w:val="0072792A"/>
    <w:rsid w:val="00730FAA"/>
    <w:rsid w:val="00730FF4"/>
    <w:rsid w:val="00733187"/>
    <w:rsid w:val="00733929"/>
    <w:rsid w:val="0073393F"/>
    <w:rsid w:val="00733BF8"/>
    <w:rsid w:val="00733D6D"/>
    <w:rsid w:val="00733E87"/>
    <w:rsid w:val="0073450F"/>
    <w:rsid w:val="00737666"/>
    <w:rsid w:val="00737BFF"/>
    <w:rsid w:val="00737D54"/>
    <w:rsid w:val="00737F92"/>
    <w:rsid w:val="00740267"/>
    <w:rsid w:val="007407D7"/>
    <w:rsid w:val="00740A65"/>
    <w:rsid w:val="00740F8F"/>
    <w:rsid w:val="00741CEC"/>
    <w:rsid w:val="00743A7A"/>
    <w:rsid w:val="00743E6B"/>
    <w:rsid w:val="00744942"/>
    <w:rsid w:val="00744D55"/>
    <w:rsid w:val="0074513D"/>
    <w:rsid w:val="007454A1"/>
    <w:rsid w:val="0074581F"/>
    <w:rsid w:val="007459AF"/>
    <w:rsid w:val="00745DFF"/>
    <w:rsid w:val="00746A97"/>
    <w:rsid w:val="007474E7"/>
    <w:rsid w:val="00750FB9"/>
    <w:rsid w:val="007516C5"/>
    <w:rsid w:val="00751DC5"/>
    <w:rsid w:val="007526A4"/>
    <w:rsid w:val="0075395A"/>
    <w:rsid w:val="007541F8"/>
    <w:rsid w:val="007546C8"/>
    <w:rsid w:val="00754DE6"/>
    <w:rsid w:val="007552F2"/>
    <w:rsid w:val="00755D4F"/>
    <w:rsid w:val="00757066"/>
    <w:rsid w:val="00757E26"/>
    <w:rsid w:val="007604DE"/>
    <w:rsid w:val="0076072D"/>
    <w:rsid w:val="00760748"/>
    <w:rsid w:val="00761426"/>
    <w:rsid w:val="00762744"/>
    <w:rsid w:val="007633FE"/>
    <w:rsid w:val="00765047"/>
    <w:rsid w:val="007659A7"/>
    <w:rsid w:val="00766774"/>
    <w:rsid w:val="007667EB"/>
    <w:rsid w:val="007668C8"/>
    <w:rsid w:val="00766A8D"/>
    <w:rsid w:val="0076730D"/>
    <w:rsid w:val="007677A8"/>
    <w:rsid w:val="00767C35"/>
    <w:rsid w:val="00767E7F"/>
    <w:rsid w:val="00772C8F"/>
    <w:rsid w:val="0077346D"/>
    <w:rsid w:val="00773699"/>
    <w:rsid w:val="007741D9"/>
    <w:rsid w:val="00780BFF"/>
    <w:rsid w:val="00780D4D"/>
    <w:rsid w:val="007810AA"/>
    <w:rsid w:val="00782655"/>
    <w:rsid w:val="00784459"/>
    <w:rsid w:val="0078486F"/>
    <w:rsid w:val="00784CC1"/>
    <w:rsid w:val="00785BD3"/>
    <w:rsid w:val="00785F18"/>
    <w:rsid w:val="0078637F"/>
    <w:rsid w:val="00786CA9"/>
    <w:rsid w:val="007877C8"/>
    <w:rsid w:val="00790553"/>
    <w:rsid w:val="00790ACF"/>
    <w:rsid w:val="00790F52"/>
    <w:rsid w:val="00791374"/>
    <w:rsid w:val="007914EE"/>
    <w:rsid w:val="007916D6"/>
    <w:rsid w:val="007923F5"/>
    <w:rsid w:val="00792B4F"/>
    <w:rsid w:val="00792C8A"/>
    <w:rsid w:val="00793D88"/>
    <w:rsid w:val="00794874"/>
    <w:rsid w:val="007A0365"/>
    <w:rsid w:val="007A0721"/>
    <w:rsid w:val="007A0B7A"/>
    <w:rsid w:val="007A1731"/>
    <w:rsid w:val="007A2325"/>
    <w:rsid w:val="007A2ABA"/>
    <w:rsid w:val="007A2C34"/>
    <w:rsid w:val="007A2D9F"/>
    <w:rsid w:val="007A3C43"/>
    <w:rsid w:val="007A3D89"/>
    <w:rsid w:val="007A423B"/>
    <w:rsid w:val="007A54C5"/>
    <w:rsid w:val="007A57A1"/>
    <w:rsid w:val="007A5A21"/>
    <w:rsid w:val="007A6E47"/>
    <w:rsid w:val="007A6F05"/>
    <w:rsid w:val="007A70E1"/>
    <w:rsid w:val="007B0EA1"/>
    <w:rsid w:val="007B111C"/>
    <w:rsid w:val="007B1397"/>
    <w:rsid w:val="007B1457"/>
    <w:rsid w:val="007B1868"/>
    <w:rsid w:val="007B1964"/>
    <w:rsid w:val="007B2227"/>
    <w:rsid w:val="007B2B40"/>
    <w:rsid w:val="007B3B75"/>
    <w:rsid w:val="007B405A"/>
    <w:rsid w:val="007B572E"/>
    <w:rsid w:val="007B750B"/>
    <w:rsid w:val="007B76D4"/>
    <w:rsid w:val="007C012F"/>
    <w:rsid w:val="007C0C86"/>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2E6A"/>
    <w:rsid w:val="007E512D"/>
    <w:rsid w:val="007E5134"/>
    <w:rsid w:val="007E6253"/>
    <w:rsid w:val="007E6818"/>
    <w:rsid w:val="007E71ED"/>
    <w:rsid w:val="007F090C"/>
    <w:rsid w:val="007F1D3E"/>
    <w:rsid w:val="007F2050"/>
    <w:rsid w:val="007F20FF"/>
    <w:rsid w:val="007F3CF5"/>
    <w:rsid w:val="007F50B8"/>
    <w:rsid w:val="007F5BF1"/>
    <w:rsid w:val="007F5EE5"/>
    <w:rsid w:val="007F61AC"/>
    <w:rsid w:val="007F70D5"/>
    <w:rsid w:val="007F73AB"/>
    <w:rsid w:val="00800784"/>
    <w:rsid w:val="0080162C"/>
    <w:rsid w:val="008016C6"/>
    <w:rsid w:val="00802FE7"/>
    <w:rsid w:val="00803337"/>
    <w:rsid w:val="0080374E"/>
    <w:rsid w:val="00803BC1"/>
    <w:rsid w:val="00803D38"/>
    <w:rsid w:val="00803E76"/>
    <w:rsid w:val="00804E31"/>
    <w:rsid w:val="00804E71"/>
    <w:rsid w:val="00806CA3"/>
    <w:rsid w:val="0080796A"/>
    <w:rsid w:val="0081104C"/>
    <w:rsid w:val="008121DC"/>
    <w:rsid w:val="00812323"/>
    <w:rsid w:val="00812F84"/>
    <w:rsid w:val="00812FA1"/>
    <w:rsid w:val="008135FF"/>
    <w:rsid w:val="00813823"/>
    <w:rsid w:val="00814242"/>
    <w:rsid w:val="0081424E"/>
    <w:rsid w:val="00816F3A"/>
    <w:rsid w:val="0081781A"/>
    <w:rsid w:val="00817E80"/>
    <w:rsid w:val="00822AAD"/>
    <w:rsid w:val="008236AA"/>
    <w:rsid w:val="0082438F"/>
    <w:rsid w:val="00826F88"/>
    <w:rsid w:val="00827909"/>
    <w:rsid w:val="00827C9C"/>
    <w:rsid w:val="0083020C"/>
    <w:rsid w:val="00830660"/>
    <w:rsid w:val="00830DF0"/>
    <w:rsid w:val="00831906"/>
    <w:rsid w:val="00831966"/>
    <w:rsid w:val="00831AF9"/>
    <w:rsid w:val="00834B61"/>
    <w:rsid w:val="00834E8F"/>
    <w:rsid w:val="008353E6"/>
    <w:rsid w:val="00835BA0"/>
    <w:rsid w:val="00836818"/>
    <w:rsid w:val="00836F86"/>
    <w:rsid w:val="0083770D"/>
    <w:rsid w:val="008411E4"/>
    <w:rsid w:val="008418A3"/>
    <w:rsid w:val="00843C11"/>
    <w:rsid w:val="008464CF"/>
    <w:rsid w:val="0085252A"/>
    <w:rsid w:val="00852EB9"/>
    <w:rsid w:val="0085367F"/>
    <w:rsid w:val="0085371A"/>
    <w:rsid w:val="00854A68"/>
    <w:rsid w:val="00855190"/>
    <w:rsid w:val="008555CE"/>
    <w:rsid w:val="00855E54"/>
    <w:rsid w:val="00855F5A"/>
    <w:rsid w:val="0085654F"/>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53A1"/>
    <w:rsid w:val="00875B46"/>
    <w:rsid w:val="00875E15"/>
    <w:rsid w:val="00877243"/>
    <w:rsid w:val="008776AC"/>
    <w:rsid w:val="008777B8"/>
    <w:rsid w:val="008778C6"/>
    <w:rsid w:val="00877EFE"/>
    <w:rsid w:val="008800D5"/>
    <w:rsid w:val="008808FF"/>
    <w:rsid w:val="00881048"/>
    <w:rsid w:val="008824EF"/>
    <w:rsid w:val="008825D2"/>
    <w:rsid w:val="00883150"/>
    <w:rsid w:val="00883D63"/>
    <w:rsid w:val="00883E74"/>
    <w:rsid w:val="00883F35"/>
    <w:rsid w:val="008848F6"/>
    <w:rsid w:val="00885315"/>
    <w:rsid w:val="00885629"/>
    <w:rsid w:val="008860F6"/>
    <w:rsid w:val="008861AE"/>
    <w:rsid w:val="008873C4"/>
    <w:rsid w:val="00890FDE"/>
    <w:rsid w:val="00892297"/>
    <w:rsid w:val="008926BB"/>
    <w:rsid w:val="008932C0"/>
    <w:rsid w:val="00893892"/>
    <w:rsid w:val="00894AFD"/>
    <w:rsid w:val="00895F54"/>
    <w:rsid w:val="00897653"/>
    <w:rsid w:val="008A0028"/>
    <w:rsid w:val="008A054B"/>
    <w:rsid w:val="008A2FCC"/>
    <w:rsid w:val="008A37C2"/>
    <w:rsid w:val="008A4AF5"/>
    <w:rsid w:val="008A4C50"/>
    <w:rsid w:val="008A4CA6"/>
    <w:rsid w:val="008A4EEF"/>
    <w:rsid w:val="008A5210"/>
    <w:rsid w:val="008A545D"/>
    <w:rsid w:val="008A5661"/>
    <w:rsid w:val="008A62FE"/>
    <w:rsid w:val="008A7B63"/>
    <w:rsid w:val="008B1157"/>
    <w:rsid w:val="008B3EF7"/>
    <w:rsid w:val="008B50A2"/>
    <w:rsid w:val="008B58EB"/>
    <w:rsid w:val="008B5B8D"/>
    <w:rsid w:val="008B641C"/>
    <w:rsid w:val="008B6CE8"/>
    <w:rsid w:val="008B6EA1"/>
    <w:rsid w:val="008B7C8A"/>
    <w:rsid w:val="008B7EFA"/>
    <w:rsid w:val="008C0216"/>
    <w:rsid w:val="008C0CD6"/>
    <w:rsid w:val="008C0D0C"/>
    <w:rsid w:val="008C1751"/>
    <w:rsid w:val="008C17C5"/>
    <w:rsid w:val="008C28C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542C"/>
    <w:rsid w:val="008E6E63"/>
    <w:rsid w:val="008E703C"/>
    <w:rsid w:val="008E7C7D"/>
    <w:rsid w:val="008E7F7E"/>
    <w:rsid w:val="008F0877"/>
    <w:rsid w:val="008F2559"/>
    <w:rsid w:val="008F2A3A"/>
    <w:rsid w:val="008F44C6"/>
    <w:rsid w:val="008F4914"/>
    <w:rsid w:val="008F54F9"/>
    <w:rsid w:val="0090029F"/>
    <w:rsid w:val="009004C4"/>
    <w:rsid w:val="009022CA"/>
    <w:rsid w:val="00903A52"/>
    <w:rsid w:val="0090762B"/>
    <w:rsid w:val="00907DA1"/>
    <w:rsid w:val="00907E4D"/>
    <w:rsid w:val="0091088D"/>
    <w:rsid w:val="0091139A"/>
    <w:rsid w:val="00911A03"/>
    <w:rsid w:val="0091234C"/>
    <w:rsid w:val="00912A68"/>
    <w:rsid w:val="0091548C"/>
    <w:rsid w:val="00915C14"/>
    <w:rsid w:val="00915EF0"/>
    <w:rsid w:val="00917970"/>
    <w:rsid w:val="00917BC0"/>
    <w:rsid w:val="00920C1F"/>
    <w:rsid w:val="009231B2"/>
    <w:rsid w:val="009247EE"/>
    <w:rsid w:val="009249A7"/>
    <w:rsid w:val="00924AC1"/>
    <w:rsid w:val="009264C5"/>
    <w:rsid w:val="00927613"/>
    <w:rsid w:val="00927DD6"/>
    <w:rsid w:val="00930915"/>
    <w:rsid w:val="009319BD"/>
    <w:rsid w:val="00933154"/>
    <w:rsid w:val="00933244"/>
    <w:rsid w:val="00934034"/>
    <w:rsid w:val="00934A48"/>
    <w:rsid w:val="009351CB"/>
    <w:rsid w:val="00935AAB"/>
    <w:rsid w:val="00935BFF"/>
    <w:rsid w:val="00936084"/>
    <w:rsid w:val="00936244"/>
    <w:rsid w:val="00936ED0"/>
    <w:rsid w:val="009376A7"/>
    <w:rsid w:val="00937BF2"/>
    <w:rsid w:val="00940645"/>
    <w:rsid w:val="00941408"/>
    <w:rsid w:val="009420FE"/>
    <w:rsid w:val="0094245C"/>
    <w:rsid w:val="00942515"/>
    <w:rsid w:val="00942EAB"/>
    <w:rsid w:val="00944B7F"/>
    <w:rsid w:val="009452C4"/>
    <w:rsid w:val="009472C5"/>
    <w:rsid w:val="009473F2"/>
    <w:rsid w:val="00950083"/>
    <w:rsid w:val="00950D63"/>
    <w:rsid w:val="00950F49"/>
    <w:rsid w:val="00951352"/>
    <w:rsid w:val="00952018"/>
    <w:rsid w:val="00952254"/>
    <w:rsid w:val="00952E7A"/>
    <w:rsid w:val="00953B0A"/>
    <w:rsid w:val="00955E2F"/>
    <w:rsid w:val="0095773E"/>
    <w:rsid w:val="00957EAF"/>
    <w:rsid w:val="0096042E"/>
    <w:rsid w:val="009608DE"/>
    <w:rsid w:val="009624E1"/>
    <w:rsid w:val="00963F72"/>
    <w:rsid w:val="00963FF7"/>
    <w:rsid w:val="00966D1A"/>
    <w:rsid w:val="00966F97"/>
    <w:rsid w:val="009708EE"/>
    <w:rsid w:val="00972A93"/>
    <w:rsid w:val="00972E63"/>
    <w:rsid w:val="00973379"/>
    <w:rsid w:val="00973D0A"/>
    <w:rsid w:val="00974898"/>
    <w:rsid w:val="00974A88"/>
    <w:rsid w:val="00976EA1"/>
    <w:rsid w:val="0097787B"/>
    <w:rsid w:val="00977D3A"/>
    <w:rsid w:val="00977F26"/>
    <w:rsid w:val="00980A5E"/>
    <w:rsid w:val="00981417"/>
    <w:rsid w:val="00981EBC"/>
    <w:rsid w:val="00982074"/>
    <w:rsid w:val="0098395C"/>
    <w:rsid w:val="00984886"/>
    <w:rsid w:val="00985E10"/>
    <w:rsid w:val="009867CE"/>
    <w:rsid w:val="00986F7A"/>
    <w:rsid w:val="00987019"/>
    <w:rsid w:val="009912F1"/>
    <w:rsid w:val="00992473"/>
    <w:rsid w:val="009930CF"/>
    <w:rsid w:val="00993D90"/>
    <w:rsid w:val="00994201"/>
    <w:rsid w:val="00994EF3"/>
    <w:rsid w:val="00997897"/>
    <w:rsid w:val="00997C7D"/>
    <w:rsid w:val="009A08EB"/>
    <w:rsid w:val="009A09FF"/>
    <w:rsid w:val="009A1656"/>
    <w:rsid w:val="009A1B93"/>
    <w:rsid w:val="009A32A3"/>
    <w:rsid w:val="009A3A2C"/>
    <w:rsid w:val="009A3E30"/>
    <w:rsid w:val="009A4B34"/>
    <w:rsid w:val="009A4F2D"/>
    <w:rsid w:val="009A74BE"/>
    <w:rsid w:val="009A7C32"/>
    <w:rsid w:val="009B0322"/>
    <w:rsid w:val="009B1B9C"/>
    <w:rsid w:val="009B1DA5"/>
    <w:rsid w:val="009B4AE4"/>
    <w:rsid w:val="009B6ACD"/>
    <w:rsid w:val="009B6C03"/>
    <w:rsid w:val="009B6CCB"/>
    <w:rsid w:val="009B6F19"/>
    <w:rsid w:val="009B6FA8"/>
    <w:rsid w:val="009B77F5"/>
    <w:rsid w:val="009B7ADA"/>
    <w:rsid w:val="009C004F"/>
    <w:rsid w:val="009C0053"/>
    <w:rsid w:val="009C1C3C"/>
    <w:rsid w:val="009C22D7"/>
    <w:rsid w:val="009C2C7D"/>
    <w:rsid w:val="009C3BDC"/>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09F8"/>
    <w:rsid w:val="009F1A2E"/>
    <w:rsid w:val="009F2D4C"/>
    <w:rsid w:val="009F2EC6"/>
    <w:rsid w:val="009F3045"/>
    <w:rsid w:val="009F4FBF"/>
    <w:rsid w:val="00A0074C"/>
    <w:rsid w:val="00A00A66"/>
    <w:rsid w:val="00A02426"/>
    <w:rsid w:val="00A026EA"/>
    <w:rsid w:val="00A02B4C"/>
    <w:rsid w:val="00A02EA6"/>
    <w:rsid w:val="00A04328"/>
    <w:rsid w:val="00A04AF7"/>
    <w:rsid w:val="00A04DC0"/>
    <w:rsid w:val="00A04FFC"/>
    <w:rsid w:val="00A06700"/>
    <w:rsid w:val="00A11289"/>
    <w:rsid w:val="00A116AA"/>
    <w:rsid w:val="00A13CBD"/>
    <w:rsid w:val="00A13EC9"/>
    <w:rsid w:val="00A1562C"/>
    <w:rsid w:val="00A17498"/>
    <w:rsid w:val="00A17AFB"/>
    <w:rsid w:val="00A17D05"/>
    <w:rsid w:val="00A20B2A"/>
    <w:rsid w:val="00A21BCB"/>
    <w:rsid w:val="00A223A7"/>
    <w:rsid w:val="00A22533"/>
    <w:rsid w:val="00A24BC8"/>
    <w:rsid w:val="00A2541B"/>
    <w:rsid w:val="00A25DFE"/>
    <w:rsid w:val="00A266F7"/>
    <w:rsid w:val="00A2734E"/>
    <w:rsid w:val="00A273C4"/>
    <w:rsid w:val="00A27507"/>
    <w:rsid w:val="00A275A2"/>
    <w:rsid w:val="00A2769D"/>
    <w:rsid w:val="00A27869"/>
    <w:rsid w:val="00A3025C"/>
    <w:rsid w:val="00A3319E"/>
    <w:rsid w:val="00A34257"/>
    <w:rsid w:val="00A34E51"/>
    <w:rsid w:val="00A35527"/>
    <w:rsid w:val="00A357CF"/>
    <w:rsid w:val="00A35C0E"/>
    <w:rsid w:val="00A35E0D"/>
    <w:rsid w:val="00A361BB"/>
    <w:rsid w:val="00A36BA9"/>
    <w:rsid w:val="00A3733A"/>
    <w:rsid w:val="00A37A92"/>
    <w:rsid w:val="00A41261"/>
    <w:rsid w:val="00A418D5"/>
    <w:rsid w:val="00A41EA1"/>
    <w:rsid w:val="00A4416C"/>
    <w:rsid w:val="00A448A7"/>
    <w:rsid w:val="00A44A81"/>
    <w:rsid w:val="00A44AFF"/>
    <w:rsid w:val="00A44E4F"/>
    <w:rsid w:val="00A4501C"/>
    <w:rsid w:val="00A466E1"/>
    <w:rsid w:val="00A476B7"/>
    <w:rsid w:val="00A50C55"/>
    <w:rsid w:val="00A51C20"/>
    <w:rsid w:val="00A533C2"/>
    <w:rsid w:val="00A54488"/>
    <w:rsid w:val="00A54971"/>
    <w:rsid w:val="00A54FEB"/>
    <w:rsid w:val="00A54FFB"/>
    <w:rsid w:val="00A559B1"/>
    <w:rsid w:val="00A57DA5"/>
    <w:rsid w:val="00A6032D"/>
    <w:rsid w:val="00A60928"/>
    <w:rsid w:val="00A6260C"/>
    <w:rsid w:val="00A63A28"/>
    <w:rsid w:val="00A64907"/>
    <w:rsid w:val="00A65F7F"/>
    <w:rsid w:val="00A66C55"/>
    <w:rsid w:val="00A70EC3"/>
    <w:rsid w:val="00A71BBF"/>
    <w:rsid w:val="00A73894"/>
    <w:rsid w:val="00A741B3"/>
    <w:rsid w:val="00A75635"/>
    <w:rsid w:val="00A77D47"/>
    <w:rsid w:val="00A80F4B"/>
    <w:rsid w:val="00A81821"/>
    <w:rsid w:val="00A82B7D"/>
    <w:rsid w:val="00A85C0F"/>
    <w:rsid w:val="00A85D76"/>
    <w:rsid w:val="00A8724E"/>
    <w:rsid w:val="00A9014F"/>
    <w:rsid w:val="00A906D4"/>
    <w:rsid w:val="00A90C83"/>
    <w:rsid w:val="00A9166D"/>
    <w:rsid w:val="00A91CD0"/>
    <w:rsid w:val="00A924E0"/>
    <w:rsid w:val="00A933B1"/>
    <w:rsid w:val="00A938D1"/>
    <w:rsid w:val="00A94510"/>
    <w:rsid w:val="00A947EC"/>
    <w:rsid w:val="00A94EC1"/>
    <w:rsid w:val="00A95E4D"/>
    <w:rsid w:val="00A96682"/>
    <w:rsid w:val="00A97464"/>
    <w:rsid w:val="00A9756E"/>
    <w:rsid w:val="00A97F96"/>
    <w:rsid w:val="00AA11B0"/>
    <w:rsid w:val="00AA1D28"/>
    <w:rsid w:val="00AA2F0B"/>
    <w:rsid w:val="00AA3D18"/>
    <w:rsid w:val="00AA5571"/>
    <w:rsid w:val="00AA559C"/>
    <w:rsid w:val="00AA5E60"/>
    <w:rsid w:val="00AA6080"/>
    <w:rsid w:val="00AA6373"/>
    <w:rsid w:val="00AA6D69"/>
    <w:rsid w:val="00AA7BC9"/>
    <w:rsid w:val="00AB06F7"/>
    <w:rsid w:val="00AB2918"/>
    <w:rsid w:val="00AB3166"/>
    <w:rsid w:val="00AB33BF"/>
    <w:rsid w:val="00AB3D06"/>
    <w:rsid w:val="00AB4425"/>
    <w:rsid w:val="00AB445C"/>
    <w:rsid w:val="00AB516D"/>
    <w:rsid w:val="00AB54A9"/>
    <w:rsid w:val="00AB59A4"/>
    <w:rsid w:val="00AB61BC"/>
    <w:rsid w:val="00AC1691"/>
    <w:rsid w:val="00AC1C07"/>
    <w:rsid w:val="00AC28F9"/>
    <w:rsid w:val="00AC30C4"/>
    <w:rsid w:val="00AC351F"/>
    <w:rsid w:val="00AC5C7F"/>
    <w:rsid w:val="00AC5D19"/>
    <w:rsid w:val="00AC602E"/>
    <w:rsid w:val="00AC691A"/>
    <w:rsid w:val="00AC6B59"/>
    <w:rsid w:val="00AC7F06"/>
    <w:rsid w:val="00AD0A2E"/>
    <w:rsid w:val="00AD2259"/>
    <w:rsid w:val="00AD500A"/>
    <w:rsid w:val="00AD55ED"/>
    <w:rsid w:val="00AD5DC0"/>
    <w:rsid w:val="00AD6D01"/>
    <w:rsid w:val="00AE0945"/>
    <w:rsid w:val="00AE0DCE"/>
    <w:rsid w:val="00AE0FC0"/>
    <w:rsid w:val="00AE215E"/>
    <w:rsid w:val="00AE22DE"/>
    <w:rsid w:val="00AE3DA0"/>
    <w:rsid w:val="00AE4769"/>
    <w:rsid w:val="00AE5481"/>
    <w:rsid w:val="00AE56CD"/>
    <w:rsid w:val="00AE5ABD"/>
    <w:rsid w:val="00AE6A28"/>
    <w:rsid w:val="00AE6A5A"/>
    <w:rsid w:val="00AE70C9"/>
    <w:rsid w:val="00AE79CC"/>
    <w:rsid w:val="00AF089D"/>
    <w:rsid w:val="00AF1E63"/>
    <w:rsid w:val="00AF278A"/>
    <w:rsid w:val="00AF30EE"/>
    <w:rsid w:val="00AF33E6"/>
    <w:rsid w:val="00AF672C"/>
    <w:rsid w:val="00AF775E"/>
    <w:rsid w:val="00B046EE"/>
    <w:rsid w:val="00B047D4"/>
    <w:rsid w:val="00B04A9C"/>
    <w:rsid w:val="00B054E0"/>
    <w:rsid w:val="00B05D6F"/>
    <w:rsid w:val="00B0616C"/>
    <w:rsid w:val="00B06BF6"/>
    <w:rsid w:val="00B06FE1"/>
    <w:rsid w:val="00B075F0"/>
    <w:rsid w:val="00B109BE"/>
    <w:rsid w:val="00B12412"/>
    <w:rsid w:val="00B12C92"/>
    <w:rsid w:val="00B13C69"/>
    <w:rsid w:val="00B14C3D"/>
    <w:rsid w:val="00B14E5E"/>
    <w:rsid w:val="00B1541F"/>
    <w:rsid w:val="00B166A7"/>
    <w:rsid w:val="00B171BA"/>
    <w:rsid w:val="00B1762E"/>
    <w:rsid w:val="00B1765D"/>
    <w:rsid w:val="00B17858"/>
    <w:rsid w:val="00B21915"/>
    <w:rsid w:val="00B21CC3"/>
    <w:rsid w:val="00B21EFD"/>
    <w:rsid w:val="00B224B0"/>
    <w:rsid w:val="00B22668"/>
    <w:rsid w:val="00B23534"/>
    <w:rsid w:val="00B24A98"/>
    <w:rsid w:val="00B24EC9"/>
    <w:rsid w:val="00B25908"/>
    <w:rsid w:val="00B27B32"/>
    <w:rsid w:val="00B3235F"/>
    <w:rsid w:val="00B32631"/>
    <w:rsid w:val="00B334A4"/>
    <w:rsid w:val="00B33635"/>
    <w:rsid w:val="00B3434E"/>
    <w:rsid w:val="00B3435A"/>
    <w:rsid w:val="00B34C17"/>
    <w:rsid w:val="00B35594"/>
    <w:rsid w:val="00B364CD"/>
    <w:rsid w:val="00B3666F"/>
    <w:rsid w:val="00B366CD"/>
    <w:rsid w:val="00B367B0"/>
    <w:rsid w:val="00B36962"/>
    <w:rsid w:val="00B36B26"/>
    <w:rsid w:val="00B3795F"/>
    <w:rsid w:val="00B418DD"/>
    <w:rsid w:val="00B41D9E"/>
    <w:rsid w:val="00B43537"/>
    <w:rsid w:val="00B466C0"/>
    <w:rsid w:val="00B46F97"/>
    <w:rsid w:val="00B51916"/>
    <w:rsid w:val="00B51E5A"/>
    <w:rsid w:val="00B551B5"/>
    <w:rsid w:val="00B5563B"/>
    <w:rsid w:val="00B55CF2"/>
    <w:rsid w:val="00B5616C"/>
    <w:rsid w:val="00B5617E"/>
    <w:rsid w:val="00B567A8"/>
    <w:rsid w:val="00B5751B"/>
    <w:rsid w:val="00B57F67"/>
    <w:rsid w:val="00B6041D"/>
    <w:rsid w:val="00B617D3"/>
    <w:rsid w:val="00B61825"/>
    <w:rsid w:val="00B61B3B"/>
    <w:rsid w:val="00B62206"/>
    <w:rsid w:val="00B62A3E"/>
    <w:rsid w:val="00B62FE5"/>
    <w:rsid w:val="00B63113"/>
    <w:rsid w:val="00B65C2F"/>
    <w:rsid w:val="00B66C01"/>
    <w:rsid w:val="00B70D4A"/>
    <w:rsid w:val="00B73744"/>
    <w:rsid w:val="00B73875"/>
    <w:rsid w:val="00B73FE8"/>
    <w:rsid w:val="00B758AD"/>
    <w:rsid w:val="00B7629A"/>
    <w:rsid w:val="00B8131D"/>
    <w:rsid w:val="00B813C5"/>
    <w:rsid w:val="00B82962"/>
    <w:rsid w:val="00B829BB"/>
    <w:rsid w:val="00B84492"/>
    <w:rsid w:val="00B84E1D"/>
    <w:rsid w:val="00B8598E"/>
    <w:rsid w:val="00B90265"/>
    <w:rsid w:val="00B902C1"/>
    <w:rsid w:val="00B9079E"/>
    <w:rsid w:val="00B90995"/>
    <w:rsid w:val="00B90AA8"/>
    <w:rsid w:val="00B9122D"/>
    <w:rsid w:val="00B94E98"/>
    <w:rsid w:val="00B9562D"/>
    <w:rsid w:val="00B968AC"/>
    <w:rsid w:val="00B97057"/>
    <w:rsid w:val="00B97243"/>
    <w:rsid w:val="00B97E74"/>
    <w:rsid w:val="00B97E85"/>
    <w:rsid w:val="00BA026B"/>
    <w:rsid w:val="00BA0683"/>
    <w:rsid w:val="00BA243F"/>
    <w:rsid w:val="00BA3508"/>
    <w:rsid w:val="00BA3600"/>
    <w:rsid w:val="00BA3B60"/>
    <w:rsid w:val="00BA3CFF"/>
    <w:rsid w:val="00BA45AF"/>
    <w:rsid w:val="00BA45B2"/>
    <w:rsid w:val="00BA4DF8"/>
    <w:rsid w:val="00BA4F33"/>
    <w:rsid w:val="00BA4F93"/>
    <w:rsid w:val="00BA5459"/>
    <w:rsid w:val="00BA5B7D"/>
    <w:rsid w:val="00BA691D"/>
    <w:rsid w:val="00BA6986"/>
    <w:rsid w:val="00BB06F0"/>
    <w:rsid w:val="00BB147F"/>
    <w:rsid w:val="00BB15E4"/>
    <w:rsid w:val="00BB1627"/>
    <w:rsid w:val="00BB1ABC"/>
    <w:rsid w:val="00BB248F"/>
    <w:rsid w:val="00BB29D7"/>
    <w:rsid w:val="00BB2F28"/>
    <w:rsid w:val="00BB4BC2"/>
    <w:rsid w:val="00BB50C7"/>
    <w:rsid w:val="00BB50CD"/>
    <w:rsid w:val="00BB545A"/>
    <w:rsid w:val="00BB57E8"/>
    <w:rsid w:val="00BB5C89"/>
    <w:rsid w:val="00BB6417"/>
    <w:rsid w:val="00BB7429"/>
    <w:rsid w:val="00BC08A0"/>
    <w:rsid w:val="00BC1F30"/>
    <w:rsid w:val="00BC3D59"/>
    <w:rsid w:val="00BC5682"/>
    <w:rsid w:val="00BC6D26"/>
    <w:rsid w:val="00BC6EA3"/>
    <w:rsid w:val="00BC6EBC"/>
    <w:rsid w:val="00BC7CBD"/>
    <w:rsid w:val="00BD092D"/>
    <w:rsid w:val="00BD0E7E"/>
    <w:rsid w:val="00BD1358"/>
    <w:rsid w:val="00BD2E83"/>
    <w:rsid w:val="00BD4CB1"/>
    <w:rsid w:val="00BD5269"/>
    <w:rsid w:val="00BD5B73"/>
    <w:rsid w:val="00BD6583"/>
    <w:rsid w:val="00BD71B2"/>
    <w:rsid w:val="00BD7205"/>
    <w:rsid w:val="00BD7842"/>
    <w:rsid w:val="00BE0232"/>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BA"/>
    <w:rsid w:val="00BF5CC9"/>
    <w:rsid w:val="00C00F1C"/>
    <w:rsid w:val="00C016DD"/>
    <w:rsid w:val="00C018C0"/>
    <w:rsid w:val="00C02A52"/>
    <w:rsid w:val="00C02A98"/>
    <w:rsid w:val="00C0562C"/>
    <w:rsid w:val="00C05DFB"/>
    <w:rsid w:val="00C05E23"/>
    <w:rsid w:val="00C079A1"/>
    <w:rsid w:val="00C1062B"/>
    <w:rsid w:val="00C10DC7"/>
    <w:rsid w:val="00C119F7"/>
    <w:rsid w:val="00C142F3"/>
    <w:rsid w:val="00C1465C"/>
    <w:rsid w:val="00C14BAF"/>
    <w:rsid w:val="00C14DBF"/>
    <w:rsid w:val="00C1538B"/>
    <w:rsid w:val="00C1549D"/>
    <w:rsid w:val="00C15EE0"/>
    <w:rsid w:val="00C16783"/>
    <w:rsid w:val="00C1795B"/>
    <w:rsid w:val="00C20C2B"/>
    <w:rsid w:val="00C22CAC"/>
    <w:rsid w:val="00C2343D"/>
    <w:rsid w:val="00C23A41"/>
    <w:rsid w:val="00C23C74"/>
    <w:rsid w:val="00C24135"/>
    <w:rsid w:val="00C243F6"/>
    <w:rsid w:val="00C25A28"/>
    <w:rsid w:val="00C2681C"/>
    <w:rsid w:val="00C277BB"/>
    <w:rsid w:val="00C30F87"/>
    <w:rsid w:val="00C319CB"/>
    <w:rsid w:val="00C3381D"/>
    <w:rsid w:val="00C338AC"/>
    <w:rsid w:val="00C347EA"/>
    <w:rsid w:val="00C349C5"/>
    <w:rsid w:val="00C35EEA"/>
    <w:rsid w:val="00C370D8"/>
    <w:rsid w:val="00C40415"/>
    <w:rsid w:val="00C4115E"/>
    <w:rsid w:val="00C41F98"/>
    <w:rsid w:val="00C42949"/>
    <w:rsid w:val="00C42F9F"/>
    <w:rsid w:val="00C4595D"/>
    <w:rsid w:val="00C469CC"/>
    <w:rsid w:val="00C50480"/>
    <w:rsid w:val="00C5099D"/>
    <w:rsid w:val="00C52A1B"/>
    <w:rsid w:val="00C53CAD"/>
    <w:rsid w:val="00C54064"/>
    <w:rsid w:val="00C566BD"/>
    <w:rsid w:val="00C566D3"/>
    <w:rsid w:val="00C56B23"/>
    <w:rsid w:val="00C56D43"/>
    <w:rsid w:val="00C60FC2"/>
    <w:rsid w:val="00C61B2C"/>
    <w:rsid w:val="00C624BE"/>
    <w:rsid w:val="00C6278E"/>
    <w:rsid w:val="00C637D7"/>
    <w:rsid w:val="00C6464E"/>
    <w:rsid w:val="00C64735"/>
    <w:rsid w:val="00C6599E"/>
    <w:rsid w:val="00C667C6"/>
    <w:rsid w:val="00C67103"/>
    <w:rsid w:val="00C67341"/>
    <w:rsid w:val="00C67F64"/>
    <w:rsid w:val="00C70096"/>
    <w:rsid w:val="00C70876"/>
    <w:rsid w:val="00C7501D"/>
    <w:rsid w:val="00C75AFC"/>
    <w:rsid w:val="00C75BA3"/>
    <w:rsid w:val="00C76287"/>
    <w:rsid w:val="00C7699E"/>
    <w:rsid w:val="00C76E12"/>
    <w:rsid w:val="00C76FD9"/>
    <w:rsid w:val="00C7783D"/>
    <w:rsid w:val="00C81E72"/>
    <w:rsid w:val="00C84641"/>
    <w:rsid w:val="00C856CD"/>
    <w:rsid w:val="00C85C27"/>
    <w:rsid w:val="00C85CF6"/>
    <w:rsid w:val="00C85E95"/>
    <w:rsid w:val="00C865B7"/>
    <w:rsid w:val="00C86EF3"/>
    <w:rsid w:val="00C874F9"/>
    <w:rsid w:val="00C908DA"/>
    <w:rsid w:val="00C90CF6"/>
    <w:rsid w:val="00C90F9C"/>
    <w:rsid w:val="00C910B4"/>
    <w:rsid w:val="00C9119B"/>
    <w:rsid w:val="00C916CA"/>
    <w:rsid w:val="00C91805"/>
    <w:rsid w:val="00C931F0"/>
    <w:rsid w:val="00C9384F"/>
    <w:rsid w:val="00C9478C"/>
    <w:rsid w:val="00C952F7"/>
    <w:rsid w:val="00C969AA"/>
    <w:rsid w:val="00C96BCF"/>
    <w:rsid w:val="00CA029C"/>
    <w:rsid w:val="00CA0E7C"/>
    <w:rsid w:val="00CA1DA3"/>
    <w:rsid w:val="00CA2CA1"/>
    <w:rsid w:val="00CA379D"/>
    <w:rsid w:val="00CA5BC3"/>
    <w:rsid w:val="00CA699E"/>
    <w:rsid w:val="00CB0380"/>
    <w:rsid w:val="00CB0C52"/>
    <w:rsid w:val="00CB1962"/>
    <w:rsid w:val="00CB2809"/>
    <w:rsid w:val="00CB2968"/>
    <w:rsid w:val="00CB3C40"/>
    <w:rsid w:val="00CB4709"/>
    <w:rsid w:val="00CB4B5B"/>
    <w:rsid w:val="00CB5F78"/>
    <w:rsid w:val="00CC1FCA"/>
    <w:rsid w:val="00CC402E"/>
    <w:rsid w:val="00CC53D4"/>
    <w:rsid w:val="00CC541C"/>
    <w:rsid w:val="00CC5B82"/>
    <w:rsid w:val="00CC6611"/>
    <w:rsid w:val="00CC6D20"/>
    <w:rsid w:val="00CC6E19"/>
    <w:rsid w:val="00CD1299"/>
    <w:rsid w:val="00CD1AEE"/>
    <w:rsid w:val="00CD2021"/>
    <w:rsid w:val="00CD2A3A"/>
    <w:rsid w:val="00CD2AEC"/>
    <w:rsid w:val="00CD35CB"/>
    <w:rsid w:val="00CD3AC1"/>
    <w:rsid w:val="00CD3EA8"/>
    <w:rsid w:val="00CD534A"/>
    <w:rsid w:val="00CD57ED"/>
    <w:rsid w:val="00CD5DF2"/>
    <w:rsid w:val="00CE1EBA"/>
    <w:rsid w:val="00CE2734"/>
    <w:rsid w:val="00CE5324"/>
    <w:rsid w:val="00CE56AC"/>
    <w:rsid w:val="00CE6159"/>
    <w:rsid w:val="00CE773E"/>
    <w:rsid w:val="00CE7B55"/>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D24"/>
    <w:rsid w:val="00D10179"/>
    <w:rsid w:val="00D126E0"/>
    <w:rsid w:val="00D12707"/>
    <w:rsid w:val="00D15526"/>
    <w:rsid w:val="00D16657"/>
    <w:rsid w:val="00D17227"/>
    <w:rsid w:val="00D176C7"/>
    <w:rsid w:val="00D219C7"/>
    <w:rsid w:val="00D22016"/>
    <w:rsid w:val="00D22804"/>
    <w:rsid w:val="00D22998"/>
    <w:rsid w:val="00D22DAF"/>
    <w:rsid w:val="00D23FE7"/>
    <w:rsid w:val="00D24C18"/>
    <w:rsid w:val="00D2516A"/>
    <w:rsid w:val="00D25213"/>
    <w:rsid w:val="00D262ED"/>
    <w:rsid w:val="00D26339"/>
    <w:rsid w:val="00D31A98"/>
    <w:rsid w:val="00D3310E"/>
    <w:rsid w:val="00D33363"/>
    <w:rsid w:val="00D33680"/>
    <w:rsid w:val="00D3656C"/>
    <w:rsid w:val="00D369A8"/>
    <w:rsid w:val="00D40D61"/>
    <w:rsid w:val="00D41C5E"/>
    <w:rsid w:val="00D420D9"/>
    <w:rsid w:val="00D43468"/>
    <w:rsid w:val="00D43D4F"/>
    <w:rsid w:val="00D44319"/>
    <w:rsid w:val="00D447A3"/>
    <w:rsid w:val="00D47413"/>
    <w:rsid w:val="00D474FA"/>
    <w:rsid w:val="00D47878"/>
    <w:rsid w:val="00D503DC"/>
    <w:rsid w:val="00D53683"/>
    <w:rsid w:val="00D552FA"/>
    <w:rsid w:val="00D553E7"/>
    <w:rsid w:val="00D558C9"/>
    <w:rsid w:val="00D57081"/>
    <w:rsid w:val="00D578C3"/>
    <w:rsid w:val="00D60FEB"/>
    <w:rsid w:val="00D61D42"/>
    <w:rsid w:val="00D6222C"/>
    <w:rsid w:val="00D63F89"/>
    <w:rsid w:val="00D6440A"/>
    <w:rsid w:val="00D65EC5"/>
    <w:rsid w:val="00D6661E"/>
    <w:rsid w:val="00D66DD0"/>
    <w:rsid w:val="00D70BB6"/>
    <w:rsid w:val="00D7240E"/>
    <w:rsid w:val="00D72410"/>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189A"/>
    <w:rsid w:val="00D93138"/>
    <w:rsid w:val="00D9492E"/>
    <w:rsid w:val="00D9499B"/>
    <w:rsid w:val="00D94B6D"/>
    <w:rsid w:val="00D94CBA"/>
    <w:rsid w:val="00D95235"/>
    <w:rsid w:val="00D95C2E"/>
    <w:rsid w:val="00D96402"/>
    <w:rsid w:val="00D9683B"/>
    <w:rsid w:val="00D97F34"/>
    <w:rsid w:val="00DA2468"/>
    <w:rsid w:val="00DA449C"/>
    <w:rsid w:val="00DA452A"/>
    <w:rsid w:val="00DA59F3"/>
    <w:rsid w:val="00DA67A6"/>
    <w:rsid w:val="00DA76C3"/>
    <w:rsid w:val="00DA7CB3"/>
    <w:rsid w:val="00DB0ECA"/>
    <w:rsid w:val="00DB21E7"/>
    <w:rsid w:val="00DB2A62"/>
    <w:rsid w:val="00DB312A"/>
    <w:rsid w:val="00DB36C6"/>
    <w:rsid w:val="00DB377D"/>
    <w:rsid w:val="00DB55B2"/>
    <w:rsid w:val="00DB6A4A"/>
    <w:rsid w:val="00DB6B27"/>
    <w:rsid w:val="00DB77F4"/>
    <w:rsid w:val="00DB7FB8"/>
    <w:rsid w:val="00DC018F"/>
    <w:rsid w:val="00DC0217"/>
    <w:rsid w:val="00DC0EC0"/>
    <w:rsid w:val="00DC14DA"/>
    <w:rsid w:val="00DC2631"/>
    <w:rsid w:val="00DC2FFA"/>
    <w:rsid w:val="00DC37F5"/>
    <w:rsid w:val="00DC466C"/>
    <w:rsid w:val="00DC53F8"/>
    <w:rsid w:val="00DC564B"/>
    <w:rsid w:val="00DC66AC"/>
    <w:rsid w:val="00DC6AFA"/>
    <w:rsid w:val="00DC6C43"/>
    <w:rsid w:val="00DC6D74"/>
    <w:rsid w:val="00DC7C2A"/>
    <w:rsid w:val="00DD2038"/>
    <w:rsid w:val="00DD2B00"/>
    <w:rsid w:val="00DD4ED0"/>
    <w:rsid w:val="00DD4ED1"/>
    <w:rsid w:val="00DD5057"/>
    <w:rsid w:val="00DD6109"/>
    <w:rsid w:val="00DD619F"/>
    <w:rsid w:val="00DD74A2"/>
    <w:rsid w:val="00DD7869"/>
    <w:rsid w:val="00DE1616"/>
    <w:rsid w:val="00DE27D9"/>
    <w:rsid w:val="00DE2B25"/>
    <w:rsid w:val="00DE5052"/>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2304"/>
    <w:rsid w:val="00E02477"/>
    <w:rsid w:val="00E026AE"/>
    <w:rsid w:val="00E02BC0"/>
    <w:rsid w:val="00E02ECC"/>
    <w:rsid w:val="00E03617"/>
    <w:rsid w:val="00E03BE2"/>
    <w:rsid w:val="00E04354"/>
    <w:rsid w:val="00E046DB"/>
    <w:rsid w:val="00E04BB5"/>
    <w:rsid w:val="00E04C75"/>
    <w:rsid w:val="00E0522D"/>
    <w:rsid w:val="00E057A6"/>
    <w:rsid w:val="00E05FFA"/>
    <w:rsid w:val="00E06465"/>
    <w:rsid w:val="00E069EF"/>
    <w:rsid w:val="00E06A57"/>
    <w:rsid w:val="00E06C3B"/>
    <w:rsid w:val="00E06FF9"/>
    <w:rsid w:val="00E0746D"/>
    <w:rsid w:val="00E11037"/>
    <w:rsid w:val="00E111D0"/>
    <w:rsid w:val="00E116B3"/>
    <w:rsid w:val="00E12BAF"/>
    <w:rsid w:val="00E12E49"/>
    <w:rsid w:val="00E1372D"/>
    <w:rsid w:val="00E13E0A"/>
    <w:rsid w:val="00E1498B"/>
    <w:rsid w:val="00E14FAE"/>
    <w:rsid w:val="00E162E4"/>
    <w:rsid w:val="00E17D3C"/>
    <w:rsid w:val="00E208D5"/>
    <w:rsid w:val="00E215B1"/>
    <w:rsid w:val="00E219C9"/>
    <w:rsid w:val="00E221FC"/>
    <w:rsid w:val="00E2382A"/>
    <w:rsid w:val="00E23985"/>
    <w:rsid w:val="00E23ED7"/>
    <w:rsid w:val="00E2688A"/>
    <w:rsid w:val="00E27874"/>
    <w:rsid w:val="00E30A8A"/>
    <w:rsid w:val="00E31D2E"/>
    <w:rsid w:val="00E3256F"/>
    <w:rsid w:val="00E33A44"/>
    <w:rsid w:val="00E33D23"/>
    <w:rsid w:val="00E34356"/>
    <w:rsid w:val="00E345C9"/>
    <w:rsid w:val="00E3460A"/>
    <w:rsid w:val="00E34A47"/>
    <w:rsid w:val="00E355BF"/>
    <w:rsid w:val="00E360E4"/>
    <w:rsid w:val="00E364B3"/>
    <w:rsid w:val="00E36E91"/>
    <w:rsid w:val="00E414CE"/>
    <w:rsid w:val="00E42619"/>
    <w:rsid w:val="00E429B7"/>
    <w:rsid w:val="00E42CF0"/>
    <w:rsid w:val="00E43997"/>
    <w:rsid w:val="00E441C8"/>
    <w:rsid w:val="00E4535F"/>
    <w:rsid w:val="00E476FC"/>
    <w:rsid w:val="00E509A2"/>
    <w:rsid w:val="00E50C4E"/>
    <w:rsid w:val="00E51309"/>
    <w:rsid w:val="00E51E40"/>
    <w:rsid w:val="00E52AEC"/>
    <w:rsid w:val="00E551A6"/>
    <w:rsid w:val="00E55317"/>
    <w:rsid w:val="00E55332"/>
    <w:rsid w:val="00E55339"/>
    <w:rsid w:val="00E5614A"/>
    <w:rsid w:val="00E567B0"/>
    <w:rsid w:val="00E57A40"/>
    <w:rsid w:val="00E60941"/>
    <w:rsid w:val="00E61557"/>
    <w:rsid w:val="00E63B4B"/>
    <w:rsid w:val="00E63F24"/>
    <w:rsid w:val="00E65639"/>
    <w:rsid w:val="00E65E41"/>
    <w:rsid w:val="00E664C4"/>
    <w:rsid w:val="00E66B05"/>
    <w:rsid w:val="00E678A4"/>
    <w:rsid w:val="00E67D8B"/>
    <w:rsid w:val="00E67FC6"/>
    <w:rsid w:val="00E70AF4"/>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650D"/>
    <w:rsid w:val="00E87BCF"/>
    <w:rsid w:val="00E87BD0"/>
    <w:rsid w:val="00E87F74"/>
    <w:rsid w:val="00E90CC9"/>
    <w:rsid w:val="00E90F6B"/>
    <w:rsid w:val="00E91B51"/>
    <w:rsid w:val="00E9251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4F0F"/>
    <w:rsid w:val="00EA52DA"/>
    <w:rsid w:val="00EA70F4"/>
    <w:rsid w:val="00EA72AB"/>
    <w:rsid w:val="00EA757B"/>
    <w:rsid w:val="00EB0ABA"/>
    <w:rsid w:val="00EB1252"/>
    <w:rsid w:val="00EB1888"/>
    <w:rsid w:val="00EB234C"/>
    <w:rsid w:val="00EB2848"/>
    <w:rsid w:val="00EB3CE9"/>
    <w:rsid w:val="00EB3D15"/>
    <w:rsid w:val="00EB4005"/>
    <w:rsid w:val="00EB5AFD"/>
    <w:rsid w:val="00EB6155"/>
    <w:rsid w:val="00EB6169"/>
    <w:rsid w:val="00EB6337"/>
    <w:rsid w:val="00EB66F9"/>
    <w:rsid w:val="00EB7A95"/>
    <w:rsid w:val="00EB7C36"/>
    <w:rsid w:val="00EC014C"/>
    <w:rsid w:val="00EC11B6"/>
    <w:rsid w:val="00EC15A7"/>
    <w:rsid w:val="00EC1889"/>
    <w:rsid w:val="00EC18C9"/>
    <w:rsid w:val="00EC197F"/>
    <w:rsid w:val="00EC1F9E"/>
    <w:rsid w:val="00EC2B7F"/>
    <w:rsid w:val="00EC47D6"/>
    <w:rsid w:val="00EC560F"/>
    <w:rsid w:val="00EC56AC"/>
    <w:rsid w:val="00EC5ED0"/>
    <w:rsid w:val="00EC68E8"/>
    <w:rsid w:val="00EC7704"/>
    <w:rsid w:val="00ED0E99"/>
    <w:rsid w:val="00ED15D9"/>
    <w:rsid w:val="00ED176B"/>
    <w:rsid w:val="00ED1C1E"/>
    <w:rsid w:val="00ED1CA4"/>
    <w:rsid w:val="00ED2B40"/>
    <w:rsid w:val="00ED317F"/>
    <w:rsid w:val="00ED32A9"/>
    <w:rsid w:val="00ED4A08"/>
    <w:rsid w:val="00ED4B80"/>
    <w:rsid w:val="00ED6FB6"/>
    <w:rsid w:val="00EE1CAA"/>
    <w:rsid w:val="00EE252E"/>
    <w:rsid w:val="00EE25AF"/>
    <w:rsid w:val="00EE2BBB"/>
    <w:rsid w:val="00EE383C"/>
    <w:rsid w:val="00EE50C6"/>
    <w:rsid w:val="00EE5E1C"/>
    <w:rsid w:val="00EE5F8D"/>
    <w:rsid w:val="00EF5C52"/>
    <w:rsid w:val="00EF6437"/>
    <w:rsid w:val="00EF7511"/>
    <w:rsid w:val="00F014B3"/>
    <w:rsid w:val="00F01AA6"/>
    <w:rsid w:val="00F0216F"/>
    <w:rsid w:val="00F02889"/>
    <w:rsid w:val="00F02B6B"/>
    <w:rsid w:val="00F032E9"/>
    <w:rsid w:val="00F035FA"/>
    <w:rsid w:val="00F03FD3"/>
    <w:rsid w:val="00F044F5"/>
    <w:rsid w:val="00F06536"/>
    <w:rsid w:val="00F07638"/>
    <w:rsid w:val="00F1016A"/>
    <w:rsid w:val="00F10FCB"/>
    <w:rsid w:val="00F111E5"/>
    <w:rsid w:val="00F11ED7"/>
    <w:rsid w:val="00F131CB"/>
    <w:rsid w:val="00F1601A"/>
    <w:rsid w:val="00F164A4"/>
    <w:rsid w:val="00F17120"/>
    <w:rsid w:val="00F17EE6"/>
    <w:rsid w:val="00F2145B"/>
    <w:rsid w:val="00F21B31"/>
    <w:rsid w:val="00F261AC"/>
    <w:rsid w:val="00F26C62"/>
    <w:rsid w:val="00F27BDF"/>
    <w:rsid w:val="00F308CB"/>
    <w:rsid w:val="00F3237B"/>
    <w:rsid w:val="00F347EB"/>
    <w:rsid w:val="00F34D46"/>
    <w:rsid w:val="00F36A2C"/>
    <w:rsid w:val="00F36AE3"/>
    <w:rsid w:val="00F36B10"/>
    <w:rsid w:val="00F37418"/>
    <w:rsid w:val="00F42A17"/>
    <w:rsid w:val="00F42A39"/>
    <w:rsid w:val="00F444DA"/>
    <w:rsid w:val="00F45114"/>
    <w:rsid w:val="00F4553D"/>
    <w:rsid w:val="00F45A69"/>
    <w:rsid w:val="00F45BDE"/>
    <w:rsid w:val="00F51EDC"/>
    <w:rsid w:val="00F5209A"/>
    <w:rsid w:val="00F52A09"/>
    <w:rsid w:val="00F5360B"/>
    <w:rsid w:val="00F5459B"/>
    <w:rsid w:val="00F549D4"/>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17EF"/>
    <w:rsid w:val="00F81A1F"/>
    <w:rsid w:val="00F82A5F"/>
    <w:rsid w:val="00F82BCB"/>
    <w:rsid w:val="00F82F41"/>
    <w:rsid w:val="00F845AD"/>
    <w:rsid w:val="00F85768"/>
    <w:rsid w:val="00F86337"/>
    <w:rsid w:val="00F86D3D"/>
    <w:rsid w:val="00F909CB"/>
    <w:rsid w:val="00F92572"/>
    <w:rsid w:val="00F9666B"/>
    <w:rsid w:val="00F9796E"/>
    <w:rsid w:val="00FA001B"/>
    <w:rsid w:val="00FA0EBF"/>
    <w:rsid w:val="00FA1361"/>
    <w:rsid w:val="00FA26C2"/>
    <w:rsid w:val="00FA43C2"/>
    <w:rsid w:val="00FA5FB8"/>
    <w:rsid w:val="00FA6246"/>
    <w:rsid w:val="00FA6F48"/>
    <w:rsid w:val="00FA76B7"/>
    <w:rsid w:val="00FA77DC"/>
    <w:rsid w:val="00FB094C"/>
    <w:rsid w:val="00FB18E5"/>
    <w:rsid w:val="00FB19A6"/>
    <w:rsid w:val="00FB19DA"/>
    <w:rsid w:val="00FB2213"/>
    <w:rsid w:val="00FB2E23"/>
    <w:rsid w:val="00FB2EA4"/>
    <w:rsid w:val="00FB3A59"/>
    <w:rsid w:val="00FB3E1F"/>
    <w:rsid w:val="00FB4225"/>
    <w:rsid w:val="00FB4A5B"/>
    <w:rsid w:val="00FB4D8E"/>
    <w:rsid w:val="00FB57E4"/>
    <w:rsid w:val="00FB7797"/>
    <w:rsid w:val="00FC0108"/>
    <w:rsid w:val="00FC230B"/>
    <w:rsid w:val="00FC2DE8"/>
    <w:rsid w:val="00FC30D5"/>
    <w:rsid w:val="00FC3A87"/>
    <w:rsid w:val="00FC55AA"/>
    <w:rsid w:val="00FC5CC7"/>
    <w:rsid w:val="00FC661B"/>
    <w:rsid w:val="00FC747C"/>
    <w:rsid w:val="00FD1C02"/>
    <w:rsid w:val="00FD3F9B"/>
    <w:rsid w:val="00FD42F3"/>
    <w:rsid w:val="00FD4F8C"/>
    <w:rsid w:val="00FD563B"/>
    <w:rsid w:val="00FD7EEC"/>
    <w:rsid w:val="00FE0612"/>
    <w:rsid w:val="00FE0AE4"/>
    <w:rsid w:val="00FE1132"/>
    <w:rsid w:val="00FE1E54"/>
    <w:rsid w:val="00FE2009"/>
    <w:rsid w:val="00FE30CE"/>
    <w:rsid w:val="00FE3D34"/>
    <w:rsid w:val="00FE480E"/>
    <w:rsid w:val="00FE6163"/>
    <w:rsid w:val="00FE719D"/>
    <w:rsid w:val="00FE7FC6"/>
    <w:rsid w:val="00FF148F"/>
    <w:rsid w:val="00FF1A48"/>
    <w:rsid w:val="00FF1BC8"/>
    <w:rsid w:val="00FF1CCF"/>
    <w:rsid w:val="00FF1CE7"/>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 w:type="character" w:styleId="UnresolvedMention">
    <w:name w:val="Unresolved Mention"/>
    <w:basedOn w:val="DefaultParagraphFont"/>
    <w:uiPriority w:val="99"/>
    <w:semiHidden/>
    <w:unhideWhenUsed/>
    <w:rsid w:val="00152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Consistency_(statistic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cp:revision>
  <dcterms:created xsi:type="dcterms:W3CDTF">2024-10-01T17:07:00Z</dcterms:created>
  <dcterms:modified xsi:type="dcterms:W3CDTF">2024-10-01T17:07:00Z</dcterms:modified>
</cp:coreProperties>
</file>