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D9007F" w:rsidRDefault="00FB18E5" w:rsidP="006B24FB">
      <w:pPr>
        <w:spacing w:line="360" w:lineRule="auto"/>
        <w:rPr>
          <w:rFonts w:ascii="Arial" w:hAnsi="Arial" w:cs="Arial"/>
          <w:b/>
          <w:bCs/>
          <w:sz w:val="28"/>
          <w:szCs w:val="28"/>
          <w:u w:val="single"/>
        </w:rPr>
      </w:pPr>
      <w:r w:rsidRPr="00D9007F">
        <w:rPr>
          <w:rFonts w:ascii="Arial" w:hAnsi="Arial" w:cs="Arial"/>
          <w:b/>
          <w:bCs/>
          <w:sz w:val="28"/>
          <w:szCs w:val="28"/>
          <w:u w:val="single"/>
        </w:rPr>
        <w:t>Measuring power outage</w:t>
      </w:r>
      <w:r w:rsidR="009264C5" w:rsidRPr="00D9007F">
        <w:rPr>
          <w:rFonts w:ascii="Arial" w:hAnsi="Arial" w:cs="Arial"/>
          <w:b/>
          <w:bCs/>
          <w:sz w:val="28"/>
          <w:szCs w:val="28"/>
          <w:u w:val="single"/>
        </w:rPr>
        <w:t xml:space="preserve"> exposur</w:t>
      </w:r>
      <w:r w:rsidR="007E5134" w:rsidRPr="00D9007F">
        <w:rPr>
          <w:rFonts w:ascii="Arial" w:hAnsi="Arial" w:cs="Arial"/>
          <w:b/>
          <w:bCs/>
          <w:sz w:val="28"/>
          <w:szCs w:val="28"/>
          <w:u w:val="single"/>
        </w:rPr>
        <w:t>e</w:t>
      </w:r>
      <w:r w:rsidR="009264C5" w:rsidRPr="00D9007F">
        <w:rPr>
          <w:rFonts w:ascii="Arial" w:hAnsi="Arial" w:cs="Arial"/>
          <w:b/>
          <w:bCs/>
          <w:sz w:val="28"/>
          <w:szCs w:val="28"/>
          <w:u w:val="single"/>
        </w:rPr>
        <w:t xml:space="preserve"> with simulations</w:t>
      </w:r>
      <w:r w:rsidRPr="00D9007F">
        <w:rPr>
          <w:rFonts w:ascii="Arial" w:hAnsi="Arial" w:cs="Arial"/>
          <w:b/>
          <w:bCs/>
          <w:sz w:val="28"/>
          <w:szCs w:val="28"/>
          <w:u w:val="single"/>
        </w:rPr>
        <w:t xml:space="preserve"> </w:t>
      </w:r>
    </w:p>
    <w:p w14:paraId="61C17CF3" w14:textId="77777777" w:rsidR="00FB18E5" w:rsidRPr="00D9007F" w:rsidRDefault="00FB18E5" w:rsidP="006B24FB">
      <w:pPr>
        <w:spacing w:line="360" w:lineRule="auto"/>
        <w:rPr>
          <w:rFonts w:ascii="Arial" w:hAnsi="Arial" w:cs="Arial"/>
          <w:b/>
          <w:bCs/>
          <w:sz w:val="28"/>
          <w:szCs w:val="28"/>
          <w:u w:val="single"/>
        </w:rPr>
      </w:pPr>
    </w:p>
    <w:p w14:paraId="79A6867F" w14:textId="75F5621A" w:rsidR="006D6B64" w:rsidRPr="00D9007F" w:rsidRDefault="006D6B64" w:rsidP="006B24FB">
      <w:pPr>
        <w:spacing w:line="360" w:lineRule="auto"/>
        <w:rPr>
          <w:rFonts w:ascii="Arial" w:hAnsi="Arial" w:cs="Arial"/>
          <w:b/>
          <w:bCs/>
          <w:sz w:val="28"/>
          <w:szCs w:val="28"/>
          <w:u w:val="single"/>
        </w:rPr>
      </w:pPr>
      <w:r w:rsidRPr="00D9007F">
        <w:rPr>
          <w:rFonts w:ascii="Arial" w:hAnsi="Arial" w:cs="Arial"/>
          <w:b/>
          <w:bCs/>
          <w:sz w:val="28"/>
          <w:szCs w:val="28"/>
          <w:u w:val="single"/>
        </w:rPr>
        <w:t xml:space="preserve">Introduction: </w:t>
      </w:r>
    </w:p>
    <w:p w14:paraId="1EEDCA6D" w14:textId="77777777" w:rsidR="006D6B64" w:rsidRPr="00D9007F" w:rsidRDefault="006D6B64" w:rsidP="006B24FB">
      <w:pPr>
        <w:spacing w:line="360" w:lineRule="auto"/>
        <w:rPr>
          <w:rFonts w:ascii="Arial" w:hAnsi="Arial" w:cs="Arial"/>
          <w:sz w:val="22"/>
          <w:szCs w:val="22"/>
        </w:rPr>
      </w:pPr>
    </w:p>
    <w:p w14:paraId="45FBA878" w14:textId="2B085E37" w:rsidR="008C0CD6" w:rsidRPr="00D9007F" w:rsidRDefault="008C0CD6" w:rsidP="006B24FB">
      <w:pPr>
        <w:spacing w:line="360" w:lineRule="auto"/>
        <w:ind w:firstLine="720"/>
        <w:rPr>
          <w:rFonts w:ascii="Arial" w:hAnsi="Arial" w:cs="Arial"/>
          <w:sz w:val="22"/>
          <w:szCs w:val="22"/>
        </w:rPr>
      </w:pPr>
      <w:r w:rsidRPr="00D9007F">
        <w:rPr>
          <w:rFonts w:ascii="Arial" w:hAnsi="Arial" w:cs="Arial"/>
          <w:sz w:val="22"/>
          <w:szCs w:val="22"/>
        </w:rPr>
        <w:t>Power outage</w:t>
      </w:r>
      <w:r w:rsidR="00250D0C">
        <w:rPr>
          <w:rFonts w:ascii="Arial" w:hAnsi="Arial" w:cs="Arial"/>
          <w:sz w:val="22"/>
          <w:szCs w:val="22"/>
        </w:rPr>
        <w:t>s</w:t>
      </w:r>
      <w:r w:rsidRPr="00D9007F">
        <w:rPr>
          <w:rFonts w:ascii="Arial" w:hAnsi="Arial" w:cs="Arial"/>
          <w:sz w:val="22"/>
          <w:szCs w:val="22"/>
        </w:rPr>
        <w:t xml:space="preserve"> </w:t>
      </w:r>
      <w:r w:rsidR="00DA7CB3">
        <w:rPr>
          <w:rFonts w:ascii="Arial" w:hAnsi="Arial" w:cs="Arial"/>
          <w:sz w:val="22"/>
          <w:szCs w:val="22"/>
        </w:rPr>
        <w:t xml:space="preserve">are becoming more </w:t>
      </w:r>
      <w:r w:rsidR="008777B8">
        <w:rPr>
          <w:rFonts w:ascii="Arial" w:hAnsi="Arial" w:cs="Arial"/>
          <w:sz w:val="22"/>
          <w:szCs w:val="22"/>
        </w:rPr>
        <w:t>common</w:t>
      </w:r>
      <w:r w:rsidRPr="00D9007F">
        <w:rPr>
          <w:rStyle w:val="EndnoteReference"/>
          <w:rFonts w:ascii="Arial" w:hAnsi="Arial" w:cs="Arial"/>
          <w:sz w:val="22"/>
          <w:szCs w:val="22"/>
        </w:rPr>
        <w:endnoteReference w:id="1"/>
      </w:r>
      <w:r w:rsidRPr="00D9007F">
        <w:rPr>
          <w:rFonts w:ascii="Arial" w:hAnsi="Arial" w:cs="Arial"/>
          <w:sz w:val="22"/>
          <w:szCs w:val="22"/>
          <w:vertAlign w:val="superscript"/>
        </w:rPr>
        <w:t>,</w:t>
      </w:r>
      <w:r w:rsidRPr="00D9007F">
        <w:rPr>
          <w:rStyle w:val="EndnoteReference"/>
          <w:rFonts w:ascii="Arial" w:hAnsi="Arial" w:cs="Arial"/>
          <w:sz w:val="22"/>
          <w:szCs w:val="22"/>
        </w:rPr>
        <w:endnoteReference w:id="2"/>
      </w:r>
      <w:r w:rsidR="00E944C4" w:rsidRPr="00D9007F">
        <w:rPr>
          <w:rFonts w:ascii="Arial" w:hAnsi="Arial" w:cs="Arial"/>
          <w:sz w:val="22"/>
          <w:szCs w:val="22"/>
        </w:rPr>
        <w:t>.</w:t>
      </w:r>
      <w:r w:rsidRPr="00D9007F">
        <w:rPr>
          <w:rFonts w:ascii="Arial" w:hAnsi="Arial" w:cs="Arial"/>
          <w:sz w:val="22"/>
          <w:szCs w:val="22"/>
        </w:rPr>
        <w:t xml:space="preserve"> Climate change has increased the frequency and intensity of </w:t>
      </w:r>
      <w:r w:rsidR="00660019" w:rsidRPr="00D9007F">
        <w:rPr>
          <w:rFonts w:ascii="Arial" w:hAnsi="Arial" w:cs="Arial"/>
          <w:sz w:val="22"/>
          <w:szCs w:val="22"/>
        </w:rPr>
        <w:t>extreme</w:t>
      </w:r>
      <w:r w:rsidRPr="00D9007F">
        <w:rPr>
          <w:rFonts w:ascii="Arial" w:hAnsi="Arial" w:cs="Arial"/>
          <w:sz w:val="22"/>
          <w:szCs w:val="22"/>
        </w:rPr>
        <w:t xml:space="preserve"> weather</w:t>
      </w:r>
      <w:r w:rsidR="004A5582" w:rsidRPr="00D9007F">
        <w:rPr>
          <w:rFonts w:ascii="Arial" w:hAnsi="Arial" w:cs="Arial"/>
          <w:sz w:val="22"/>
          <w:szCs w:val="22"/>
        </w:rPr>
        <w:t xml:space="preserve">, such as </w:t>
      </w:r>
      <w:r w:rsidR="000D5FAE" w:rsidRPr="00D9007F">
        <w:rPr>
          <w:rFonts w:ascii="Arial" w:hAnsi="Arial" w:cs="Arial"/>
          <w:sz w:val="22"/>
          <w:szCs w:val="22"/>
        </w:rPr>
        <w:t>heat, wind and precipitation</w:t>
      </w:r>
      <w:r w:rsidR="00803D38" w:rsidRPr="00D9007F">
        <w:rPr>
          <w:rStyle w:val="EndnoteReference"/>
          <w:rFonts w:ascii="Arial" w:hAnsi="Arial" w:cs="Arial"/>
          <w:sz w:val="22"/>
          <w:szCs w:val="22"/>
        </w:rPr>
        <w:endnoteReference w:id="3"/>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4"/>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5"/>
      </w:r>
      <w:r w:rsidRPr="00D9007F">
        <w:rPr>
          <w:rFonts w:ascii="Arial" w:hAnsi="Arial" w:cs="Arial"/>
          <w:sz w:val="22"/>
          <w:szCs w:val="22"/>
        </w:rPr>
        <w:t xml:space="preserve">. </w:t>
      </w:r>
      <w:r w:rsidR="00BA691D" w:rsidRPr="00D9007F">
        <w:rPr>
          <w:rFonts w:ascii="Arial" w:hAnsi="Arial" w:cs="Arial"/>
          <w:sz w:val="22"/>
          <w:szCs w:val="22"/>
        </w:rPr>
        <w:t>G</w:t>
      </w:r>
      <w:r w:rsidRPr="00D9007F">
        <w:rPr>
          <w:rFonts w:ascii="Arial" w:hAnsi="Arial" w:cs="Arial"/>
          <w:sz w:val="22"/>
          <w:szCs w:val="22"/>
        </w:rPr>
        <w:t>rid components have not been modernized to withstand</w:t>
      </w:r>
      <w:r w:rsidR="007F50B8" w:rsidRPr="00D9007F">
        <w:rPr>
          <w:rFonts w:ascii="Arial" w:hAnsi="Arial" w:cs="Arial"/>
          <w:sz w:val="22"/>
          <w:szCs w:val="22"/>
        </w:rPr>
        <w:t xml:space="preserve"> these previously rare </w:t>
      </w:r>
      <w:r w:rsidR="00EB7A95" w:rsidRPr="00D9007F">
        <w:rPr>
          <w:rFonts w:ascii="Arial" w:hAnsi="Arial" w:cs="Arial"/>
          <w:sz w:val="22"/>
          <w:szCs w:val="22"/>
        </w:rPr>
        <w:t xml:space="preserve">severe weather </w:t>
      </w:r>
      <w:r w:rsidR="007F50B8" w:rsidRPr="00D9007F">
        <w:rPr>
          <w:rFonts w:ascii="Arial" w:hAnsi="Arial" w:cs="Arial"/>
          <w:sz w:val="22"/>
          <w:szCs w:val="22"/>
        </w:rPr>
        <w:t>events</w:t>
      </w:r>
      <w:r w:rsidR="00B466C0" w:rsidRPr="00D9007F">
        <w:rPr>
          <w:rFonts w:ascii="Arial" w:hAnsi="Arial" w:cs="Arial"/>
          <w:sz w:val="22"/>
          <w:szCs w:val="22"/>
        </w:rPr>
        <w:t xml:space="preserve"> </w:t>
      </w:r>
      <w:r w:rsidR="00B551B5" w:rsidRPr="00D9007F">
        <w:rPr>
          <w:rStyle w:val="EndnoteReference"/>
          <w:rFonts w:ascii="Arial" w:hAnsi="Arial" w:cs="Arial"/>
          <w:sz w:val="22"/>
          <w:szCs w:val="22"/>
        </w:rPr>
        <w:endnoteReference w:id="6"/>
      </w:r>
      <w:r w:rsidR="00B551B5" w:rsidRPr="00D9007F">
        <w:rPr>
          <w:rFonts w:ascii="Arial" w:hAnsi="Arial" w:cs="Arial"/>
          <w:sz w:val="22"/>
          <w:szCs w:val="22"/>
          <w:vertAlign w:val="superscript"/>
        </w:rPr>
        <w:t>,</w:t>
      </w:r>
      <w:r w:rsidR="00B551B5" w:rsidRPr="00D9007F">
        <w:rPr>
          <w:rStyle w:val="EndnoteReference"/>
          <w:rFonts w:ascii="Arial" w:hAnsi="Arial" w:cs="Arial"/>
          <w:sz w:val="22"/>
          <w:szCs w:val="22"/>
        </w:rPr>
        <w:endnoteReference w:id="7"/>
      </w:r>
      <w:r w:rsidR="00B551B5" w:rsidRPr="00D9007F">
        <w:rPr>
          <w:rFonts w:ascii="Arial" w:hAnsi="Arial" w:cs="Arial"/>
          <w:sz w:val="22"/>
          <w:szCs w:val="22"/>
          <w:vertAlign w:val="superscript"/>
        </w:rPr>
        <w:t>,</w:t>
      </w:r>
      <w:r w:rsidR="00396213" w:rsidRPr="00D9007F">
        <w:rPr>
          <w:rStyle w:val="EndnoteReference"/>
          <w:rFonts w:ascii="Arial" w:hAnsi="Arial" w:cs="Arial"/>
          <w:sz w:val="22"/>
          <w:szCs w:val="22"/>
        </w:rPr>
        <w:endnoteReference w:id="8"/>
      </w:r>
      <w:r w:rsidRPr="00D9007F">
        <w:rPr>
          <w:rFonts w:ascii="Arial" w:hAnsi="Arial" w:cs="Arial"/>
          <w:sz w:val="22"/>
          <w:szCs w:val="22"/>
        </w:rPr>
        <w:t>. As a result, US electrical customers experienced an average of 8 hours without power in 2020, the longest duration on record</w:t>
      </w:r>
      <w:r w:rsidRPr="00D9007F">
        <w:rPr>
          <w:rStyle w:val="EndnoteReference"/>
          <w:rFonts w:ascii="Arial" w:hAnsi="Arial" w:cs="Arial"/>
          <w:sz w:val="22"/>
          <w:szCs w:val="22"/>
        </w:rPr>
        <w:endnoteReference w:id="9"/>
      </w:r>
      <w:r w:rsidRPr="00D9007F">
        <w:rPr>
          <w:rFonts w:ascii="Arial" w:hAnsi="Arial" w:cs="Arial"/>
          <w:sz w:val="22"/>
          <w:szCs w:val="22"/>
        </w:rPr>
        <w:t>.</w:t>
      </w:r>
    </w:p>
    <w:p w14:paraId="22B4C123" w14:textId="7EBE203E" w:rsidR="00D25213" w:rsidRPr="00D9007F" w:rsidRDefault="00070171" w:rsidP="006B24FB">
      <w:pPr>
        <w:spacing w:line="360" w:lineRule="auto"/>
        <w:ind w:firstLine="720"/>
        <w:rPr>
          <w:rFonts w:ascii="Arial" w:hAnsi="Arial" w:cs="Arial"/>
          <w:sz w:val="22"/>
          <w:szCs w:val="22"/>
        </w:rPr>
      </w:pPr>
      <w:r w:rsidRPr="00D9007F">
        <w:rPr>
          <w:rFonts w:ascii="Arial" w:hAnsi="Arial" w:cs="Arial"/>
          <w:sz w:val="22"/>
          <w:szCs w:val="22"/>
        </w:rPr>
        <w:t xml:space="preserve">Power outages </w:t>
      </w:r>
      <w:r w:rsidR="006714C7" w:rsidRPr="00D9007F">
        <w:rPr>
          <w:rFonts w:ascii="Arial" w:hAnsi="Arial" w:cs="Arial"/>
          <w:sz w:val="22"/>
          <w:szCs w:val="22"/>
        </w:rPr>
        <w:t>pose serious</w:t>
      </w:r>
      <w:r w:rsidRPr="00D9007F">
        <w:rPr>
          <w:rFonts w:ascii="Arial" w:hAnsi="Arial" w:cs="Arial"/>
          <w:sz w:val="22"/>
          <w:szCs w:val="22"/>
        </w:rPr>
        <w:t xml:space="preserve"> health risk</w:t>
      </w:r>
      <w:r w:rsidR="006714C7" w:rsidRPr="00D9007F">
        <w:rPr>
          <w:rFonts w:ascii="Arial" w:hAnsi="Arial" w:cs="Arial"/>
          <w:sz w:val="22"/>
          <w:szCs w:val="22"/>
        </w:rPr>
        <w:t>s</w:t>
      </w:r>
      <w:r w:rsidR="00D26339" w:rsidRPr="00D9007F">
        <w:rPr>
          <w:rFonts w:ascii="Arial" w:hAnsi="Arial" w:cs="Arial"/>
          <w:sz w:val="22"/>
          <w:szCs w:val="22"/>
        </w:rPr>
        <w:t xml:space="preserve"> to </w:t>
      </w:r>
      <w:r w:rsidRPr="00D9007F">
        <w:rPr>
          <w:rFonts w:ascii="Arial" w:hAnsi="Arial" w:cs="Arial"/>
          <w:sz w:val="22"/>
          <w:szCs w:val="22"/>
        </w:rPr>
        <w:t xml:space="preserve">vulnerable </w:t>
      </w:r>
      <w:r w:rsidR="006714C7" w:rsidRPr="00D9007F">
        <w:rPr>
          <w:rFonts w:ascii="Arial" w:hAnsi="Arial" w:cs="Arial"/>
          <w:sz w:val="22"/>
          <w:szCs w:val="22"/>
        </w:rPr>
        <w:t>people.</w:t>
      </w:r>
      <w:r w:rsidR="007B2B40" w:rsidRPr="00D9007F">
        <w:rPr>
          <w:rFonts w:ascii="Arial" w:hAnsi="Arial" w:cs="Arial"/>
          <w:sz w:val="22"/>
          <w:szCs w:val="22"/>
        </w:rPr>
        <w:t xml:space="preserve"> </w:t>
      </w:r>
      <w:r w:rsidR="00DF059A" w:rsidRPr="00D9007F">
        <w:rPr>
          <w:rFonts w:ascii="Arial" w:hAnsi="Arial" w:cs="Arial"/>
          <w:sz w:val="22"/>
          <w:szCs w:val="22"/>
        </w:rPr>
        <w:t>For those who use electricity-dependent medical equipment such as at-home ventilators and oxygen tanks, loss of electricity can be life-threatening</w:t>
      </w:r>
      <w:r w:rsidR="00DF059A" w:rsidRPr="00D9007F">
        <w:rPr>
          <w:rStyle w:val="EndnoteReference"/>
          <w:rFonts w:ascii="Arial" w:hAnsi="Arial" w:cs="Arial"/>
          <w:sz w:val="22"/>
          <w:szCs w:val="22"/>
        </w:rPr>
        <w:endnoteReference w:id="10"/>
      </w:r>
      <w:r w:rsidR="00DF059A" w:rsidRPr="00D9007F">
        <w:rPr>
          <w:rFonts w:ascii="Arial" w:hAnsi="Arial" w:cs="Arial"/>
          <w:sz w:val="22"/>
          <w:szCs w:val="22"/>
        </w:rPr>
        <w:t>. In children, outages increase accidents and injuries related to generator and natural gas use</w:t>
      </w:r>
      <w:r w:rsidR="00DF059A" w:rsidRPr="00D9007F">
        <w:rPr>
          <w:rStyle w:val="EndnoteReference"/>
          <w:rFonts w:ascii="Arial" w:hAnsi="Arial" w:cs="Arial"/>
          <w:sz w:val="22"/>
          <w:szCs w:val="22"/>
        </w:rPr>
        <w:endnoteReference w:id="11"/>
      </w:r>
      <w:r w:rsidR="00656367" w:rsidRPr="00D9007F">
        <w:rPr>
          <w:rFonts w:ascii="Arial" w:hAnsi="Arial" w:cs="Arial"/>
          <w:sz w:val="22"/>
          <w:szCs w:val="22"/>
          <w:vertAlign w:val="superscript"/>
        </w:rPr>
        <w:t>,</w:t>
      </w:r>
      <w:r w:rsidR="00656367" w:rsidRPr="00D9007F">
        <w:rPr>
          <w:rStyle w:val="EndnoteReference"/>
          <w:rFonts w:ascii="Arial" w:hAnsi="Arial" w:cs="Arial"/>
          <w:sz w:val="22"/>
          <w:szCs w:val="22"/>
        </w:rPr>
        <w:endnoteReference w:id="12"/>
      </w:r>
      <w:r w:rsidR="00DF059A" w:rsidRPr="00D9007F">
        <w:rPr>
          <w:rFonts w:ascii="Arial" w:hAnsi="Arial" w:cs="Arial"/>
          <w:sz w:val="22"/>
          <w:szCs w:val="22"/>
        </w:rPr>
        <w:t xml:space="preserve">. </w:t>
      </w:r>
      <w:r w:rsidR="00936084" w:rsidRPr="00D9007F">
        <w:rPr>
          <w:rFonts w:ascii="Arial" w:hAnsi="Arial" w:cs="Arial"/>
          <w:sz w:val="22"/>
          <w:szCs w:val="22"/>
        </w:rPr>
        <w:t>Power outages</w:t>
      </w:r>
      <w:r w:rsidR="00A25DFE" w:rsidRPr="00D9007F">
        <w:rPr>
          <w:rFonts w:ascii="Arial" w:hAnsi="Arial" w:cs="Arial"/>
          <w:sz w:val="22"/>
          <w:szCs w:val="22"/>
        </w:rPr>
        <w:t xml:space="preserve"> can</w:t>
      </w:r>
      <w:r w:rsidR="00936084" w:rsidRPr="00D9007F">
        <w:rPr>
          <w:rFonts w:ascii="Arial" w:hAnsi="Arial" w:cs="Arial"/>
          <w:sz w:val="22"/>
          <w:szCs w:val="22"/>
        </w:rPr>
        <w:t xml:space="preserve"> render air </w:t>
      </w:r>
      <w:r w:rsidR="005678DF" w:rsidRPr="00D9007F">
        <w:rPr>
          <w:rFonts w:ascii="Arial" w:hAnsi="Arial" w:cs="Arial"/>
          <w:sz w:val="22"/>
          <w:szCs w:val="22"/>
        </w:rPr>
        <w:t>conditioners</w:t>
      </w:r>
      <w:r w:rsidR="00936084" w:rsidRPr="00D9007F">
        <w:rPr>
          <w:rFonts w:ascii="Arial" w:hAnsi="Arial" w:cs="Arial"/>
          <w:sz w:val="22"/>
          <w:szCs w:val="22"/>
        </w:rPr>
        <w:t xml:space="preserve">, heaters, and tap water </w:t>
      </w:r>
      <w:r w:rsidR="005678DF" w:rsidRPr="00D9007F">
        <w:rPr>
          <w:rFonts w:ascii="Arial" w:hAnsi="Arial" w:cs="Arial"/>
          <w:sz w:val="22"/>
          <w:szCs w:val="22"/>
        </w:rPr>
        <w:t>unavailable</w:t>
      </w:r>
      <w:r w:rsidR="00A25DFE" w:rsidRPr="00D9007F">
        <w:rPr>
          <w:rFonts w:ascii="Arial" w:hAnsi="Arial" w:cs="Arial"/>
          <w:sz w:val="22"/>
          <w:szCs w:val="22"/>
        </w:rPr>
        <w:t>, resulting</w:t>
      </w:r>
      <w:r w:rsidR="004524D1" w:rsidRPr="00D9007F">
        <w:rPr>
          <w:rFonts w:ascii="Arial" w:hAnsi="Arial" w:cs="Arial"/>
          <w:sz w:val="22"/>
          <w:szCs w:val="22"/>
        </w:rPr>
        <w:t xml:space="preserve"> </w:t>
      </w:r>
      <w:r w:rsidR="00A25DFE" w:rsidRPr="00D9007F">
        <w:rPr>
          <w:rFonts w:ascii="Arial" w:hAnsi="Arial" w:cs="Arial"/>
          <w:sz w:val="22"/>
          <w:szCs w:val="22"/>
        </w:rPr>
        <w:t>in</w:t>
      </w:r>
      <w:r w:rsidR="00936084" w:rsidRPr="00D9007F">
        <w:rPr>
          <w:rFonts w:ascii="Arial" w:hAnsi="Arial" w:cs="Arial"/>
          <w:sz w:val="22"/>
          <w:szCs w:val="22"/>
        </w:rPr>
        <w:t xml:space="preserve"> heat exposure, cold exposure, and dehydration</w:t>
      </w:r>
      <w:r w:rsidR="00170466" w:rsidRPr="00D9007F">
        <w:rPr>
          <w:rFonts w:ascii="Arial" w:hAnsi="Arial" w:cs="Arial"/>
          <w:sz w:val="22"/>
          <w:szCs w:val="22"/>
        </w:rPr>
        <w:t xml:space="preserve"> in affected populations</w:t>
      </w:r>
      <w:r w:rsidR="00936084" w:rsidRPr="00D9007F">
        <w:rPr>
          <w:rFonts w:ascii="Arial" w:hAnsi="Arial" w:cs="Arial"/>
          <w:sz w:val="22"/>
          <w:szCs w:val="22"/>
        </w:rPr>
        <w:t>.</w:t>
      </w:r>
      <w:r w:rsidR="003535AC" w:rsidRPr="00D9007F">
        <w:rPr>
          <w:rFonts w:ascii="Arial" w:hAnsi="Arial" w:cs="Arial"/>
          <w:sz w:val="22"/>
          <w:szCs w:val="22"/>
        </w:rPr>
        <w:t xml:space="preserve"> O</w:t>
      </w:r>
      <w:r w:rsidR="000D3EAF" w:rsidRPr="00D9007F">
        <w:rPr>
          <w:rFonts w:ascii="Arial" w:hAnsi="Arial" w:cs="Arial"/>
          <w:sz w:val="22"/>
          <w:szCs w:val="22"/>
        </w:rPr>
        <w:t>lder adults</w:t>
      </w:r>
      <w:r w:rsidR="003535AC" w:rsidRPr="00D9007F">
        <w:rPr>
          <w:rFonts w:ascii="Arial" w:hAnsi="Arial" w:cs="Arial"/>
          <w:sz w:val="22"/>
          <w:szCs w:val="22"/>
        </w:rPr>
        <w:t xml:space="preserve"> are susceptible to</w:t>
      </w:r>
      <w:r w:rsidR="002114D7" w:rsidRPr="00D9007F">
        <w:rPr>
          <w:rFonts w:ascii="Arial" w:hAnsi="Arial" w:cs="Arial"/>
          <w:sz w:val="22"/>
          <w:szCs w:val="22"/>
        </w:rPr>
        <w:t xml:space="preserve"> s</w:t>
      </w:r>
      <w:r w:rsidR="00FE6163" w:rsidRPr="00D9007F">
        <w:rPr>
          <w:rFonts w:ascii="Arial" w:hAnsi="Arial" w:cs="Arial"/>
          <w:sz w:val="22"/>
          <w:szCs w:val="22"/>
        </w:rPr>
        <w:t>troke, myocardial infarction, and other adverse cardiorespirat</w:t>
      </w:r>
      <w:r w:rsidR="00187FA5" w:rsidRPr="00D9007F">
        <w:rPr>
          <w:rFonts w:ascii="Arial" w:hAnsi="Arial" w:cs="Arial"/>
          <w:sz w:val="22"/>
          <w:szCs w:val="22"/>
        </w:rPr>
        <w:t>or</w:t>
      </w:r>
      <w:r w:rsidR="00FE6163" w:rsidRPr="00D9007F">
        <w:rPr>
          <w:rFonts w:ascii="Arial" w:hAnsi="Arial" w:cs="Arial"/>
          <w:sz w:val="22"/>
          <w:szCs w:val="22"/>
        </w:rPr>
        <w:t>y outcomes</w:t>
      </w:r>
      <w:r w:rsidR="002114D7" w:rsidRPr="00D9007F">
        <w:rPr>
          <w:rFonts w:ascii="Arial" w:hAnsi="Arial" w:cs="Arial"/>
          <w:sz w:val="22"/>
          <w:szCs w:val="22"/>
        </w:rPr>
        <w:t xml:space="preserve"> </w:t>
      </w:r>
      <w:r w:rsidR="00BD4CB1">
        <w:rPr>
          <w:rFonts w:ascii="Arial" w:hAnsi="Arial" w:cs="Arial"/>
          <w:sz w:val="22"/>
          <w:szCs w:val="22"/>
        </w:rPr>
        <w:t>following</w:t>
      </w:r>
      <w:r w:rsidR="00BD4CB1" w:rsidRPr="00D9007F">
        <w:rPr>
          <w:rFonts w:ascii="Arial" w:hAnsi="Arial" w:cs="Arial"/>
          <w:sz w:val="22"/>
          <w:szCs w:val="22"/>
        </w:rPr>
        <w:t xml:space="preserve"> </w:t>
      </w:r>
      <w:r w:rsidR="00A25DFE" w:rsidRPr="00D9007F">
        <w:rPr>
          <w:rFonts w:ascii="Arial" w:hAnsi="Arial" w:cs="Arial"/>
          <w:sz w:val="22"/>
          <w:szCs w:val="22"/>
        </w:rPr>
        <w:t>such</w:t>
      </w:r>
      <w:r w:rsidR="00754DE6" w:rsidRPr="00D9007F">
        <w:rPr>
          <w:rFonts w:ascii="Arial" w:hAnsi="Arial" w:cs="Arial"/>
          <w:sz w:val="22"/>
          <w:szCs w:val="22"/>
        </w:rPr>
        <w:t xml:space="preserve"> exposur</w:t>
      </w:r>
      <w:r w:rsidR="00A25DFE" w:rsidRPr="00D9007F">
        <w:rPr>
          <w:rFonts w:ascii="Arial" w:hAnsi="Arial" w:cs="Arial"/>
          <w:sz w:val="22"/>
          <w:szCs w:val="22"/>
        </w:rPr>
        <w:t>es</w:t>
      </w:r>
      <w:r w:rsidR="00A41261" w:rsidRPr="00D9007F">
        <w:rPr>
          <w:rStyle w:val="EndnoteReference"/>
          <w:rFonts w:ascii="Arial" w:hAnsi="Arial" w:cs="Arial"/>
          <w:sz w:val="22"/>
          <w:szCs w:val="22"/>
        </w:rPr>
        <w:endnoteReference w:id="13"/>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4"/>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5"/>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6"/>
      </w:r>
      <w:r w:rsidR="00DD2B00" w:rsidRPr="00D9007F">
        <w:rPr>
          <w:rFonts w:ascii="Arial" w:hAnsi="Arial" w:cs="Arial"/>
          <w:sz w:val="22"/>
          <w:szCs w:val="22"/>
        </w:rPr>
        <w:t>.</w:t>
      </w:r>
      <w:r w:rsidR="00802FE7" w:rsidRPr="00D9007F">
        <w:rPr>
          <w:rFonts w:ascii="Arial" w:hAnsi="Arial" w:cs="Arial"/>
          <w:sz w:val="22"/>
          <w:szCs w:val="22"/>
        </w:rPr>
        <w:t xml:space="preserve"> </w:t>
      </w:r>
      <w:commentRangeStart w:id="0"/>
      <w:commentRangeStart w:id="1"/>
      <w:commentRangeEnd w:id="0"/>
      <w:r w:rsidR="00802FE7" w:rsidRPr="00D9007F">
        <w:rPr>
          <w:rStyle w:val="CommentReference"/>
          <w:rFonts w:ascii="Arial" w:hAnsi="Arial" w:cs="Arial"/>
        </w:rPr>
        <w:commentReference w:id="0"/>
      </w:r>
      <w:commentRangeEnd w:id="1"/>
      <w:r w:rsidR="00802FE7" w:rsidRPr="00D9007F">
        <w:rPr>
          <w:rStyle w:val="CommentReference"/>
          <w:rFonts w:ascii="Arial" w:hAnsi="Arial" w:cs="Arial"/>
        </w:rPr>
        <w:commentReference w:id="1"/>
      </w:r>
      <w:r w:rsidR="00DD2B00" w:rsidRPr="00D9007F">
        <w:rPr>
          <w:rFonts w:ascii="Arial" w:hAnsi="Arial" w:cs="Arial"/>
          <w:sz w:val="22"/>
          <w:szCs w:val="22"/>
        </w:rPr>
        <w:t xml:space="preserve"> </w:t>
      </w:r>
    </w:p>
    <w:p w14:paraId="1DB4E656" w14:textId="131299D6" w:rsidR="00DD2038" w:rsidRPr="00D9007F" w:rsidRDefault="00257926" w:rsidP="006B24FB">
      <w:pPr>
        <w:spacing w:line="360" w:lineRule="auto"/>
        <w:ind w:firstLine="720"/>
        <w:rPr>
          <w:rFonts w:ascii="Arial" w:hAnsi="Arial" w:cs="Arial"/>
          <w:sz w:val="22"/>
          <w:szCs w:val="22"/>
        </w:rPr>
      </w:pPr>
      <w:r w:rsidRPr="00D9007F">
        <w:rPr>
          <w:rFonts w:ascii="Arial" w:hAnsi="Arial" w:cs="Arial"/>
          <w:sz w:val="22"/>
          <w:szCs w:val="22"/>
        </w:rPr>
        <w:t>Despite the health risks of power outage</w:t>
      </w:r>
      <w:r w:rsidR="00A25DFE" w:rsidRPr="00D9007F">
        <w:rPr>
          <w:rFonts w:ascii="Arial" w:hAnsi="Arial" w:cs="Arial"/>
          <w:sz w:val="22"/>
          <w:szCs w:val="22"/>
        </w:rPr>
        <w:t>s</w:t>
      </w:r>
      <w:r w:rsidR="00B3434E" w:rsidRPr="00D9007F">
        <w:rPr>
          <w:rFonts w:ascii="Arial" w:hAnsi="Arial" w:cs="Arial"/>
          <w:sz w:val="22"/>
          <w:szCs w:val="22"/>
        </w:rPr>
        <w:t xml:space="preserve">, </w:t>
      </w:r>
      <w:r w:rsidRPr="00D9007F">
        <w:rPr>
          <w:rFonts w:ascii="Arial" w:hAnsi="Arial" w:cs="Arial"/>
          <w:sz w:val="22"/>
          <w:szCs w:val="22"/>
        </w:rPr>
        <w:t xml:space="preserve">data describing power outage exposure </w:t>
      </w:r>
      <w:r w:rsidR="00933244">
        <w:rPr>
          <w:rFonts w:ascii="Arial" w:hAnsi="Arial" w:cs="Arial"/>
          <w:sz w:val="22"/>
          <w:szCs w:val="22"/>
        </w:rPr>
        <w:t>are</w:t>
      </w:r>
      <w:r w:rsidR="00933244" w:rsidRPr="00D9007F">
        <w:rPr>
          <w:rFonts w:ascii="Arial" w:hAnsi="Arial" w:cs="Arial"/>
          <w:sz w:val="22"/>
          <w:szCs w:val="22"/>
        </w:rPr>
        <w:t xml:space="preserve"> </w:t>
      </w:r>
      <w:r w:rsidRPr="00D9007F">
        <w:rPr>
          <w:rFonts w:ascii="Arial" w:hAnsi="Arial" w:cs="Arial"/>
          <w:sz w:val="22"/>
          <w:szCs w:val="22"/>
        </w:rPr>
        <w:t>extremely limited</w:t>
      </w:r>
      <w:r w:rsidRPr="00D9007F">
        <w:rPr>
          <w:rStyle w:val="EndnoteReference"/>
          <w:rFonts w:ascii="Arial" w:hAnsi="Arial" w:cs="Arial"/>
          <w:sz w:val="22"/>
          <w:szCs w:val="22"/>
        </w:rPr>
        <w:endnoteReference w:id="17"/>
      </w:r>
      <w:r w:rsidRPr="00D9007F">
        <w:rPr>
          <w:rFonts w:ascii="Arial" w:hAnsi="Arial" w:cs="Arial"/>
          <w:sz w:val="22"/>
          <w:szCs w:val="22"/>
          <w:vertAlign w:val="superscript"/>
        </w:rPr>
        <w:t>,</w:t>
      </w:r>
      <w:r w:rsidRPr="00D9007F">
        <w:rPr>
          <w:rStyle w:val="EndnoteReference"/>
          <w:rFonts w:ascii="Arial" w:hAnsi="Arial" w:cs="Arial"/>
          <w:sz w:val="22"/>
          <w:szCs w:val="22"/>
        </w:rPr>
        <w:endnoteReference w:id="18"/>
      </w:r>
      <w:r w:rsidR="00A77D47" w:rsidRPr="00D9007F">
        <w:rPr>
          <w:rFonts w:ascii="Arial" w:hAnsi="Arial" w:cs="Arial"/>
          <w:sz w:val="22"/>
          <w:szCs w:val="22"/>
        </w:rPr>
        <w:t xml:space="preserve">, constraining research. </w:t>
      </w:r>
      <w:r w:rsidR="00C4115E" w:rsidRPr="00D9007F">
        <w:rPr>
          <w:rFonts w:ascii="Arial" w:hAnsi="Arial" w:cs="Arial"/>
          <w:sz w:val="22"/>
          <w:szCs w:val="22"/>
        </w:rPr>
        <w:t xml:space="preserve">Only one </w:t>
      </w:r>
      <w:r w:rsidR="00A25DFE" w:rsidRPr="00D9007F">
        <w:rPr>
          <w:rFonts w:ascii="Arial" w:hAnsi="Arial" w:cs="Arial"/>
          <w:sz w:val="22"/>
          <w:szCs w:val="22"/>
        </w:rPr>
        <w:t>US-based</w:t>
      </w:r>
      <w:r w:rsidR="00C4115E" w:rsidRPr="00D9007F">
        <w:rPr>
          <w:rFonts w:ascii="Arial" w:hAnsi="Arial" w:cs="Arial"/>
          <w:sz w:val="22"/>
          <w:szCs w:val="22"/>
        </w:rPr>
        <w:t xml:space="preserve"> dataset describes outage exposure across space and time</w:t>
      </w:r>
      <w:r w:rsidR="00C4115E" w:rsidRPr="00D9007F">
        <w:rPr>
          <w:rStyle w:val="EndnoteReference"/>
          <w:rFonts w:ascii="Arial" w:hAnsi="Arial" w:cs="Arial"/>
          <w:sz w:val="22"/>
          <w:szCs w:val="22"/>
        </w:rPr>
        <w:endnoteReference w:id="19"/>
      </w:r>
      <w:r w:rsidR="00A25DFE" w:rsidRPr="00D9007F">
        <w:rPr>
          <w:rFonts w:ascii="Arial" w:hAnsi="Arial" w:cs="Arial"/>
          <w:sz w:val="22"/>
          <w:szCs w:val="22"/>
        </w:rPr>
        <w:t xml:space="preserve"> at a sub-county scale, and it is restricted to New York State.</w:t>
      </w:r>
      <w:r w:rsidR="002535EF" w:rsidRPr="00D9007F">
        <w:rPr>
          <w:rFonts w:ascii="Arial" w:hAnsi="Arial" w:cs="Arial"/>
          <w:sz w:val="22"/>
          <w:szCs w:val="22"/>
        </w:rPr>
        <w:t xml:space="preserve"> </w:t>
      </w:r>
      <w:r w:rsidR="00A938D1">
        <w:rPr>
          <w:rFonts w:ascii="Arial" w:hAnsi="Arial" w:cs="Arial"/>
          <w:sz w:val="22"/>
          <w:szCs w:val="22"/>
        </w:rPr>
        <w:t>This dataset has allowed for evaluation of the impact of power outage on health</w:t>
      </w:r>
      <w:r w:rsidR="00FC661B">
        <w:rPr>
          <w:rFonts w:ascii="Arial" w:hAnsi="Arial" w:cs="Arial"/>
          <w:sz w:val="22"/>
          <w:szCs w:val="22"/>
        </w:rPr>
        <w:t>. However,</w:t>
      </w:r>
      <w:r w:rsidR="00DE5052">
        <w:rPr>
          <w:rFonts w:ascii="Arial" w:hAnsi="Arial" w:cs="Arial"/>
          <w:sz w:val="22"/>
          <w:szCs w:val="22"/>
        </w:rPr>
        <w:t xml:space="preserve"> </w:t>
      </w:r>
      <w:r w:rsidR="00FC661B">
        <w:rPr>
          <w:rFonts w:ascii="Arial" w:hAnsi="Arial" w:cs="Arial"/>
          <w:sz w:val="22"/>
          <w:szCs w:val="22"/>
        </w:rPr>
        <w:t>almost all</w:t>
      </w:r>
      <w:r w:rsidR="00FC661B" w:rsidRPr="00D9007F">
        <w:rPr>
          <w:rFonts w:ascii="Arial" w:hAnsi="Arial" w:cs="Arial"/>
          <w:sz w:val="22"/>
          <w:szCs w:val="22"/>
        </w:rPr>
        <w:t xml:space="preserve"> </w:t>
      </w:r>
      <w:r w:rsidR="00FC661B">
        <w:rPr>
          <w:rFonts w:ascii="Arial" w:hAnsi="Arial" w:cs="Arial"/>
          <w:sz w:val="22"/>
          <w:szCs w:val="22"/>
        </w:rPr>
        <w:t xml:space="preserve">published </w:t>
      </w:r>
      <w:r w:rsidR="00FC661B" w:rsidRPr="00D9007F">
        <w:rPr>
          <w:rFonts w:ascii="Arial" w:hAnsi="Arial" w:cs="Arial"/>
          <w:sz w:val="22"/>
          <w:szCs w:val="22"/>
        </w:rPr>
        <w:t>studies of power outages</w:t>
      </w:r>
      <w:r w:rsidR="00FC661B">
        <w:rPr>
          <w:rFonts w:ascii="Arial" w:hAnsi="Arial" w:cs="Arial"/>
          <w:sz w:val="22"/>
          <w:szCs w:val="22"/>
        </w:rPr>
        <w:t xml:space="preserve"> to-date</w:t>
      </w:r>
      <w:r w:rsidR="00FC661B" w:rsidRPr="00D9007F">
        <w:rPr>
          <w:rFonts w:ascii="Arial" w:hAnsi="Arial" w:cs="Arial"/>
          <w:sz w:val="22"/>
          <w:szCs w:val="22"/>
        </w:rPr>
        <w:t xml:space="preserve"> rely on this single dataset</w:t>
      </w:r>
      <w:r w:rsidR="00FC661B" w:rsidRPr="00D9007F">
        <w:rPr>
          <w:rStyle w:val="EndnoteReference"/>
          <w:rFonts w:ascii="Arial" w:hAnsi="Arial" w:cs="Arial"/>
          <w:sz w:val="22"/>
          <w:szCs w:val="22"/>
        </w:rPr>
        <w:endnoteReference w:id="20"/>
      </w:r>
      <w:r w:rsidR="006425C6">
        <w:rPr>
          <w:rFonts w:ascii="Arial" w:hAnsi="Arial" w:cs="Arial"/>
          <w:sz w:val="22"/>
          <w:szCs w:val="22"/>
        </w:rPr>
        <w:t>, meaning any results are specific to New York State and not generalizable</w:t>
      </w:r>
      <w:r w:rsidR="00FC661B" w:rsidRPr="00D9007F">
        <w:rPr>
          <w:rFonts w:ascii="Arial" w:hAnsi="Arial" w:cs="Arial"/>
          <w:sz w:val="22"/>
          <w:szCs w:val="22"/>
        </w:rPr>
        <w:t>.</w:t>
      </w:r>
      <w:r w:rsidR="00FC661B">
        <w:rPr>
          <w:rFonts w:ascii="Arial" w:hAnsi="Arial" w:cs="Arial"/>
          <w:sz w:val="22"/>
          <w:szCs w:val="22"/>
        </w:rPr>
        <w:t xml:space="preserve"> </w:t>
      </w:r>
      <w:r w:rsidR="00DC7C2A">
        <w:rPr>
          <w:rFonts w:ascii="Arial" w:hAnsi="Arial" w:cs="Arial"/>
          <w:sz w:val="22"/>
          <w:szCs w:val="22"/>
        </w:rPr>
        <w:t>Th</w:t>
      </w:r>
      <w:r w:rsidR="00C05DFB" w:rsidRPr="00D9007F">
        <w:rPr>
          <w:rFonts w:ascii="Arial" w:hAnsi="Arial" w:cs="Arial"/>
          <w:sz w:val="22"/>
          <w:szCs w:val="22"/>
        </w:rPr>
        <w:t xml:space="preserve">e remaining studies </w:t>
      </w:r>
      <w:r w:rsidR="00980A5E">
        <w:rPr>
          <w:rFonts w:ascii="Arial" w:hAnsi="Arial" w:cs="Arial"/>
          <w:sz w:val="22"/>
          <w:szCs w:val="22"/>
        </w:rPr>
        <w:t xml:space="preserve">of outage and health </w:t>
      </w:r>
      <w:r w:rsidR="00C67341" w:rsidRPr="00D9007F">
        <w:rPr>
          <w:rFonts w:ascii="Arial" w:hAnsi="Arial" w:cs="Arial"/>
          <w:sz w:val="22"/>
          <w:szCs w:val="22"/>
        </w:rPr>
        <w:t xml:space="preserve">use </w:t>
      </w:r>
      <w:r w:rsidR="00C05DFB" w:rsidRPr="00D9007F">
        <w:rPr>
          <w:rFonts w:ascii="Arial" w:hAnsi="Arial" w:cs="Arial"/>
          <w:sz w:val="22"/>
          <w:szCs w:val="22"/>
        </w:rPr>
        <w:t>large-scale events such as hurricanes or disasters</w:t>
      </w:r>
      <w:r w:rsidR="00A25DFE" w:rsidRPr="00D9007F">
        <w:rPr>
          <w:rFonts w:ascii="Arial" w:hAnsi="Arial" w:cs="Arial"/>
          <w:sz w:val="22"/>
          <w:szCs w:val="22"/>
        </w:rPr>
        <w:t xml:space="preserve"> </w:t>
      </w:r>
      <w:r w:rsidR="00005265" w:rsidRPr="00D9007F">
        <w:rPr>
          <w:rFonts w:ascii="Arial" w:hAnsi="Arial" w:cs="Arial"/>
          <w:sz w:val="22"/>
          <w:szCs w:val="22"/>
        </w:rPr>
        <w:t>which</w:t>
      </w:r>
      <w:r w:rsidR="005F063F" w:rsidRPr="00D9007F">
        <w:rPr>
          <w:rFonts w:ascii="Arial" w:hAnsi="Arial" w:cs="Arial"/>
          <w:sz w:val="22"/>
          <w:szCs w:val="22"/>
        </w:rPr>
        <w:t xml:space="preserve"> </w:t>
      </w:r>
      <w:r w:rsidR="00A25DFE" w:rsidRPr="00D9007F">
        <w:rPr>
          <w:rFonts w:ascii="Arial" w:hAnsi="Arial" w:cs="Arial"/>
          <w:sz w:val="22"/>
          <w:szCs w:val="22"/>
        </w:rPr>
        <w:t>disrupt</w:t>
      </w:r>
      <w:r w:rsidR="005F063F" w:rsidRPr="00D9007F">
        <w:rPr>
          <w:rFonts w:ascii="Arial" w:hAnsi="Arial" w:cs="Arial"/>
          <w:sz w:val="22"/>
          <w:szCs w:val="22"/>
        </w:rPr>
        <w:t>ed</w:t>
      </w:r>
      <w:r w:rsidR="00A25DFE" w:rsidRPr="00D9007F">
        <w:rPr>
          <w:rFonts w:ascii="Arial" w:hAnsi="Arial" w:cs="Arial"/>
          <w:sz w:val="22"/>
          <w:szCs w:val="22"/>
        </w:rPr>
        <w:t xml:space="preserve"> power</w:t>
      </w:r>
      <w:r w:rsidR="00C05DFB" w:rsidRPr="00D9007F">
        <w:rPr>
          <w:rFonts w:ascii="Arial" w:hAnsi="Arial" w:cs="Arial"/>
          <w:sz w:val="22"/>
          <w:szCs w:val="22"/>
        </w:rPr>
        <w:t xml:space="preserve"> as a surrogate for power outage exposure</w:t>
      </w:r>
      <w:r w:rsidR="00C05DFB" w:rsidRPr="00D9007F">
        <w:rPr>
          <w:rStyle w:val="EndnoteReference"/>
          <w:rFonts w:ascii="Arial" w:hAnsi="Arial" w:cs="Arial"/>
          <w:sz w:val="22"/>
          <w:szCs w:val="22"/>
        </w:rPr>
        <w:endnoteReference w:id="21"/>
      </w:r>
      <w:r w:rsidR="00C05DFB" w:rsidRPr="00D9007F">
        <w:rPr>
          <w:rFonts w:ascii="Arial" w:hAnsi="Arial" w:cs="Arial"/>
          <w:sz w:val="22"/>
          <w:szCs w:val="22"/>
          <w:vertAlign w:val="superscript"/>
        </w:rPr>
        <w:t>,</w:t>
      </w:r>
      <w:r w:rsidR="00C05DFB" w:rsidRPr="00D9007F">
        <w:rPr>
          <w:rStyle w:val="EndnoteReference"/>
          <w:rFonts w:ascii="Arial" w:hAnsi="Arial" w:cs="Arial"/>
          <w:sz w:val="22"/>
          <w:szCs w:val="22"/>
        </w:rPr>
        <w:endnoteReference w:id="22"/>
      </w:r>
      <w:r w:rsidR="00C05DFB" w:rsidRPr="00D9007F">
        <w:rPr>
          <w:rFonts w:ascii="Arial" w:hAnsi="Arial" w:cs="Arial"/>
          <w:sz w:val="22"/>
          <w:szCs w:val="22"/>
        </w:rPr>
        <w:t>. These studies consider</w:t>
      </w:r>
      <w:r w:rsidR="00FD4F8C" w:rsidRPr="00D9007F">
        <w:rPr>
          <w:rFonts w:ascii="Arial" w:hAnsi="Arial" w:cs="Arial"/>
          <w:sz w:val="22"/>
          <w:szCs w:val="22"/>
        </w:rPr>
        <w:t xml:space="preserve"> </w:t>
      </w:r>
      <w:r w:rsidR="00C05DFB" w:rsidRPr="00D9007F">
        <w:rPr>
          <w:rFonts w:ascii="Arial" w:hAnsi="Arial" w:cs="Arial"/>
          <w:sz w:val="22"/>
          <w:szCs w:val="22"/>
        </w:rPr>
        <w:t xml:space="preserve">everyone in a city or county exposed to the </w:t>
      </w:r>
      <w:r w:rsidR="00B12C92" w:rsidRPr="00D9007F">
        <w:rPr>
          <w:rFonts w:ascii="Arial" w:hAnsi="Arial" w:cs="Arial"/>
          <w:sz w:val="22"/>
          <w:szCs w:val="22"/>
        </w:rPr>
        <w:t xml:space="preserve">large-scale </w:t>
      </w:r>
      <w:r w:rsidR="00C05DFB" w:rsidRPr="00D9007F">
        <w:rPr>
          <w:rFonts w:ascii="Arial" w:hAnsi="Arial" w:cs="Arial"/>
          <w:sz w:val="22"/>
          <w:szCs w:val="22"/>
        </w:rPr>
        <w:t xml:space="preserve">event as exposed to power outage in </w:t>
      </w:r>
      <w:r w:rsidR="00A25DFE" w:rsidRPr="00D9007F">
        <w:rPr>
          <w:rFonts w:ascii="Arial" w:hAnsi="Arial" w:cs="Arial"/>
          <w:sz w:val="22"/>
          <w:szCs w:val="22"/>
        </w:rPr>
        <w:t xml:space="preserve">hours, </w:t>
      </w:r>
      <w:r w:rsidR="00C05DFB" w:rsidRPr="00D9007F">
        <w:rPr>
          <w:rFonts w:ascii="Arial" w:hAnsi="Arial" w:cs="Arial"/>
          <w:sz w:val="22"/>
          <w:szCs w:val="22"/>
        </w:rPr>
        <w:t>days</w:t>
      </w:r>
      <w:r w:rsidR="00A25DFE" w:rsidRPr="00D9007F">
        <w:rPr>
          <w:rFonts w:ascii="Arial" w:hAnsi="Arial" w:cs="Arial"/>
          <w:sz w:val="22"/>
          <w:szCs w:val="22"/>
        </w:rPr>
        <w:t>,</w:t>
      </w:r>
      <w:r w:rsidR="00C05DFB" w:rsidRPr="00D9007F">
        <w:rPr>
          <w:rFonts w:ascii="Arial" w:hAnsi="Arial" w:cs="Arial"/>
          <w:sz w:val="22"/>
          <w:szCs w:val="22"/>
        </w:rPr>
        <w:t xml:space="preserve"> or weeks following the event. </w:t>
      </w:r>
      <w:r w:rsidR="00A25DFE" w:rsidRPr="00D9007F">
        <w:rPr>
          <w:rFonts w:ascii="Arial" w:hAnsi="Arial" w:cs="Arial"/>
          <w:sz w:val="22"/>
          <w:szCs w:val="22"/>
        </w:rPr>
        <w:t>Unfortunately, s</w:t>
      </w:r>
      <w:r w:rsidR="00C05DFB" w:rsidRPr="00D9007F">
        <w:rPr>
          <w:rFonts w:ascii="Arial" w:hAnsi="Arial" w:cs="Arial"/>
          <w:sz w:val="22"/>
          <w:szCs w:val="22"/>
        </w:rPr>
        <w:t>tudies based on single</w:t>
      </w:r>
      <w:r w:rsidR="00C42949">
        <w:rPr>
          <w:rFonts w:ascii="Arial" w:hAnsi="Arial" w:cs="Arial"/>
          <w:sz w:val="22"/>
          <w:szCs w:val="22"/>
        </w:rPr>
        <w:t xml:space="preserve"> climate hazard</w:t>
      </w:r>
      <w:r w:rsidR="00C05DFB" w:rsidRPr="00D9007F">
        <w:rPr>
          <w:rFonts w:ascii="Arial" w:hAnsi="Arial" w:cs="Arial"/>
          <w:sz w:val="22"/>
          <w:szCs w:val="22"/>
        </w:rPr>
        <w:t xml:space="preserve"> events cannot disentangle the health effects of power outage exposure from </w:t>
      </w:r>
      <w:r w:rsidR="005918C7" w:rsidRPr="00D9007F">
        <w:rPr>
          <w:rFonts w:ascii="Arial" w:hAnsi="Arial" w:cs="Arial"/>
          <w:sz w:val="22"/>
          <w:szCs w:val="22"/>
        </w:rPr>
        <w:t xml:space="preserve">simultaneous </w:t>
      </w:r>
      <w:r w:rsidR="00C05DFB" w:rsidRPr="00D9007F">
        <w:rPr>
          <w:rFonts w:ascii="Arial" w:hAnsi="Arial" w:cs="Arial"/>
          <w:sz w:val="22"/>
          <w:szCs w:val="22"/>
        </w:rPr>
        <w:t>disaster exposure</w:t>
      </w:r>
      <w:r w:rsidR="00B21915">
        <w:rPr>
          <w:rFonts w:ascii="Arial" w:hAnsi="Arial" w:cs="Arial"/>
          <w:sz w:val="22"/>
          <w:szCs w:val="22"/>
        </w:rPr>
        <w:t>,</w:t>
      </w:r>
      <w:r w:rsidR="000F4310" w:rsidRPr="00D9007F">
        <w:rPr>
          <w:rFonts w:ascii="Arial" w:hAnsi="Arial" w:cs="Arial"/>
          <w:sz w:val="22"/>
          <w:szCs w:val="22"/>
        </w:rPr>
        <w:t xml:space="preserve"> and t</w:t>
      </w:r>
      <w:r w:rsidR="00EE252E" w:rsidRPr="00D9007F">
        <w:rPr>
          <w:rFonts w:ascii="Arial" w:hAnsi="Arial" w:cs="Arial"/>
          <w:sz w:val="22"/>
          <w:szCs w:val="22"/>
        </w:rPr>
        <w:t>hey</w:t>
      </w:r>
      <w:r w:rsidR="006E584B" w:rsidRPr="00D9007F">
        <w:rPr>
          <w:rFonts w:ascii="Arial" w:hAnsi="Arial" w:cs="Arial"/>
          <w:sz w:val="22"/>
          <w:szCs w:val="22"/>
        </w:rPr>
        <w:t xml:space="preserve"> cannot</w:t>
      </w:r>
      <w:r w:rsidR="00C05DFB" w:rsidRPr="00D9007F">
        <w:rPr>
          <w:rFonts w:ascii="Arial" w:hAnsi="Arial" w:cs="Arial"/>
          <w:sz w:val="22"/>
          <w:szCs w:val="22"/>
        </w:rPr>
        <w:t xml:space="preserve"> </w:t>
      </w:r>
      <w:r w:rsidR="005918C7" w:rsidRPr="00D9007F">
        <w:rPr>
          <w:rFonts w:ascii="Arial" w:hAnsi="Arial" w:cs="Arial"/>
          <w:sz w:val="22"/>
          <w:szCs w:val="22"/>
        </w:rPr>
        <w:t xml:space="preserve">be used to </w:t>
      </w:r>
      <w:r w:rsidR="00C05DFB" w:rsidRPr="00D9007F">
        <w:rPr>
          <w:rFonts w:ascii="Arial" w:hAnsi="Arial" w:cs="Arial"/>
          <w:sz w:val="22"/>
          <w:szCs w:val="22"/>
        </w:rPr>
        <w:t>estimate exposure-response relationships between power outage</w:t>
      </w:r>
      <w:r w:rsidR="005918C7" w:rsidRPr="00D9007F">
        <w:rPr>
          <w:rFonts w:ascii="Arial" w:hAnsi="Arial" w:cs="Arial"/>
          <w:sz w:val="22"/>
          <w:szCs w:val="22"/>
        </w:rPr>
        <w:t>s</w:t>
      </w:r>
      <w:r w:rsidR="00C05DFB" w:rsidRPr="00D9007F">
        <w:rPr>
          <w:rFonts w:ascii="Arial" w:hAnsi="Arial" w:cs="Arial"/>
          <w:sz w:val="22"/>
          <w:szCs w:val="22"/>
        </w:rPr>
        <w:t xml:space="preserve"> and health.</w:t>
      </w:r>
      <w:r w:rsidR="007137B4" w:rsidRPr="00D9007F">
        <w:rPr>
          <w:rFonts w:ascii="Arial" w:hAnsi="Arial" w:cs="Arial"/>
          <w:sz w:val="22"/>
          <w:szCs w:val="22"/>
        </w:rPr>
        <w:t xml:space="preserve"> </w:t>
      </w:r>
    </w:p>
    <w:p w14:paraId="62D1E3CD" w14:textId="43D29C17" w:rsidR="00400239" w:rsidRPr="00D9007F" w:rsidRDefault="009912F1" w:rsidP="006B24FB">
      <w:pPr>
        <w:spacing w:line="360" w:lineRule="auto"/>
        <w:ind w:firstLine="720"/>
        <w:rPr>
          <w:rFonts w:ascii="Arial" w:hAnsi="Arial" w:cs="Arial"/>
          <w:sz w:val="22"/>
          <w:szCs w:val="22"/>
        </w:rPr>
      </w:pPr>
      <w:r w:rsidRPr="00D9007F">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D9007F">
        <w:rPr>
          <w:rFonts w:ascii="Arial" w:hAnsi="Arial" w:cs="Arial"/>
          <w:sz w:val="22"/>
          <w:szCs w:val="22"/>
        </w:rPr>
        <w:t xml:space="preserve">grid infrastructure, </w:t>
      </w:r>
      <w:r w:rsidRPr="00D9007F">
        <w:rPr>
          <w:rFonts w:ascii="Arial" w:hAnsi="Arial" w:cs="Arial"/>
          <w:sz w:val="22"/>
          <w:szCs w:val="22"/>
        </w:rPr>
        <w:t xml:space="preserve">community solar power, </w:t>
      </w:r>
      <w:r w:rsidR="00E96117" w:rsidRPr="00D9007F">
        <w:rPr>
          <w:rFonts w:ascii="Arial" w:hAnsi="Arial" w:cs="Arial"/>
          <w:sz w:val="22"/>
          <w:szCs w:val="22"/>
        </w:rPr>
        <w:t xml:space="preserve">electricity </w:t>
      </w:r>
      <w:r w:rsidRPr="00D9007F">
        <w:rPr>
          <w:rFonts w:ascii="Arial" w:hAnsi="Arial" w:cs="Arial"/>
          <w:sz w:val="22"/>
          <w:szCs w:val="22"/>
        </w:rPr>
        <w:t>storage, and</w:t>
      </w:r>
      <w:r w:rsidR="00E96117" w:rsidRPr="00D9007F">
        <w:rPr>
          <w:rFonts w:ascii="Arial" w:hAnsi="Arial" w:cs="Arial"/>
          <w:sz w:val="22"/>
          <w:szCs w:val="22"/>
        </w:rPr>
        <w:t xml:space="preserve"> </w:t>
      </w:r>
      <w:r w:rsidR="00B1762E" w:rsidRPr="00D9007F">
        <w:rPr>
          <w:rFonts w:ascii="Arial" w:hAnsi="Arial" w:cs="Arial"/>
          <w:sz w:val="22"/>
          <w:szCs w:val="22"/>
        </w:rPr>
        <w:t>electricity</w:t>
      </w:r>
      <w:r w:rsidRPr="00D9007F">
        <w:rPr>
          <w:rFonts w:ascii="Arial" w:hAnsi="Arial" w:cs="Arial"/>
          <w:sz w:val="22"/>
          <w:szCs w:val="22"/>
        </w:rPr>
        <w:t xml:space="preserve"> reliability may better community healt</w:t>
      </w:r>
      <w:r w:rsidR="00C76FD9" w:rsidRPr="00D9007F">
        <w:rPr>
          <w:rFonts w:ascii="Arial" w:hAnsi="Arial" w:cs="Arial"/>
          <w:sz w:val="22"/>
          <w:szCs w:val="22"/>
        </w:rPr>
        <w:t>h.</w:t>
      </w:r>
      <w:r w:rsidRPr="00D9007F">
        <w:rPr>
          <w:rFonts w:ascii="Arial" w:hAnsi="Arial" w:cs="Arial"/>
          <w:sz w:val="22"/>
          <w:szCs w:val="22"/>
        </w:rPr>
        <w:t xml:space="preserve"> </w:t>
      </w:r>
      <w:r w:rsidR="00183342" w:rsidRPr="00D9007F">
        <w:rPr>
          <w:rFonts w:ascii="Arial" w:hAnsi="Arial" w:cs="Arial"/>
          <w:sz w:val="22"/>
          <w:szCs w:val="22"/>
        </w:rPr>
        <w:t xml:space="preserve">Knowing the </w:t>
      </w:r>
      <w:r w:rsidR="000D675C" w:rsidRPr="00D9007F">
        <w:rPr>
          <w:rFonts w:ascii="Arial" w:hAnsi="Arial" w:cs="Arial"/>
          <w:sz w:val="22"/>
          <w:szCs w:val="22"/>
        </w:rPr>
        <w:t xml:space="preserve">health </w:t>
      </w:r>
      <w:r w:rsidR="00183342" w:rsidRPr="00D9007F">
        <w:rPr>
          <w:rFonts w:ascii="Arial" w:hAnsi="Arial" w:cs="Arial"/>
          <w:sz w:val="22"/>
          <w:szCs w:val="22"/>
        </w:rPr>
        <w:t xml:space="preserve">risks of </w:t>
      </w:r>
      <w:r w:rsidR="00C624BE" w:rsidRPr="00D9007F">
        <w:rPr>
          <w:rFonts w:ascii="Arial" w:hAnsi="Arial" w:cs="Arial"/>
          <w:sz w:val="22"/>
          <w:szCs w:val="22"/>
        </w:rPr>
        <w:t>power o</w:t>
      </w:r>
      <w:r w:rsidR="00183342" w:rsidRPr="00D9007F">
        <w:rPr>
          <w:rFonts w:ascii="Arial" w:hAnsi="Arial" w:cs="Arial"/>
          <w:sz w:val="22"/>
          <w:szCs w:val="22"/>
        </w:rPr>
        <w:t>utage</w:t>
      </w:r>
      <w:r w:rsidR="00A4416C" w:rsidRPr="00D9007F">
        <w:rPr>
          <w:rFonts w:ascii="Arial" w:hAnsi="Arial" w:cs="Arial"/>
          <w:sz w:val="22"/>
          <w:szCs w:val="22"/>
        </w:rPr>
        <w:t>s</w:t>
      </w:r>
      <w:r w:rsidR="00183342" w:rsidRPr="00D9007F">
        <w:rPr>
          <w:rFonts w:ascii="Arial" w:hAnsi="Arial" w:cs="Arial"/>
          <w:sz w:val="22"/>
          <w:szCs w:val="22"/>
        </w:rPr>
        <w:t xml:space="preserve"> can also </w:t>
      </w:r>
      <w:r w:rsidR="001677F5" w:rsidRPr="00D9007F">
        <w:rPr>
          <w:rFonts w:ascii="Arial" w:hAnsi="Arial" w:cs="Arial"/>
          <w:sz w:val="22"/>
          <w:szCs w:val="22"/>
        </w:rPr>
        <w:t>motivate</w:t>
      </w:r>
      <w:r w:rsidR="00183342" w:rsidRPr="00D9007F">
        <w:rPr>
          <w:rFonts w:ascii="Arial" w:hAnsi="Arial" w:cs="Arial"/>
          <w:sz w:val="22"/>
          <w:szCs w:val="22"/>
        </w:rPr>
        <w:t xml:space="preserve"> </w:t>
      </w:r>
      <w:r w:rsidR="00183342" w:rsidRPr="00D9007F">
        <w:rPr>
          <w:rFonts w:ascii="Arial" w:hAnsi="Arial" w:cs="Arial"/>
          <w:sz w:val="22"/>
          <w:szCs w:val="22"/>
        </w:rPr>
        <w:lastRenderedPageBreak/>
        <w:t>intervention</w:t>
      </w:r>
      <w:r w:rsidR="00A3733A">
        <w:rPr>
          <w:rFonts w:ascii="Arial" w:hAnsi="Arial" w:cs="Arial"/>
          <w:sz w:val="22"/>
          <w:szCs w:val="22"/>
        </w:rPr>
        <w:t>s</w:t>
      </w:r>
      <w:r w:rsidR="00352C89" w:rsidRPr="00D9007F">
        <w:rPr>
          <w:rFonts w:ascii="Arial" w:hAnsi="Arial" w:cs="Arial"/>
          <w:sz w:val="22"/>
          <w:szCs w:val="22"/>
        </w:rPr>
        <w:t xml:space="preserve"> in vulnerable populations</w:t>
      </w:r>
      <w:r w:rsidR="00667751" w:rsidRPr="00D9007F">
        <w:rPr>
          <w:rFonts w:ascii="Arial" w:hAnsi="Arial" w:cs="Arial"/>
          <w:sz w:val="22"/>
          <w:szCs w:val="22"/>
        </w:rPr>
        <w:t xml:space="preserve"> </w:t>
      </w:r>
      <w:commentRangeStart w:id="2"/>
      <w:commentRangeStart w:id="3"/>
      <w:r w:rsidR="00667751" w:rsidRPr="00D9007F">
        <w:rPr>
          <w:rFonts w:ascii="Arial" w:hAnsi="Arial" w:cs="Arial"/>
          <w:sz w:val="22"/>
          <w:szCs w:val="22"/>
        </w:rPr>
        <w:t>to</w:t>
      </w:r>
      <w:commentRangeEnd w:id="2"/>
      <w:r w:rsidR="00020FDA" w:rsidRPr="00D9007F">
        <w:rPr>
          <w:rStyle w:val="CommentReference"/>
          <w:rFonts w:ascii="Arial" w:hAnsi="Arial" w:cs="Arial"/>
        </w:rPr>
        <w:commentReference w:id="2"/>
      </w:r>
      <w:commentRangeEnd w:id="3"/>
      <w:r w:rsidR="00147381">
        <w:rPr>
          <w:rStyle w:val="CommentReference"/>
        </w:rPr>
        <w:commentReference w:id="3"/>
      </w:r>
      <w:r w:rsidR="00667751" w:rsidRPr="00D9007F">
        <w:rPr>
          <w:rFonts w:ascii="Arial" w:hAnsi="Arial" w:cs="Arial"/>
          <w:sz w:val="22"/>
          <w:szCs w:val="22"/>
        </w:rPr>
        <w:t xml:space="preserve"> prevent adverse health outcomes and mortality from outage.</w:t>
      </w:r>
    </w:p>
    <w:p w14:paraId="099B7B6F" w14:textId="77777777" w:rsidR="0009548F" w:rsidRDefault="009D2ED2" w:rsidP="0009548F">
      <w:pPr>
        <w:spacing w:line="360" w:lineRule="auto"/>
        <w:ind w:firstLine="360"/>
        <w:rPr>
          <w:rFonts w:ascii="Arial" w:hAnsi="Arial" w:cs="Arial"/>
          <w:sz w:val="22"/>
          <w:szCs w:val="22"/>
        </w:rPr>
      </w:pPr>
      <w:r w:rsidRPr="00D9007F">
        <w:rPr>
          <w:rFonts w:ascii="Arial" w:hAnsi="Arial" w:cs="Arial"/>
          <w:sz w:val="22"/>
          <w:szCs w:val="22"/>
        </w:rPr>
        <w:t xml:space="preserve">In our previous work, we created a new national dataset of </w:t>
      </w:r>
      <w:r w:rsidR="001D1C80" w:rsidRPr="00D9007F">
        <w:rPr>
          <w:rFonts w:ascii="Arial" w:hAnsi="Arial" w:cs="Arial"/>
          <w:sz w:val="22"/>
          <w:szCs w:val="22"/>
        </w:rPr>
        <w:t>hourly</w:t>
      </w:r>
      <w:r w:rsidRPr="00D9007F">
        <w:rPr>
          <w:rFonts w:ascii="Arial" w:hAnsi="Arial" w:cs="Arial"/>
          <w:sz w:val="22"/>
          <w:szCs w:val="22"/>
        </w:rPr>
        <w:t xml:space="preserve"> power outage exposure </w:t>
      </w:r>
      <w:r w:rsidR="003368C1" w:rsidRPr="00D9007F">
        <w:rPr>
          <w:rFonts w:ascii="Arial" w:hAnsi="Arial" w:cs="Arial"/>
          <w:sz w:val="22"/>
          <w:szCs w:val="22"/>
        </w:rPr>
        <w:t>for all counties in the</w:t>
      </w:r>
      <w:r w:rsidRPr="00D9007F">
        <w:rPr>
          <w:rFonts w:ascii="Arial" w:hAnsi="Arial" w:cs="Arial"/>
          <w:sz w:val="22"/>
          <w:szCs w:val="22"/>
        </w:rPr>
        <w:t xml:space="preserve"> continental United States</w:t>
      </w:r>
      <w:r w:rsidRPr="00D9007F">
        <w:rPr>
          <w:rStyle w:val="EndnoteReference"/>
          <w:rFonts w:ascii="Arial" w:hAnsi="Arial" w:cs="Arial"/>
          <w:sz w:val="22"/>
          <w:szCs w:val="22"/>
        </w:rPr>
        <w:endnoteReference w:id="23"/>
      </w:r>
      <w:r w:rsidR="00AB3D06" w:rsidRPr="00D9007F">
        <w:rPr>
          <w:rFonts w:ascii="Arial" w:hAnsi="Arial" w:cs="Arial"/>
          <w:sz w:val="22"/>
          <w:szCs w:val="22"/>
        </w:rPr>
        <w:t xml:space="preserve"> (the PowerOutages.us dataset, or POUS dataset).</w:t>
      </w:r>
      <w:r w:rsidRPr="00D9007F">
        <w:rPr>
          <w:rFonts w:ascii="Arial" w:hAnsi="Arial" w:cs="Arial"/>
          <w:sz w:val="22"/>
          <w:szCs w:val="22"/>
        </w:rPr>
        <w:t xml:space="preserve"> This dataset </w:t>
      </w:r>
      <w:r w:rsidR="00D447A3" w:rsidRPr="00D9007F">
        <w:rPr>
          <w:rFonts w:ascii="Arial" w:hAnsi="Arial" w:cs="Arial"/>
          <w:sz w:val="22"/>
          <w:szCs w:val="22"/>
        </w:rPr>
        <w:t>will</w:t>
      </w:r>
      <w:r w:rsidR="00877EFE" w:rsidRPr="00D9007F">
        <w:rPr>
          <w:rFonts w:ascii="Arial" w:hAnsi="Arial" w:cs="Arial"/>
          <w:sz w:val="22"/>
          <w:szCs w:val="22"/>
        </w:rPr>
        <w:t xml:space="preserve"> </w:t>
      </w:r>
      <w:r w:rsidRPr="00D9007F">
        <w:rPr>
          <w:rFonts w:ascii="Arial" w:hAnsi="Arial" w:cs="Arial"/>
          <w:sz w:val="22"/>
          <w:szCs w:val="22"/>
        </w:rPr>
        <w:t>allow us to characterize exposure-response relationships between power outage and health outcomes nationally, by region, and within vulnerable populations.</w:t>
      </w:r>
      <w:r w:rsidR="00020FDA" w:rsidRPr="00D9007F">
        <w:rPr>
          <w:rFonts w:ascii="Arial" w:hAnsi="Arial" w:cs="Arial"/>
          <w:sz w:val="22"/>
          <w:szCs w:val="22"/>
        </w:rPr>
        <w:t xml:space="preserve"> </w:t>
      </w:r>
    </w:p>
    <w:p w14:paraId="6A3F2C10" w14:textId="40ECADA8" w:rsidR="00476655" w:rsidRPr="00D9007F" w:rsidRDefault="009B77F5" w:rsidP="00645DCF">
      <w:pPr>
        <w:spacing w:line="360" w:lineRule="auto"/>
        <w:ind w:firstLine="360"/>
        <w:rPr>
          <w:rFonts w:ascii="Arial" w:hAnsi="Arial" w:cs="Arial"/>
          <w:sz w:val="22"/>
          <w:szCs w:val="22"/>
        </w:rPr>
      </w:pPr>
      <w:r w:rsidRPr="00D9007F">
        <w:rPr>
          <w:rFonts w:ascii="Arial" w:hAnsi="Arial" w:cs="Arial"/>
          <w:sz w:val="22"/>
          <w:szCs w:val="22"/>
        </w:rPr>
        <w:t>However, even with these new data, major challenges with</w:t>
      </w:r>
      <w:r w:rsidR="007A3C43" w:rsidRPr="00D9007F">
        <w:rPr>
          <w:rFonts w:ascii="Arial" w:hAnsi="Arial" w:cs="Arial"/>
          <w:sz w:val="22"/>
          <w:szCs w:val="22"/>
        </w:rPr>
        <w:t xml:space="preserve"> power outage</w:t>
      </w:r>
      <w:r w:rsidRPr="00D9007F">
        <w:rPr>
          <w:rFonts w:ascii="Arial" w:hAnsi="Arial" w:cs="Arial"/>
          <w:sz w:val="22"/>
          <w:szCs w:val="22"/>
        </w:rPr>
        <w:t xml:space="preserve"> exposure assessment </w:t>
      </w:r>
      <w:r w:rsidR="008418A3" w:rsidRPr="00D9007F">
        <w:rPr>
          <w:rFonts w:ascii="Arial" w:hAnsi="Arial" w:cs="Arial"/>
          <w:sz w:val="22"/>
          <w:szCs w:val="22"/>
        </w:rPr>
        <w:t>remain</w:t>
      </w:r>
      <w:r w:rsidR="00877EFE" w:rsidRPr="00D9007F">
        <w:rPr>
          <w:rFonts w:ascii="Arial" w:hAnsi="Arial" w:cs="Arial"/>
          <w:sz w:val="22"/>
          <w:szCs w:val="22"/>
        </w:rPr>
        <w:t>.</w:t>
      </w:r>
      <w:r w:rsidR="008418A3" w:rsidRPr="00D9007F">
        <w:rPr>
          <w:rFonts w:ascii="Arial" w:hAnsi="Arial" w:cs="Arial"/>
          <w:sz w:val="22"/>
          <w:szCs w:val="22"/>
        </w:rPr>
        <w:t xml:space="preserve"> </w:t>
      </w:r>
      <w:r w:rsidR="003A3F63" w:rsidRPr="00D9007F">
        <w:rPr>
          <w:rFonts w:ascii="Arial" w:hAnsi="Arial" w:cs="Arial"/>
          <w:sz w:val="22"/>
          <w:szCs w:val="22"/>
        </w:rPr>
        <w:t>First, there is no established strategy to measure a health-relevant power outage exposure in the literature</w:t>
      </w:r>
      <w:r w:rsidR="003A3F63" w:rsidRPr="00D9007F">
        <w:rPr>
          <w:rStyle w:val="EndnoteReference"/>
          <w:rFonts w:ascii="Arial" w:hAnsi="Arial" w:cs="Arial"/>
          <w:sz w:val="22"/>
          <w:szCs w:val="22"/>
        </w:rPr>
        <w:endnoteReference w:id="24"/>
      </w:r>
      <w:r w:rsidR="003A3F63" w:rsidRPr="00D9007F">
        <w:rPr>
          <w:rFonts w:ascii="Arial" w:hAnsi="Arial" w:cs="Arial"/>
          <w:sz w:val="22"/>
          <w:szCs w:val="22"/>
        </w:rPr>
        <w:t>.</w:t>
      </w:r>
      <w:r w:rsidR="0041604E" w:rsidRPr="00D9007F">
        <w:rPr>
          <w:rFonts w:ascii="Arial" w:hAnsi="Arial" w:cs="Arial"/>
          <w:sz w:val="22"/>
          <w:szCs w:val="22"/>
        </w:rPr>
        <w:t xml:space="preserve"> </w:t>
      </w:r>
      <w:r w:rsidR="00B22668" w:rsidRPr="00D9007F">
        <w:rPr>
          <w:rFonts w:ascii="Arial" w:hAnsi="Arial" w:cs="Arial"/>
          <w:sz w:val="22"/>
          <w:szCs w:val="22"/>
        </w:rPr>
        <w:t xml:space="preserve">A single strategy to describe power outage exposure would allow comparability and </w:t>
      </w:r>
      <w:r w:rsidR="0009548F">
        <w:rPr>
          <w:rFonts w:ascii="Arial" w:hAnsi="Arial" w:cs="Arial"/>
          <w:sz w:val="22"/>
          <w:szCs w:val="22"/>
        </w:rPr>
        <w:t>pooling</w:t>
      </w:r>
      <w:r w:rsidR="0009548F" w:rsidRPr="00D9007F">
        <w:rPr>
          <w:rFonts w:ascii="Arial" w:hAnsi="Arial" w:cs="Arial"/>
          <w:sz w:val="22"/>
          <w:szCs w:val="22"/>
        </w:rPr>
        <w:t xml:space="preserve"> </w:t>
      </w:r>
      <w:r w:rsidR="00B22668" w:rsidRPr="00D9007F">
        <w:rPr>
          <w:rFonts w:ascii="Arial" w:hAnsi="Arial" w:cs="Arial"/>
          <w:sz w:val="22"/>
          <w:szCs w:val="22"/>
        </w:rPr>
        <w:t>of results across studies. Second, the health-relevant duration of power outage matters for exposure assessment</w:t>
      </w:r>
      <w:r w:rsidR="005773D9" w:rsidRPr="00D9007F">
        <w:rPr>
          <w:rFonts w:ascii="Arial" w:hAnsi="Arial" w:cs="Arial"/>
          <w:sz w:val="22"/>
          <w:szCs w:val="22"/>
        </w:rPr>
        <w:t>. However, there</w:t>
      </w:r>
      <w:r w:rsidR="00B22668" w:rsidRPr="00D9007F">
        <w:rPr>
          <w:rFonts w:ascii="Arial" w:hAnsi="Arial" w:cs="Arial"/>
          <w:sz w:val="22"/>
          <w:szCs w:val="22"/>
        </w:rPr>
        <w:t xml:space="preserve"> is no literature describing how long power outages must be to cause any health outcome.</w:t>
      </w:r>
      <w:r w:rsidR="00A906D4" w:rsidRPr="00D9007F">
        <w:rPr>
          <w:rFonts w:ascii="Arial" w:hAnsi="Arial" w:cs="Arial"/>
          <w:sz w:val="22"/>
          <w:szCs w:val="22"/>
        </w:rPr>
        <w:t xml:space="preserve"> </w:t>
      </w:r>
      <w:r w:rsidR="00F4553D" w:rsidRPr="00D9007F">
        <w:rPr>
          <w:rFonts w:ascii="Arial" w:hAnsi="Arial" w:cs="Arial"/>
          <w:sz w:val="22"/>
          <w:szCs w:val="22"/>
        </w:rPr>
        <w:t>There are likely threshold effects</w:t>
      </w:r>
      <w:r w:rsidR="00F4553D">
        <w:rPr>
          <w:rFonts w:ascii="Arial" w:hAnsi="Arial" w:cs="Arial"/>
          <w:sz w:val="22"/>
          <w:szCs w:val="22"/>
        </w:rPr>
        <w:t xml:space="preserve">: </w:t>
      </w:r>
      <w:r w:rsidR="00F4553D" w:rsidRPr="00D9007F">
        <w:rPr>
          <w:rFonts w:ascii="Arial" w:hAnsi="Arial" w:cs="Arial"/>
          <w:sz w:val="22"/>
          <w:szCs w:val="22"/>
        </w:rPr>
        <w:t xml:space="preserve">power outages longer than some duration </w:t>
      </w:r>
      <w:r w:rsidR="00F4553D">
        <w:rPr>
          <w:rFonts w:ascii="Arial" w:hAnsi="Arial" w:cs="Arial"/>
          <w:sz w:val="22"/>
          <w:szCs w:val="22"/>
        </w:rPr>
        <w:t xml:space="preserve">may </w:t>
      </w:r>
      <w:r w:rsidR="00F4553D" w:rsidRPr="00D9007F">
        <w:rPr>
          <w:rFonts w:ascii="Arial" w:hAnsi="Arial" w:cs="Arial"/>
          <w:sz w:val="22"/>
          <w:szCs w:val="22"/>
        </w:rPr>
        <w:t xml:space="preserve">cause </w:t>
      </w:r>
      <w:r w:rsidR="00F4553D">
        <w:rPr>
          <w:rFonts w:ascii="Arial" w:hAnsi="Arial" w:cs="Arial"/>
          <w:sz w:val="22"/>
          <w:szCs w:val="22"/>
        </w:rPr>
        <w:t xml:space="preserve">an </w:t>
      </w:r>
      <w:r w:rsidR="00F4553D" w:rsidRPr="00D9007F">
        <w:rPr>
          <w:rFonts w:ascii="Arial" w:hAnsi="Arial" w:cs="Arial"/>
          <w:sz w:val="22"/>
          <w:szCs w:val="22"/>
        </w:rPr>
        <w:t xml:space="preserve">adverse health outcome, but shorter outages </w:t>
      </w:r>
      <w:r w:rsidR="006604E4">
        <w:rPr>
          <w:rFonts w:ascii="Arial" w:hAnsi="Arial" w:cs="Arial"/>
          <w:sz w:val="22"/>
          <w:szCs w:val="22"/>
        </w:rPr>
        <w:t>may not</w:t>
      </w:r>
      <w:r w:rsidR="00F4553D" w:rsidRPr="00D9007F">
        <w:rPr>
          <w:rFonts w:ascii="Arial" w:hAnsi="Arial" w:cs="Arial"/>
          <w:sz w:val="22"/>
          <w:szCs w:val="22"/>
        </w:rPr>
        <w:t xml:space="preserve">. </w:t>
      </w:r>
      <w:r w:rsidR="00A906D4" w:rsidRPr="00D9007F">
        <w:rPr>
          <w:rFonts w:ascii="Arial" w:hAnsi="Arial" w:cs="Arial"/>
          <w:sz w:val="22"/>
          <w:szCs w:val="22"/>
        </w:rPr>
        <w:t xml:space="preserve">For example, 8+ hour power outages may affect the health of those using oxygen tanks and at-home ventilators, </w:t>
      </w:r>
      <w:r w:rsidR="001A6EBE">
        <w:rPr>
          <w:rFonts w:ascii="Arial" w:hAnsi="Arial" w:cs="Arial"/>
          <w:sz w:val="22"/>
          <w:szCs w:val="22"/>
        </w:rPr>
        <w:t>if device batteries die</w:t>
      </w:r>
      <w:r w:rsidR="001A6EBE" w:rsidRPr="00D9007F">
        <w:rPr>
          <w:rFonts w:ascii="Arial" w:hAnsi="Arial" w:cs="Arial"/>
          <w:sz w:val="22"/>
          <w:szCs w:val="22"/>
        </w:rPr>
        <w:t xml:space="preserve"> </w:t>
      </w:r>
      <w:r w:rsidR="00A906D4" w:rsidRPr="00D9007F">
        <w:rPr>
          <w:rFonts w:ascii="Arial" w:hAnsi="Arial" w:cs="Arial"/>
          <w:sz w:val="22"/>
          <w:szCs w:val="22"/>
        </w:rPr>
        <w:t>after 8 hours of power outage</w:t>
      </w:r>
      <w:r w:rsidR="0038569C">
        <w:rPr>
          <w:rFonts w:ascii="Arial" w:hAnsi="Arial" w:cs="Arial"/>
          <w:sz w:val="22"/>
          <w:szCs w:val="22"/>
        </w:rPr>
        <w:t>, while</w:t>
      </w:r>
      <w:r w:rsidR="00A906D4" w:rsidRPr="00D9007F">
        <w:rPr>
          <w:rFonts w:ascii="Arial" w:hAnsi="Arial" w:cs="Arial"/>
          <w:sz w:val="22"/>
          <w:szCs w:val="22"/>
        </w:rPr>
        <w:t xml:space="preserve"> </w:t>
      </w:r>
      <w:r w:rsidR="00F21B31">
        <w:rPr>
          <w:rFonts w:ascii="Arial" w:hAnsi="Arial" w:cs="Arial"/>
          <w:sz w:val="22"/>
          <w:szCs w:val="22"/>
        </w:rPr>
        <w:t>s</w:t>
      </w:r>
      <w:r w:rsidR="00F21B31" w:rsidRPr="00D9007F">
        <w:rPr>
          <w:rFonts w:ascii="Arial" w:hAnsi="Arial" w:cs="Arial"/>
          <w:sz w:val="22"/>
          <w:szCs w:val="22"/>
        </w:rPr>
        <w:t xml:space="preserve">horter </w:t>
      </w:r>
      <w:r w:rsidR="008353E6" w:rsidRPr="00D9007F">
        <w:rPr>
          <w:rFonts w:ascii="Arial" w:hAnsi="Arial" w:cs="Arial"/>
          <w:sz w:val="22"/>
          <w:szCs w:val="22"/>
        </w:rPr>
        <w:t xml:space="preserve">outages </w:t>
      </w:r>
      <w:r w:rsidR="00EB2848" w:rsidRPr="00D9007F">
        <w:rPr>
          <w:rFonts w:ascii="Arial" w:hAnsi="Arial" w:cs="Arial"/>
          <w:sz w:val="22"/>
          <w:szCs w:val="22"/>
        </w:rPr>
        <w:t xml:space="preserve">may </w:t>
      </w:r>
      <w:r w:rsidR="008353E6" w:rsidRPr="00D9007F">
        <w:rPr>
          <w:rFonts w:ascii="Arial" w:hAnsi="Arial" w:cs="Arial"/>
          <w:sz w:val="22"/>
          <w:szCs w:val="22"/>
        </w:rPr>
        <w:t xml:space="preserve">have no effect. </w:t>
      </w:r>
      <w:r w:rsidR="00A906D4" w:rsidRPr="00D9007F">
        <w:rPr>
          <w:rFonts w:ascii="Arial" w:hAnsi="Arial" w:cs="Arial"/>
          <w:sz w:val="22"/>
          <w:szCs w:val="22"/>
        </w:rPr>
        <w:t>Incorrect assumptions about the health-relevant duration have the potential to bias the results of epidemiological studies of power outage and health outcomes.</w:t>
      </w:r>
      <w:r w:rsidR="00006FC8">
        <w:rPr>
          <w:rFonts w:ascii="Arial" w:hAnsi="Arial" w:cs="Arial"/>
          <w:sz w:val="22"/>
          <w:szCs w:val="22"/>
        </w:rPr>
        <w:t xml:space="preserve"> </w:t>
      </w:r>
      <w:r w:rsidR="004C5071" w:rsidRPr="00D9007F">
        <w:rPr>
          <w:rFonts w:ascii="Arial" w:hAnsi="Arial" w:cs="Arial"/>
          <w:sz w:val="22"/>
          <w:szCs w:val="22"/>
        </w:rPr>
        <w:t xml:space="preserve">Finally, </w:t>
      </w:r>
      <w:r w:rsidR="00786CA9" w:rsidRPr="00D9007F">
        <w:rPr>
          <w:rFonts w:ascii="Arial" w:hAnsi="Arial" w:cs="Arial"/>
          <w:sz w:val="22"/>
          <w:szCs w:val="22"/>
        </w:rPr>
        <w:t xml:space="preserve">both the New York State </w:t>
      </w:r>
      <w:r w:rsidR="00883F35" w:rsidRPr="00D9007F">
        <w:rPr>
          <w:rFonts w:ascii="Arial" w:hAnsi="Arial" w:cs="Arial"/>
          <w:sz w:val="22"/>
          <w:szCs w:val="22"/>
        </w:rPr>
        <w:t xml:space="preserve">and </w:t>
      </w:r>
      <w:r w:rsidR="0001430E" w:rsidRPr="00D9007F">
        <w:rPr>
          <w:rFonts w:ascii="Arial" w:hAnsi="Arial" w:cs="Arial"/>
          <w:sz w:val="22"/>
          <w:szCs w:val="22"/>
        </w:rPr>
        <w:t>POUS</w:t>
      </w:r>
      <w:r w:rsidR="00883F35" w:rsidRPr="00D9007F">
        <w:rPr>
          <w:rFonts w:ascii="Arial" w:hAnsi="Arial" w:cs="Arial"/>
          <w:sz w:val="22"/>
          <w:szCs w:val="22"/>
        </w:rPr>
        <w:t xml:space="preserve"> datasets</w:t>
      </w:r>
      <w:r w:rsidR="00786CA9" w:rsidRPr="00D9007F">
        <w:rPr>
          <w:rFonts w:ascii="Arial" w:hAnsi="Arial" w:cs="Arial"/>
          <w:sz w:val="22"/>
          <w:szCs w:val="22"/>
        </w:rPr>
        <w:t xml:space="preserve"> are missing large percentages of observations</w:t>
      </w:r>
      <w:r w:rsidR="00786CA9" w:rsidRPr="00D9007F">
        <w:rPr>
          <w:rStyle w:val="EndnoteReference"/>
          <w:rFonts w:ascii="Arial" w:hAnsi="Arial" w:cs="Arial"/>
          <w:sz w:val="22"/>
          <w:szCs w:val="22"/>
        </w:rPr>
        <w:endnoteReference w:id="25"/>
      </w:r>
      <w:r w:rsidR="00786CA9" w:rsidRPr="00D9007F">
        <w:rPr>
          <w:rFonts w:ascii="Arial" w:hAnsi="Arial" w:cs="Arial"/>
          <w:sz w:val="22"/>
          <w:szCs w:val="22"/>
          <w:vertAlign w:val="superscript"/>
        </w:rPr>
        <w:t>,</w:t>
      </w:r>
      <w:r w:rsidR="00786CA9" w:rsidRPr="00D9007F">
        <w:rPr>
          <w:rStyle w:val="EndnoteReference"/>
          <w:rFonts w:ascii="Arial" w:hAnsi="Arial" w:cs="Arial"/>
          <w:sz w:val="22"/>
          <w:szCs w:val="22"/>
        </w:rPr>
        <w:endnoteReference w:id="26"/>
      </w:r>
      <w:r w:rsidR="00C81E72" w:rsidRPr="00D9007F">
        <w:rPr>
          <w:rFonts w:ascii="Arial" w:hAnsi="Arial" w:cs="Arial"/>
          <w:sz w:val="22"/>
          <w:szCs w:val="22"/>
        </w:rPr>
        <w:t xml:space="preserve">, </w:t>
      </w:r>
      <w:r w:rsidR="00287760" w:rsidRPr="00D9007F">
        <w:rPr>
          <w:rFonts w:ascii="Arial" w:hAnsi="Arial" w:cs="Arial"/>
          <w:sz w:val="22"/>
          <w:szCs w:val="22"/>
        </w:rPr>
        <w:t xml:space="preserve">with some counties in POUS missing </w:t>
      </w:r>
      <w:r w:rsidR="00C81E72" w:rsidRPr="00D9007F">
        <w:rPr>
          <w:rFonts w:ascii="Arial" w:hAnsi="Arial" w:cs="Arial"/>
          <w:sz w:val="22"/>
          <w:szCs w:val="22"/>
        </w:rPr>
        <w:t xml:space="preserve">up to 70% </w:t>
      </w:r>
      <w:r w:rsidR="00287760" w:rsidRPr="00D9007F">
        <w:rPr>
          <w:rFonts w:ascii="Arial" w:hAnsi="Arial" w:cs="Arial"/>
          <w:sz w:val="22"/>
          <w:szCs w:val="22"/>
        </w:rPr>
        <w:t>of county-hours.</w:t>
      </w:r>
      <w:r w:rsidR="00C81E72" w:rsidRPr="00D9007F">
        <w:rPr>
          <w:rFonts w:ascii="Arial" w:hAnsi="Arial" w:cs="Arial"/>
          <w:sz w:val="22"/>
          <w:szCs w:val="22"/>
        </w:rPr>
        <w:t xml:space="preserve"> </w:t>
      </w:r>
      <w:r w:rsidR="00786CA9" w:rsidRPr="00D9007F">
        <w:rPr>
          <w:rFonts w:ascii="Arial" w:hAnsi="Arial" w:cs="Arial"/>
          <w:sz w:val="22"/>
          <w:szCs w:val="22"/>
        </w:rPr>
        <w:t>In the</w:t>
      </w:r>
      <w:r w:rsidR="00E9690B" w:rsidRPr="00D9007F">
        <w:rPr>
          <w:rFonts w:ascii="Arial" w:hAnsi="Arial" w:cs="Arial"/>
          <w:sz w:val="22"/>
          <w:szCs w:val="22"/>
        </w:rPr>
        <w:t xml:space="preserve"> POUS dataset</w:t>
      </w:r>
      <w:r w:rsidR="00786CA9" w:rsidRPr="00D9007F">
        <w:rPr>
          <w:rFonts w:ascii="Arial" w:hAnsi="Arial" w:cs="Arial"/>
          <w:sz w:val="22"/>
          <w:szCs w:val="22"/>
        </w:rPr>
        <w:t xml:space="preserve">, data </w:t>
      </w:r>
      <w:r w:rsidR="00136E6D" w:rsidRPr="00D9007F">
        <w:rPr>
          <w:rFonts w:ascii="Arial" w:hAnsi="Arial" w:cs="Arial"/>
          <w:sz w:val="22"/>
          <w:szCs w:val="22"/>
        </w:rPr>
        <w:t>are missing if</w:t>
      </w:r>
      <w:r w:rsidR="00786CA9" w:rsidRPr="00D9007F">
        <w:rPr>
          <w:rFonts w:ascii="Arial" w:hAnsi="Arial" w:cs="Arial"/>
          <w:sz w:val="22"/>
          <w:szCs w:val="22"/>
        </w:rPr>
        <w:t xml:space="preserve"> utilities did not have a website</w:t>
      </w:r>
      <w:r w:rsidR="008B6CE8" w:rsidRPr="00D9007F">
        <w:rPr>
          <w:rFonts w:ascii="Arial" w:hAnsi="Arial" w:cs="Arial"/>
          <w:sz w:val="22"/>
          <w:szCs w:val="22"/>
        </w:rPr>
        <w:t xml:space="preserve">, or if utility </w:t>
      </w:r>
      <w:r w:rsidR="00786CA9" w:rsidRPr="00D9007F">
        <w:rPr>
          <w:rFonts w:ascii="Arial" w:hAnsi="Arial" w:cs="Arial"/>
          <w:sz w:val="22"/>
          <w:szCs w:val="22"/>
        </w:rPr>
        <w:t xml:space="preserve">websites were offline or unscrapable for long periods of time (months or years). In these cases, </w:t>
      </w:r>
      <w:r w:rsidR="00006FC8">
        <w:rPr>
          <w:rFonts w:ascii="Arial" w:hAnsi="Arial" w:cs="Arial"/>
          <w:sz w:val="22"/>
          <w:szCs w:val="22"/>
        </w:rPr>
        <w:t>imputing</w:t>
      </w:r>
      <w:r w:rsidR="00006FC8" w:rsidRPr="00D9007F">
        <w:rPr>
          <w:rFonts w:ascii="Arial" w:hAnsi="Arial" w:cs="Arial"/>
          <w:sz w:val="22"/>
          <w:szCs w:val="22"/>
        </w:rPr>
        <w:t xml:space="preserve"> </w:t>
      </w:r>
      <w:r w:rsidR="00786CA9" w:rsidRPr="00D9007F">
        <w:rPr>
          <w:rFonts w:ascii="Arial" w:hAnsi="Arial" w:cs="Arial"/>
          <w:sz w:val="22"/>
          <w:szCs w:val="22"/>
        </w:rPr>
        <w:t xml:space="preserve">missing values is nearly impossible because no data exist from which to </w:t>
      </w:r>
      <w:r w:rsidR="00006FC8">
        <w:rPr>
          <w:rFonts w:ascii="Arial" w:hAnsi="Arial" w:cs="Arial"/>
          <w:sz w:val="22"/>
          <w:szCs w:val="22"/>
        </w:rPr>
        <w:t>draw information</w:t>
      </w:r>
      <w:r w:rsidR="00786CA9" w:rsidRPr="00D9007F">
        <w:rPr>
          <w:rFonts w:ascii="Arial" w:hAnsi="Arial" w:cs="Arial"/>
          <w:sz w:val="22"/>
          <w:szCs w:val="22"/>
        </w:rPr>
        <w:t xml:space="preserve">. </w:t>
      </w:r>
      <w:commentRangeStart w:id="4"/>
      <w:commentRangeStart w:id="5"/>
      <w:r w:rsidR="00786CA9" w:rsidRPr="00D9007F">
        <w:rPr>
          <w:rFonts w:ascii="Arial" w:hAnsi="Arial" w:cs="Arial"/>
          <w:sz w:val="22"/>
          <w:szCs w:val="22"/>
        </w:rPr>
        <w:t>To reduc</w:t>
      </w:r>
      <w:r w:rsidR="00006FC8">
        <w:rPr>
          <w:rFonts w:ascii="Arial" w:hAnsi="Arial" w:cs="Arial"/>
          <w:sz w:val="22"/>
          <w:szCs w:val="22"/>
        </w:rPr>
        <w:t>e</w:t>
      </w:r>
      <w:r w:rsidR="00786CA9" w:rsidRPr="00D9007F">
        <w:rPr>
          <w:rFonts w:ascii="Arial" w:hAnsi="Arial" w:cs="Arial"/>
          <w:sz w:val="22"/>
          <w:szCs w:val="22"/>
        </w:rPr>
        <w:t xml:space="preserve"> bias, researchers could exclude counties that are missing more than a specified percentage of observations from epidemiological studies</w:t>
      </w:r>
      <w:r w:rsidR="00BD1358" w:rsidRPr="00D9007F">
        <w:rPr>
          <w:rFonts w:ascii="Arial" w:hAnsi="Arial" w:cs="Arial"/>
          <w:sz w:val="22"/>
          <w:szCs w:val="22"/>
        </w:rPr>
        <w:t>,</w:t>
      </w:r>
      <w:r w:rsidR="00786CA9" w:rsidRPr="00D9007F">
        <w:rPr>
          <w:rFonts w:ascii="Arial" w:hAnsi="Arial" w:cs="Arial"/>
          <w:sz w:val="22"/>
          <w:szCs w:val="22"/>
        </w:rPr>
        <w:t xml:space="preserve"> but removing too much data </w:t>
      </w:r>
      <w:r w:rsidR="00475842" w:rsidRPr="00D9007F">
        <w:rPr>
          <w:rFonts w:ascii="Arial" w:hAnsi="Arial" w:cs="Arial"/>
          <w:sz w:val="22"/>
          <w:szCs w:val="22"/>
        </w:rPr>
        <w:t>could</w:t>
      </w:r>
      <w:r w:rsidR="005A5969" w:rsidRPr="00D9007F">
        <w:rPr>
          <w:rFonts w:ascii="Arial" w:hAnsi="Arial" w:cs="Arial"/>
          <w:sz w:val="22"/>
          <w:szCs w:val="22"/>
        </w:rPr>
        <w:t xml:space="preserve"> threaten</w:t>
      </w:r>
      <w:r w:rsidR="00786CA9" w:rsidRPr="00D9007F">
        <w:rPr>
          <w:rFonts w:ascii="Arial" w:hAnsi="Arial" w:cs="Arial"/>
          <w:sz w:val="22"/>
          <w:szCs w:val="22"/>
        </w:rPr>
        <w:t xml:space="preserve"> the generalizability of effect estimates from these studies.</w:t>
      </w:r>
      <w:commentRangeEnd w:id="4"/>
      <w:r w:rsidR="00006FC8">
        <w:rPr>
          <w:rStyle w:val="CommentReference"/>
        </w:rPr>
        <w:commentReference w:id="4"/>
      </w:r>
      <w:commentRangeEnd w:id="5"/>
      <w:r w:rsidR="00E551A6">
        <w:rPr>
          <w:rStyle w:val="CommentReference"/>
        </w:rPr>
        <w:commentReference w:id="5"/>
      </w:r>
    </w:p>
    <w:p w14:paraId="5445AD53" w14:textId="08062D87" w:rsidR="0008039A" w:rsidRPr="00D9007F" w:rsidRDefault="003A3F63" w:rsidP="00645DCF">
      <w:pPr>
        <w:spacing w:line="360" w:lineRule="auto"/>
        <w:ind w:firstLine="360"/>
        <w:rPr>
          <w:rFonts w:ascii="Arial" w:hAnsi="Arial" w:cs="Arial"/>
          <w:sz w:val="22"/>
          <w:szCs w:val="22"/>
        </w:rPr>
      </w:pPr>
      <w:r w:rsidRPr="00D9007F">
        <w:rPr>
          <w:rFonts w:ascii="Arial" w:hAnsi="Arial" w:cs="Arial"/>
          <w:sz w:val="22"/>
          <w:szCs w:val="22"/>
        </w:rPr>
        <w:t>In this paper, we address</w:t>
      </w:r>
      <w:r w:rsidR="00476655" w:rsidRPr="00D9007F">
        <w:rPr>
          <w:rFonts w:ascii="Arial" w:hAnsi="Arial" w:cs="Arial"/>
          <w:sz w:val="22"/>
          <w:szCs w:val="22"/>
        </w:rPr>
        <w:t>ed</w:t>
      </w:r>
      <w:r w:rsidRPr="00D9007F">
        <w:rPr>
          <w:rFonts w:ascii="Arial" w:hAnsi="Arial" w:cs="Arial"/>
          <w:sz w:val="22"/>
          <w:szCs w:val="22"/>
        </w:rPr>
        <w:t xml:space="preserve"> these exposure measurement issues</w:t>
      </w:r>
      <w:r w:rsidR="00A533C2" w:rsidRPr="00D9007F">
        <w:rPr>
          <w:rFonts w:ascii="Arial" w:hAnsi="Arial" w:cs="Arial"/>
          <w:sz w:val="22"/>
          <w:szCs w:val="22"/>
        </w:rPr>
        <w:t>. First, we</w:t>
      </w:r>
      <w:r w:rsidRPr="00D9007F">
        <w:rPr>
          <w:rFonts w:ascii="Arial" w:hAnsi="Arial" w:cs="Arial"/>
          <w:sz w:val="22"/>
          <w:szCs w:val="22"/>
        </w:rPr>
        <w:t xml:space="preserve"> develop</w:t>
      </w:r>
      <w:r w:rsidR="00A533C2" w:rsidRPr="00D9007F">
        <w:rPr>
          <w:rFonts w:ascii="Arial" w:hAnsi="Arial" w:cs="Arial"/>
          <w:sz w:val="22"/>
          <w:szCs w:val="22"/>
        </w:rPr>
        <w:t>ed</w:t>
      </w:r>
      <w:r w:rsidRPr="00D9007F">
        <w:rPr>
          <w:rFonts w:ascii="Arial" w:hAnsi="Arial" w:cs="Arial"/>
          <w:sz w:val="22"/>
          <w:szCs w:val="22"/>
        </w:rPr>
        <w:t xml:space="preserve"> a strategy for measuring power outage exposure. Then,</w:t>
      </w:r>
      <w:r w:rsidR="00CB4B5B" w:rsidRPr="00D9007F">
        <w:rPr>
          <w:rFonts w:ascii="Arial" w:hAnsi="Arial" w:cs="Arial"/>
          <w:sz w:val="22"/>
          <w:szCs w:val="22"/>
        </w:rPr>
        <w:t xml:space="preserve"> we r</w:t>
      </w:r>
      <w:r w:rsidR="00FF1BC8" w:rsidRPr="00D9007F">
        <w:rPr>
          <w:rFonts w:ascii="Arial" w:hAnsi="Arial" w:cs="Arial"/>
          <w:sz w:val="22"/>
          <w:szCs w:val="22"/>
        </w:rPr>
        <w:t>a</w:t>
      </w:r>
      <w:r w:rsidR="00CB4B5B" w:rsidRPr="00D9007F">
        <w:rPr>
          <w:rFonts w:ascii="Arial" w:hAnsi="Arial" w:cs="Arial"/>
          <w:sz w:val="22"/>
          <w:szCs w:val="22"/>
        </w:rPr>
        <w:t xml:space="preserve">n </w:t>
      </w:r>
      <w:r w:rsidR="00F51EDC" w:rsidRPr="00D9007F">
        <w:rPr>
          <w:rFonts w:ascii="Arial" w:hAnsi="Arial" w:cs="Arial"/>
          <w:sz w:val="22"/>
          <w:szCs w:val="22"/>
        </w:rPr>
        <w:t>simulations</w:t>
      </w:r>
      <w:r w:rsidR="00CB4B5B" w:rsidRPr="00D9007F">
        <w:rPr>
          <w:rFonts w:ascii="Arial" w:hAnsi="Arial" w:cs="Arial"/>
          <w:sz w:val="22"/>
          <w:szCs w:val="22"/>
        </w:rPr>
        <w:t xml:space="preserve"> to address</w:t>
      </w:r>
      <w:r w:rsidR="00835BA0" w:rsidRPr="00D9007F">
        <w:rPr>
          <w:rFonts w:ascii="Arial" w:hAnsi="Arial" w:cs="Arial"/>
          <w:sz w:val="22"/>
          <w:szCs w:val="22"/>
        </w:rPr>
        <w:t xml:space="preserve"> the</w:t>
      </w:r>
      <w:r w:rsidR="00CB4B5B" w:rsidRPr="00D9007F">
        <w:rPr>
          <w:rFonts w:ascii="Arial" w:hAnsi="Arial" w:cs="Arial"/>
          <w:sz w:val="22"/>
          <w:szCs w:val="22"/>
        </w:rPr>
        <w:t xml:space="preserve"> two other potential sources of bias: incorrect assumptions about health-relevant duration and bias from missing data.</w:t>
      </w:r>
      <w:r w:rsidR="0008039A" w:rsidRPr="00D9007F">
        <w:rPr>
          <w:rFonts w:ascii="Arial" w:hAnsi="Arial" w:cs="Arial"/>
          <w:sz w:val="22"/>
          <w:szCs w:val="22"/>
        </w:rPr>
        <w:t xml:space="preserve"> </w:t>
      </w:r>
      <w:r w:rsidR="00006FC8">
        <w:rPr>
          <w:rFonts w:ascii="Arial" w:hAnsi="Arial" w:cs="Arial"/>
          <w:sz w:val="22"/>
          <w:szCs w:val="22"/>
        </w:rPr>
        <w:t>We</w:t>
      </w:r>
      <w:r w:rsidR="0008039A" w:rsidRPr="00D9007F">
        <w:rPr>
          <w:rFonts w:ascii="Arial" w:hAnsi="Arial" w:cs="Arial"/>
          <w:sz w:val="22"/>
          <w:szCs w:val="22"/>
        </w:rPr>
        <w:t xml:space="preserve"> quantified the magnitude and direction of bias </w:t>
      </w:r>
      <w:r w:rsidR="00676730" w:rsidRPr="00D9007F">
        <w:rPr>
          <w:rFonts w:ascii="Arial" w:hAnsi="Arial" w:cs="Arial"/>
          <w:sz w:val="22"/>
          <w:szCs w:val="22"/>
        </w:rPr>
        <w:t xml:space="preserve">introduced </w:t>
      </w:r>
      <w:r w:rsidR="0008039A" w:rsidRPr="00D9007F">
        <w:rPr>
          <w:rFonts w:ascii="Arial" w:hAnsi="Arial" w:cs="Arial"/>
          <w:sz w:val="22"/>
          <w:szCs w:val="22"/>
        </w:rPr>
        <w:t>when researchers assume</w:t>
      </w:r>
      <w:r w:rsidR="00BA026B" w:rsidRPr="00D9007F">
        <w:rPr>
          <w:rFonts w:ascii="Arial" w:hAnsi="Arial" w:cs="Arial"/>
          <w:sz w:val="22"/>
          <w:szCs w:val="22"/>
        </w:rPr>
        <w:t>d</w:t>
      </w:r>
      <w:r w:rsidR="0008039A" w:rsidRPr="00D9007F">
        <w:rPr>
          <w:rFonts w:ascii="Arial" w:hAnsi="Arial" w:cs="Arial"/>
          <w:sz w:val="22"/>
          <w:szCs w:val="22"/>
        </w:rPr>
        <w:t xml:space="preserve"> </w:t>
      </w:r>
      <w:r w:rsidR="00006FC8">
        <w:rPr>
          <w:rFonts w:ascii="Arial" w:hAnsi="Arial" w:cs="Arial"/>
          <w:sz w:val="22"/>
          <w:szCs w:val="22"/>
        </w:rPr>
        <w:t>a certain</w:t>
      </w:r>
      <w:r w:rsidR="00006FC8" w:rsidRPr="00D9007F">
        <w:rPr>
          <w:rFonts w:ascii="Arial" w:hAnsi="Arial" w:cs="Arial"/>
          <w:sz w:val="22"/>
          <w:szCs w:val="22"/>
        </w:rPr>
        <w:t xml:space="preserve"> </w:t>
      </w:r>
      <w:r w:rsidR="0008039A" w:rsidRPr="00D9007F">
        <w:rPr>
          <w:rFonts w:ascii="Arial" w:hAnsi="Arial" w:cs="Arial"/>
          <w:sz w:val="22"/>
          <w:szCs w:val="22"/>
        </w:rPr>
        <w:t>length of power outage (for example, 8+ hour</w:t>
      </w:r>
      <w:r w:rsidR="00006FC8">
        <w:rPr>
          <w:rFonts w:ascii="Arial" w:hAnsi="Arial" w:cs="Arial"/>
          <w:sz w:val="22"/>
          <w:szCs w:val="22"/>
        </w:rPr>
        <w:t>s</w:t>
      </w:r>
      <w:r w:rsidR="0008039A" w:rsidRPr="00D9007F">
        <w:rPr>
          <w:rFonts w:ascii="Arial" w:hAnsi="Arial" w:cs="Arial"/>
          <w:sz w:val="22"/>
          <w:szCs w:val="22"/>
        </w:rPr>
        <w:t>) cause</w:t>
      </w:r>
      <w:r w:rsidR="003660EF" w:rsidRPr="00D9007F">
        <w:rPr>
          <w:rFonts w:ascii="Arial" w:hAnsi="Arial" w:cs="Arial"/>
          <w:sz w:val="22"/>
          <w:szCs w:val="22"/>
        </w:rPr>
        <w:t>d</w:t>
      </w:r>
      <w:r w:rsidR="0008039A" w:rsidRPr="00D9007F">
        <w:rPr>
          <w:rFonts w:ascii="Arial" w:hAnsi="Arial" w:cs="Arial"/>
          <w:sz w:val="22"/>
          <w:szCs w:val="22"/>
        </w:rPr>
        <w:t xml:space="preserve"> health outcomes, but outages of a different length (for example, </w:t>
      </w:r>
      <w:r w:rsidR="004642CF" w:rsidRPr="00D9007F">
        <w:rPr>
          <w:rFonts w:ascii="Arial" w:hAnsi="Arial" w:cs="Arial"/>
          <w:sz w:val="22"/>
          <w:szCs w:val="22"/>
        </w:rPr>
        <w:t>4+ hour</w:t>
      </w:r>
      <w:r w:rsidR="00006FC8">
        <w:rPr>
          <w:rFonts w:ascii="Arial" w:hAnsi="Arial" w:cs="Arial"/>
          <w:sz w:val="22"/>
          <w:szCs w:val="22"/>
        </w:rPr>
        <w:t>s</w:t>
      </w:r>
      <w:r w:rsidR="0008039A" w:rsidRPr="00D9007F">
        <w:rPr>
          <w:rFonts w:ascii="Arial" w:hAnsi="Arial" w:cs="Arial"/>
          <w:sz w:val="22"/>
          <w:szCs w:val="22"/>
        </w:rPr>
        <w:t xml:space="preserve">) </w:t>
      </w:r>
      <w:r w:rsidR="00006FC8">
        <w:rPr>
          <w:rFonts w:ascii="Arial" w:hAnsi="Arial" w:cs="Arial"/>
          <w:sz w:val="22"/>
          <w:szCs w:val="22"/>
        </w:rPr>
        <w:t xml:space="preserve">was </w:t>
      </w:r>
      <w:r w:rsidR="0008039A" w:rsidRPr="00D9007F">
        <w:rPr>
          <w:rFonts w:ascii="Arial" w:hAnsi="Arial" w:cs="Arial"/>
          <w:sz w:val="22"/>
          <w:szCs w:val="22"/>
        </w:rPr>
        <w:t xml:space="preserve">actually </w:t>
      </w:r>
      <w:r w:rsidR="00006FC8">
        <w:rPr>
          <w:rFonts w:ascii="Arial" w:hAnsi="Arial" w:cs="Arial"/>
          <w:sz w:val="22"/>
          <w:szCs w:val="22"/>
        </w:rPr>
        <w:t>the relevant exposure window</w:t>
      </w:r>
      <w:r w:rsidR="0008039A" w:rsidRPr="00D9007F">
        <w:rPr>
          <w:rFonts w:ascii="Arial" w:hAnsi="Arial" w:cs="Arial"/>
          <w:sz w:val="22"/>
          <w:szCs w:val="22"/>
        </w:rPr>
        <w:t>.</w:t>
      </w:r>
      <w:r w:rsidR="003E6665" w:rsidRPr="00D9007F">
        <w:rPr>
          <w:rFonts w:ascii="Arial" w:hAnsi="Arial" w:cs="Arial"/>
          <w:sz w:val="22"/>
          <w:szCs w:val="22"/>
        </w:rPr>
        <w:t xml:space="preserve"> </w:t>
      </w:r>
      <w:r w:rsidR="00830660">
        <w:rPr>
          <w:rFonts w:ascii="Arial" w:hAnsi="Arial" w:cs="Arial"/>
          <w:sz w:val="22"/>
          <w:szCs w:val="22"/>
        </w:rPr>
        <w:t>T</w:t>
      </w:r>
      <w:r w:rsidR="00AD5DC0" w:rsidRPr="00D9007F">
        <w:rPr>
          <w:rFonts w:ascii="Arial" w:hAnsi="Arial" w:cs="Arial"/>
          <w:sz w:val="22"/>
          <w:szCs w:val="22"/>
        </w:rPr>
        <w:t xml:space="preserve">o deal with missing data, we used simulations to identify </w:t>
      </w:r>
      <w:r w:rsidR="00F37418" w:rsidRPr="00D9007F">
        <w:rPr>
          <w:rFonts w:ascii="Arial" w:hAnsi="Arial" w:cs="Arial"/>
          <w:sz w:val="22"/>
          <w:szCs w:val="22"/>
        </w:rPr>
        <w:t>a</w:t>
      </w:r>
      <w:r w:rsidR="00AD5DC0" w:rsidRPr="00D9007F">
        <w:rPr>
          <w:rFonts w:ascii="Arial" w:hAnsi="Arial" w:cs="Arial"/>
          <w:sz w:val="22"/>
          <w:szCs w:val="22"/>
        </w:rPr>
        <w:t xml:space="preserve"> </w:t>
      </w:r>
      <w:r w:rsidR="008C4B5B" w:rsidRPr="00D9007F">
        <w:rPr>
          <w:rFonts w:ascii="Arial" w:hAnsi="Arial" w:cs="Arial"/>
          <w:sz w:val="22"/>
          <w:szCs w:val="22"/>
        </w:rPr>
        <w:t xml:space="preserve">percentage </w:t>
      </w:r>
      <w:r w:rsidR="00830660">
        <w:rPr>
          <w:rFonts w:ascii="Arial" w:hAnsi="Arial" w:cs="Arial"/>
          <w:sz w:val="22"/>
          <w:szCs w:val="22"/>
        </w:rPr>
        <w:t>cut-point</w:t>
      </w:r>
      <w:r w:rsidR="008C4B5B" w:rsidRPr="00D9007F">
        <w:rPr>
          <w:rFonts w:ascii="Arial" w:hAnsi="Arial" w:cs="Arial"/>
          <w:sz w:val="22"/>
          <w:szCs w:val="22"/>
        </w:rPr>
        <w:t xml:space="preserve">, </w:t>
      </w:r>
      <w:r w:rsidR="00830660">
        <w:rPr>
          <w:rFonts w:ascii="Arial" w:hAnsi="Arial" w:cs="Arial"/>
          <w:sz w:val="22"/>
          <w:szCs w:val="22"/>
        </w:rPr>
        <w:t>above which</w:t>
      </w:r>
      <w:r w:rsidR="00830660" w:rsidRPr="00D9007F">
        <w:rPr>
          <w:rFonts w:ascii="Arial" w:hAnsi="Arial" w:cs="Arial"/>
          <w:sz w:val="22"/>
          <w:szCs w:val="22"/>
        </w:rPr>
        <w:t xml:space="preserve"> </w:t>
      </w:r>
      <w:r w:rsidR="008C4B5B" w:rsidRPr="00D9007F">
        <w:rPr>
          <w:rFonts w:ascii="Arial" w:hAnsi="Arial" w:cs="Arial"/>
          <w:sz w:val="22"/>
          <w:szCs w:val="22"/>
        </w:rPr>
        <w:t xml:space="preserve">if a county </w:t>
      </w:r>
      <w:r w:rsidR="00830660">
        <w:rPr>
          <w:rFonts w:ascii="Arial" w:hAnsi="Arial" w:cs="Arial"/>
          <w:sz w:val="22"/>
          <w:szCs w:val="22"/>
        </w:rPr>
        <w:t>has more</w:t>
      </w:r>
      <w:r w:rsidR="00830660" w:rsidRPr="00D9007F">
        <w:rPr>
          <w:rFonts w:ascii="Arial" w:hAnsi="Arial" w:cs="Arial"/>
          <w:sz w:val="22"/>
          <w:szCs w:val="22"/>
        </w:rPr>
        <w:t xml:space="preserve"> </w:t>
      </w:r>
      <w:r w:rsidR="008C4B5B" w:rsidRPr="00D9007F">
        <w:rPr>
          <w:rFonts w:ascii="Arial" w:hAnsi="Arial" w:cs="Arial"/>
          <w:sz w:val="22"/>
          <w:szCs w:val="22"/>
        </w:rPr>
        <w:t>missing</w:t>
      </w:r>
      <w:r w:rsidR="00830660">
        <w:rPr>
          <w:rFonts w:ascii="Arial" w:hAnsi="Arial" w:cs="Arial"/>
          <w:sz w:val="22"/>
          <w:szCs w:val="22"/>
        </w:rPr>
        <w:t>ness</w:t>
      </w:r>
      <w:r w:rsidR="008C4B5B" w:rsidRPr="00D9007F">
        <w:rPr>
          <w:rFonts w:ascii="Arial" w:hAnsi="Arial" w:cs="Arial"/>
          <w:sz w:val="22"/>
          <w:szCs w:val="22"/>
        </w:rPr>
        <w:t xml:space="preserve">, the missing </w:t>
      </w:r>
      <w:r w:rsidR="00AD5DC0" w:rsidRPr="00D9007F">
        <w:rPr>
          <w:rFonts w:ascii="Arial" w:hAnsi="Arial" w:cs="Arial"/>
          <w:sz w:val="22"/>
          <w:szCs w:val="22"/>
        </w:rPr>
        <w:t>data begin</w:t>
      </w:r>
      <w:r w:rsidR="00563EA7">
        <w:rPr>
          <w:rFonts w:ascii="Arial" w:hAnsi="Arial" w:cs="Arial"/>
          <w:sz w:val="22"/>
          <w:szCs w:val="22"/>
        </w:rPr>
        <w:t xml:space="preserve"> </w:t>
      </w:r>
      <w:r w:rsidR="00AD5DC0" w:rsidRPr="00D9007F">
        <w:rPr>
          <w:rFonts w:ascii="Arial" w:hAnsi="Arial" w:cs="Arial"/>
          <w:sz w:val="22"/>
          <w:szCs w:val="22"/>
        </w:rPr>
        <w:t>to severely bias effect estimate</w:t>
      </w:r>
      <w:r w:rsidR="00DB0ECA">
        <w:rPr>
          <w:rFonts w:ascii="Arial" w:hAnsi="Arial" w:cs="Arial"/>
          <w:sz w:val="22"/>
          <w:szCs w:val="22"/>
        </w:rPr>
        <w:t xml:space="preserve">s. </w:t>
      </w:r>
    </w:p>
    <w:p w14:paraId="40923A7B" w14:textId="653077B6" w:rsidR="009E31E7" w:rsidRPr="00D9007F" w:rsidRDefault="009E31E7" w:rsidP="00645DCF">
      <w:pPr>
        <w:spacing w:line="360" w:lineRule="auto"/>
        <w:ind w:firstLine="360"/>
        <w:rPr>
          <w:rFonts w:ascii="Arial" w:hAnsi="Arial" w:cs="Arial"/>
          <w:sz w:val="22"/>
          <w:szCs w:val="22"/>
        </w:rPr>
      </w:pPr>
      <w:r w:rsidRPr="00D9007F">
        <w:rPr>
          <w:rFonts w:ascii="Arial" w:hAnsi="Arial" w:cs="Arial"/>
          <w:sz w:val="22"/>
          <w:szCs w:val="22"/>
        </w:rPr>
        <w:lastRenderedPageBreak/>
        <w:t xml:space="preserve">Our results </w:t>
      </w:r>
      <w:r w:rsidR="001B2CF1" w:rsidRPr="00D9007F">
        <w:rPr>
          <w:rFonts w:ascii="Arial" w:hAnsi="Arial" w:cs="Arial"/>
          <w:sz w:val="22"/>
          <w:szCs w:val="22"/>
        </w:rPr>
        <w:t xml:space="preserve">contribute to the </w:t>
      </w:r>
      <w:r w:rsidR="00830660">
        <w:rPr>
          <w:rFonts w:ascii="Arial" w:hAnsi="Arial" w:cs="Arial"/>
          <w:sz w:val="22"/>
          <w:szCs w:val="22"/>
        </w:rPr>
        <w:t>power outage and health</w:t>
      </w:r>
      <w:r w:rsidR="00830660" w:rsidRPr="00D9007F">
        <w:rPr>
          <w:rFonts w:ascii="Arial" w:hAnsi="Arial" w:cs="Arial"/>
          <w:sz w:val="22"/>
          <w:szCs w:val="22"/>
        </w:rPr>
        <w:t xml:space="preserve"> </w:t>
      </w:r>
      <w:r w:rsidR="001B2CF1" w:rsidRPr="00D9007F">
        <w:rPr>
          <w:rFonts w:ascii="Arial" w:hAnsi="Arial" w:cs="Arial"/>
          <w:sz w:val="22"/>
          <w:szCs w:val="22"/>
        </w:rPr>
        <w:t xml:space="preserve">literature with </w:t>
      </w:r>
      <w:r w:rsidR="00830660">
        <w:rPr>
          <w:rFonts w:ascii="Arial" w:hAnsi="Arial" w:cs="Arial"/>
          <w:sz w:val="22"/>
          <w:szCs w:val="22"/>
        </w:rPr>
        <w:t>recommendations</w:t>
      </w:r>
      <w:r w:rsidR="001B2CF1" w:rsidRPr="00D9007F">
        <w:rPr>
          <w:rFonts w:ascii="Arial" w:hAnsi="Arial" w:cs="Arial"/>
          <w:sz w:val="22"/>
          <w:szCs w:val="22"/>
        </w:rPr>
        <w:t xml:space="preserve"> for </w:t>
      </w:r>
      <w:r w:rsidRPr="00D9007F">
        <w:rPr>
          <w:rFonts w:ascii="Arial" w:hAnsi="Arial" w:cs="Arial"/>
          <w:sz w:val="22"/>
          <w:szCs w:val="22"/>
        </w:rPr>
        <w:t>consistently defin</w:t>
      </w:r>
      <w:r w:rsidR="001B2CF1" w:rsidRPr="00D9007F">
        <w:rPr>
          <w:rFonts w:ascii="Arial" w:hAnsi="Arial" w:cs="Arial"/>
          <w:sz w:val="22"/>
          <w:szCs w:val="22"/>
        </w:rPr>
        <w:t>ing</w:t>
      </w:r>
      <w:r w:rsidRPr="00D9007F">
        <w:rPr>
          <w:rFonts w:ascii="Arial" w:hAnsi="Arial" w:cs="Arial"/>
          <w:sz w:val="22"/>
          <w:szCs w:val="22"/>
        </w:rPr>
        <w:t xml:space="preserve"> and measur</w:t>
      </w:r>
      <w:r w:rsidR="001B2CF1" w:rsidRPr="00D9007F">
        <w:rPr>
          <w:rFonts w:ascii="Arial" w:hAnsi="Arial" w:cs="Arial"/>
          <w:sz w:val="22"/>
          <w:szCs w:val="22"/>
        </w:rPr>
        <w:t>ing</w:t>
      </w:r>
      <w:r w:rsidRPr="00D9007F">
        <w:rPr>
          <w:rFonts w:ascii="Arial" w:hAnsi="Arial" w:cs="Arial"/>
          <w:sz w:val="22"/>
          <w:szCs w:val="22"/>
        </w:rPr>
        <w:t xml:space="preserve"> power outage exposure using the datasets currently available, while minimizing potential bias in future epidemiological studies.</w:t>
      </w:r>
    </w:p>
    <w:p w14:paraId="57B2910D" w14:textId="77777777" w:rsidR="00974898" w:rsidRPr="00D9007F" w:rsidRDefault="00974898" w:rsidP="00645DCF">
      <w:pPr>
        <w:spacing w:line="360" w:lineRule="auto"/>
        <w:rPr>
          <w:rFonts w:ascii="Arial" w:hAnsi="Arial" w:cs="Arial"/>
          <w:sz w:val="22"/>
          <w:szCs w:val="22"/>
        </w:rPr>
      </w:pPr>
    </w:p>
    <w:p w14:paraId="04AEB116" w14:textId="77777777" w:rsidR="00974898" w:rsidRPr="00D9007F" w:rsidRDefault="00974898" w:rsidP="00645DCF">
      <w:pPr>
        <w:spacing w:line="360" w:lineRule="auto"/>
        <w:rPr>
          <w:rFonts w:ascii="Arial" w:hAnsi="Arial" w:cs="Arial"/>
          <w:sz w:val="22"/>
          <w:szCs w:val="22"/>
        </w:rPr>
      </w:pPr>
    </w:p>
    <w:p w14:paraId="04699C18" w14:textId="78C1EFF3" w:rsidR="007A2ABA" w:rsidRPr="00D9007F" w:rsidRDefault="00D86940" w:rsidP="00645DCF">
      <w:pPr>
        <w:spacing w:line="360" w:lineRule="auto"/>
        <w:rPr>
          <w:rFonts w:ascii="Arial" w:hAnsi="Arial" w:cs="Arial"/>
          <w:b/>
          <w:bCs/>
          <w:sz w:val="28"/>
          <w:szCs w:val="28"/>
          <w:u w:val="single"/>
        </w:rPr>
      </w:pPr>
      <w:r w:rsidRPr="00D9007F">
        <w:rPr>
          <w:rFonts w:ascii="Arial" w:hAnsi="Arial" w:cs="Arial"/>
          <w:b/>
          <w:bCs/>
          <w:sz w:val="28"/>
          <w:szCs w:val="28"/>
          <w:u w:val="single"/>
        </w:rPr>
        <w:t>Methods:</w:t>
      </w:r>
    </w:p>
    <w:p w14:paraId="2F64FC12" w14:textId="0258A708" w:rsidR="007A2ABA" w:rsidRPr="00D9007F" w:rsidRDefault="007A2ABA" w:rsidP="00645DCF">
      <w:pPr>
        <w:spacing w:line="360" w:lineRule="auto"/>
        <w:rPr>
          <w:rFonts w:ascii="Arial" w:hAnsi="Arial" w:cs="Arial"/>
          <w:sz w:val="22"/>
          <w:szCs w:val="22"/>
        </w:rPr>
      </w:pPr>
    </w:p>
    <w:p w14:paraId="27233FE1" w14:textId="2E70C115" w:rsidR="006A35D2" w:rsidRPr="00D9007F" w:rsidRDefault="00164C4C" w:rsidP="00645DCF">
      <w:pPr>
        <w:spacing w:line="360" w:lineRule="auto"/>
        <w:rPr>
          <w:rFonts w:ascii="Arial" w:hAnsi="Arial" w:cs="Arial"/>
          <w:b/>
          <w:bCs/>
          <w:sz w:val="22"/>
          <w:szCs w:val="22"/>
        </w:rPr>
      </w:pPr>
      <w:r w:rsidRPr="00D9007F">
        <w:rPr>
          <w:rFonts w:ascii="Arial" w:hAnsi="Arial" w:cs="Arial"/>
          <w:b/>
          <w:bCs/>
          <w:sz w:val="22"/>
          <w:szCs w:val="22"/>
        </w:rPr>
        <w:t>Power outage data structure</w:t>
      </w:r>
    </w:p>
    <w:p w14:paraId="667926DE" w14:textId="77777777" w:rsidR="00F52A09" w:rsidRPr="00D9007F" w:rsidRDefault="00F52A09" w:rsidP="00645DCF">
      <w:pPr>
        <w:spacing w:line="360" w:lineRule="auto"/>
        <w:rPr>
          <w:rFonts w:ascii="Arial" w:hAnsi="Arial" w:cs="Arial"/>
          <w:sz w:val="22"/>
          <w:szCs w:val="22"/>
        </w:rPr>
      </w:pPr>
    </w:p>
    <w:p w14:paraId="445E5825" w14:textId="5A4BA85E" w:rsidR="00A275A2" w:rsidRPr="00D9007F" w:rsidRDefault="00CB3C40" w:rsidP="00645DCF">
      <w:pPr>
        <w:spacing w:line="360" w:lineRule="auto"/>
        <w:ind w:firstLine="720"/>
        <w:rPr>
          <w:rFonts w:ascii="Arial" w:hAnsi="Arial" w:cs="Arial"/>
          <w:sz w:val="22"/>
          <w:szCs w:val="22"/>
        </w:rPr>
      </w:pPr>
      <w:r w:rsidRPr="00D9007F">
        <w:rPr>
          <w:rFonts w:ascii="Arial" w:hAnsi="Arial" w:cs="Arial"/>
          <w:sz w:val="22"/>
          <w:szCs w:val="22"/>
        </w:rPr>
        <w:t xml:space="preserve">In our previous work, we created a national </w:t>
      </w:r>
      <w:r w:rsidR="001B2CF1" w:rsidRPr="00D9007F">
        <w:rPr>
          <w:rFonts w:ascii="Arial" w:hAnsi="Arial" w:cs="Arial"/>
          <w:sz w:val="22"/>
          <w:szCs w:val="22"/>
        </w:rPr>
        <w:t xml:space="preserve">county-level hourly </w:t>
      </w:r>
      <w:r w:rsidRPr="00D9007F">
        <w:rPr>
          <w:rFonts w:ascii="Arial" w:hAnsi="Arial" w:cs="Arial"/>
          <w:sz w:val="22"/>
          <w:szCs w:val="22"/>
        </w:rPr>
        <w:t>dataset of power outage exposure</w:t>
      </w:r>
      <w:r w:rsidR="00D95235" w:rsidRPr="00D9007F">
        <w:rPr>
          <w:rStyle w:val="EndnoteReference"/>
          <w:rFonts w:ascii="Arial" w:hAnsi="Arial" w:cs="Arial"/>
          <w:sz w:val="22"/>
          <w:szCs w:val="22"/>
        </w:rPr>
        <w:endnoteReference w:id="27"/>
      </w:r>
      <w:r w:rsidR="0036584F">
        <w:rPr>
          <w:rFonts w:ascii="Arial" w:hAnsi="Arial" w:cs="Arial"/>
          <w:sz w:val="22"/>
          <w:szCs w:val="22"/>
        </w:rPr>
        <w:t xml:space="preserve"> (the POUS dataset)</w:t>
      </w:r>
      <w:r w:rsidRPr="00D9007F">
        <w:rPr>
          <w:rFonts w:ascii="Arial" w:hAnsi="Arial" w:cs="Arial"/>
          <w:sz w:val="22"/>
          <w:szCs w:val="22"/>
        </w:rPr>
        <w:t xml:space="preserve">. We purchased raw power outage data </w:t>
      </w:r>
      <w:r w:rsidR="00B829BB" w:rsidRPr="00D9007F">
        <w:rPr>
          <w:rFonts w:ascii="Arial" w:hAnsi="Arial" w:cs="Arial"/>
          <w:sz w:val="22"/>
          <w:szCs w:val="22"/>
        </w:rPr>
        <w:t xml:space="preserve">from </w:t>
      </w:r>
      <w:r w:rsidR="007B2227" w:rsidRPr="00D9007F">
        <w:rPr>
          <w:rFonts w:ascii="Arial" w:hAnsi="Arial" w:cs="Arial"/>
          <w:sz w:val="22"/>
          <w:szCs w:val="22"/>
        </w:rPr>
        <w:t>P</w:t>
      </w:r>
      <w:r w:rsidRPr="00D9007F">
        <w:rPr>
          <w:rFonts w:ascii="Arial" w:hAnsi="Arial" w:cs="Arial"/>
          <w:sz w:val="22"/>
          <w:szCs w:val="22"/>
        </w:rPr>
        <w:t>ower</w:t>
      </w:r>
      <w:r w:rsidR="007B2227" w:rsidRPr="00D9007F">
        <w:rPr>
          <w:rFonts w:ascii="Arial" w:hAnsi="Arial" w:cs="Arial"/>
          <w:sz w:val="22"/>
          <w:szCs w:val="22"/>
        </w:rPr>
        <w:t>O</w:t>
      </w:r>
      <w:r w:rsidRPr="00D9007F">
        <w:rPr>
          <w:rFonts w:ascii="Arial" w:hAnsi="Arial" w:cs="Arial"/>
          <w:sz w:val="22"/>
          <w:szCs w:val="22"/>
        </w:rPr>
        <w:t xml:space="preserve">utages.us. </w:t>
      </w:r>
      <w:r w:rsidR="00DF0461" w:rsidRPr="00D9007F">
        <w:rPr>
          <w:rFonts w:ascii="Arial" w:hAnsi="Arial" w:cs="Arial"/>
          <w:sz w:val="22"/>
          <w:szCs w:val="22"/>
        </w:rPr>
        <w:t xml:space="preserve">Most </w:t>
      </w:r>
      <w:r w:rsidR="00366989" w:rsidRPr="00D9007F">
        <w:rPr>
          <w:rFonts w:ascii="Arial" w:hAnsi="Arial" w:cs="Arial"/>
          <w:sz w:val="22"/>
          <w:szCs w:val="22"/>
        </w:rPr>
        <w:t>utility</w:t>
      </w:r>
      <w:r w:rsidR="00F164A4" w:rsidRPr="00D9007F">
        <w:rPr>
          <w:rFonts w:ascii="Arial" w:hAnsi="Arial" w:cs="Arial"/>
          <w:sz w:val="22"/>
          <w:szCs w:val="22"/>
        </w:rPr>
        <w:t xml:space="preserve"> websites</w:t>
      </w:r>
      <w:r w:rsidR="00DF0461" w:rsidRPr="00D9007F">
        <w:rPr>
          <w:rFonts w:ascii="Arial" w:hAnsi="Arial" w:cs="Arial"/>
          <w:sz w:val="22"/>
          <w:szCs w:val="22"/>
        </w:rPr>
        <w:t xml:space="preserve"> </w:t>
      </w:r>
      <w:r w:rsidR="005E4F6C" w:rsidRPr="00D9007F">
        <w:rPr>
          <w:rFonts w:ascii="Arial" w:hAnsi="Arial" w:cs="Arial"/>
          <w:sz w:val="22"/>
          <w:szCs w:val="22"/>
        </w:rPr>
        <w:t>report</w:t>
      </w:r>
      <w:r w:rsidR="00DF0461" w:rsidRPr="00D9007F">
        <w:rPr>
          <w:rFonts w:ascii="Arial" w:hAnsi="Arial" w:cs="Arial"/>
          <w:sz w:val="22"/>
          <w:szCs w:val="22"/>
        </w:rPr>
        <w:t xml:space="preserve"> the number of customers </w:t>
      </w:r>
      <w:r w:rsidR="00F11ED7" w:rsidRPr="00D9007F">
        <w:rPr>
          <w:rFonts w:ascii="Arial" w:hAnsi="Arial" w:cs="Arial"/>
          <w:sz w:val="22"/>
          <w:szCs w:val="22"/>
        </w:rPr>
        <w:t>with</w:t>
      </w:r>
      <w:r w:rsidR="00DF0461" w:rsidRPr="00D9007F">
        <w:rPr>
          <w:rFonts w:ascii="Arial" w:hAnsi="Arial" w:cs="Arial"/>
          <w:sz w:val="22"/>
          <w:szCs w:val="22"/>
        </w:rPr>
        <w:t>out</w:t>
      </w:r>
      <w:r w:rsidR="00F11ED7" w:rsidRPr="00D9007F">
        <w:rPr>
          <w:rFonts w:ascii="Arial" w:hAnsi="Arial" w:cs="Arial"/>
          <w:sz w:val="22"/>
          <w:szCs w:val="22"/>
        </w:rPr>
        <w:t xml:space="preserve"> power by neighbourhood </w:t>
      </w:r>
      <w:r w:rsidR="00AF672C" w:rsidRPr="00D9007F">
        <w:rPr>
          <w:rFonts w:ascii="Arial" w:hAnsi="Arial" w:cs="Arial"/>
          <w:sz w:val="22"/>
          <w:szCs w:val="22"/>
        </w:rPr>
        <w:t xml:space="preserve">or city </w:t>
      </w:r>
      <w:r w:rsidR="009376A7" w:rsidRPr="00D9007F">
        <w:rPr>
          <w:rFonts w:ascii="Arial" w:hAnsi="Arial" w:cs="Arial"/>
          <w:sz w:val="22"/>
          <w:szCs w:val="22"/>
        </w:rPr>
        <w:t>in real</w:t>
      </w:r>
      <w:r w:rsidR="001B2CF1" w:rsidRPr="00D9007F">
        <w:rPr>
          <w:rFonts w:ascii="Arial" w:hAnsi="Arial" w:cs="Arial"/>
          <w:sz w:val="22"/>
          <w:szCs w:val="22"/>
        </w:rPr>
        <w:t>-</w:t>
      </w:r>
      <w:r w:rsidR="009376A7" w:rsidRPr="00D9007F">
        <w:rPr>
          <w:rFonts w:ascii="Arial" w:hAnsi="Arial" w:cs="Arial"/>
          <w:sz w:val="22"/>
          <w:szCs w:val="22"/>
        </w:rPr>
        <w:t>time</w:t>
      </w:r>
      <w:r w:rsidR="005E4F6C" w:rsidRPr="00D9007F">
        <w:rPr>
          <w:rFonts w:ascii="Arial" w:hAnsi="Arial" w:cs="Arial"/>
          <w:sz w:val="22"/>
          <w:szCs w:val="22"/>
        </w:rPr>
        <w:t>, so customers can track outages</w:t>
      </w:r>
      <w:r w:rsidR="009376A7" w:rsidRPr="00D9007F">
        <w:rPr>
          <w:rFonts w:ascii="Arial" w:hAnsi="Arial" w:cs="Arial"/>
          <w:sz w:val="22"/>
          <w:szCs w:val="22"/>
        </w:rPr>
        <w:t>.</w:t>
      </w:r>
      <w:r w:rsidR="00DF0461" w:rsidRPr="00D9007F">
        <w:rPr>
          <w:rFonts w:ascii="Arial" w:hAnsi="Arial" w:cs="Arial"/>
          <w:sz w:val="22"/>
          <w:szCs w:val="22"/>
        </w:rPr>
        <w:t xml:space="preserve"> </w:t>
      </w:r>
      <w:r w:rsidR="00F62194" w:rsidRPr="00D9007F">
        <w:rPr>
          <w:rFonts w:ascii="Arial" w:hAnsi="Arial" w:cs="Arial"/>
          <w:sz w:val="22"/>
          <w:szCs w:val="22"/>
        </w:rPr>
        <w:t xml:space="preserve">To create this dataset, </w:t>
      </w:r>
      <w:r w:rsidR="007668C8" w:rsidRPr="00D9007F">
        <w:rPr>
          <w:rFonts w:ascii="Arial" w:hAnsi="Arial" w:cs="Arial"/>
          <w:sz w:val="22"/>
          <w:szCs w:val="22"/>
        </w:rPr>
        <w:t>P</w:t>
      </w:r>
      <w:r w:rsidRPr="00D9007F">
        <w:rPr>
          <w:rFonts w:ascii="Arial" w:hAnsi="Arial" w:cs="Arial"/>
          <w:sz w:val="22"/>
          <w:szCs w:val="22"/>
        </w:rPr>
        <w:t>ower</w:t>
      </w:r>
      <w:r w:rsidR="007668C8" w:rsidRPr="00D9007F">
        <w:rPr>
          <w:rFonts w:ascii="Arial" w:hAnsi="Arial" w:cs="Arial"/>
          <w:sz w:val="22"/>
          <w:szCs w:val="22"/>
        </w:rPr>
        <w:t>O</w:t>
      </w:r>
      <w:r w:rsidRPr="00D9007F">
        <w:rPr>
          <w:rFonts w:ascii="Arial" w:hAnsi="Arial" w:cs="Arial"/>
          <w:sz w:val="22"/>
          <w:szCs w:val="22"/>
        </w:rPr>
        <w:t>utages.us scraped counts of customers without power f</w:t>
      </w:r>
      <w:r w:rsidR="00CE2734" w:rsidRPr="00D9007F">
        <w:rPr>
          <w:rFonts w:ascii="Arial" w:hAnsi="Arial" w:cs="Arial"/>
          <w:sz w:val="22"/>
          <w:szCs w:val="22"/>
        </w:rPr>
        <w:t>rom utility website</w:t>
      </w:r>
      <w:r w:rsidR="00F86D3D" w:rsidRPr="00D9007F">
        <w:rPr>
          <w:rFonts w:ascii="Arial" w:hAnsi="Arial" w:cs="Arial"/>
          <w:sz w:val="22"/>
          <w:szCs w:val="22"/>
        </w:rPr>
        <w:t xml:space="preserve"> APIs</w:t>
      </w:r>
      <w:r w:rsidR="00CE2734" w:rsidRPr="00D9007F">
        <w:rPr>
          <w:rFonts w:ascii="Arial" w:hAnsi="Arial" w:cs="Arial"/>
          <w:sz w:val="22"/>
          <w:szCs w:val="22"/>
        </w:rPr>
        <w:t xml:space="preserve"> covering the continental US,</w:t>
      </w:r>
      <w:r w:rsidRPr="00D9007F">
        <w:rPr>
          <w:rFonts w:ascii="Arial" w:hAnsi="Arial" w:cs="Arial"/>
          <w:sz w:val="22"/>
          <w:szCs w:val="22"/>
        </w:rPr>
        <w:t xml:space="preserve"> </w:t>
      </w:r>
      <w:r w:rsidR="009C50ED" w:rsidRPr="00D9007F">
        <w:rPr>
          <w:rFonts w:ascii="Arial" w:hAnsi="Arial" w:cs="Arial"/>
          <w:sz w:val="22"/>
          <w:szCs w:val="22"/>
        </w:rPr>
        <w:t>in real</w:t>
      </w:r>
      <w:r w:rsidR="001B2CF1" w:rsidRPr="00D9007F">
        <w:rPr>
          <w:rFonts w:ascii="Arial" w:hAnsi="Arial" w:cs="Arial"/>
          <w:sz w:val="22"/>
          <w:szCs w:val="22"/>
        </w:rPr>
        <w:t>-</w:t>
      </w:r>
      <w:r w:rsidR="009C50ED" w:rsidRPr="00D9007F">
        <w:rPr>
          <w:rFonts w:ascii="Arial" w:hAnsi="Arial" w:cs="Arial"/>
          <w:sz w:val="22"/>
          <w:szCs w:val="22"/>
        </w:rPr>
        <w:t>time</w:t>
      </w:r>
      <w:r w:rsidR="004744F8" w:rsidRPr="00D9007F">
        <w:rPr>
          <w:rFonts w:ascii="Arial" w:hAnsi="Arial" w:cs="Arial"/>
          <w:sz w:val="22"/>
          <w:szCs w:val="22"/>
        </w:rPr>
        <w:t>,</w:t>
      </w:r>
      <w:r w:rsidR="009C50ED" w:rsidRPr="00D9007F">
        <w:rPr>
          <w:rFonts w:ascii="Arial" w:hAnsi="Arial" w:cs="Arial"/>
          <w:sz w:val="22"/>
          <w:szCs w:val="22"/>
        </w:rPr>
        <w:t xml:space="preserve"> ever</w:t>
      </w:r>
      <w:r w:rsidR="00E90CC9" w:rsidRPr="00D9007F">
        <w:rPr>
          <w:rFonts w:ascii="Arial" w:hAnsi="Arial" w:cs="Arial"/>
          <w:sz w:val="22"/>
          <w:szCs w:val="22"/>
        </w:rPr>
        <w:t>y hour f</w:t>
      </w:r>
      <w:r w:rsidRPr="00D9007F">
        <w:rPr>
          <w:rFonts w:ascii="Arial" w:hAnsi="Arial" w:cs="Arial"/>
          <w:sz w:val="22"/>
          <w:szCs w:val="22"/>
        </w:rPr>
        <w:t>rom 2018</w:t>
      </w:r>
      <w:r w:rsidR="001B2CF1" w:rsidRPr="00D9007F">
        <w:rPr>
          <w:rFonts w:ascii="Arial" w:hAnsi="Arial" w:cs="Arial"/>
          <w:sz w:val="22"/>
          <w:szCs w:val="22"/>
        </w:rPr>
        <w:t>–</w:t>
      </w:r>
      <w:r w:rsidRPr="00D9007F">
        <w:rPr>
          <w:rFonts w:ascii="Arial" w:hAnsi="Arial" w:cs="Arial"/>
          <w:sz w:val="22"/>
          <w:szCs w:val="22"/>
        </w:rPr>
        <w:t>2020</w:t>
      </w:r>
      <w:r w:rsidRPr="00D9007F">
        <w:rPr>
          <w:rStyle w:val="EndnoteReference"/>
          <w:rFonts w:ascii="Arial" w:hAnsi="Arial" w:cs="Arial"/>
          <w:sz w:val="22"/>
          <w:szCs w:val="22"/>
        </w:rPr>
        <w:endnoteReference w:id="28"/>
      </w:r>
      <w:r w:rsidRPr="00D9007F">
        <w:rPr>
          <w:rFonts w:ascii="Arial" w:hAnsi="Arial" w:cs="Arial"/>
          <w:sz w:val="22"/>
          <w:szCs w:val="22"/>
        </w:rPr>
        <w:t xml:space="preserve">. </w:t>
      </w:r>
    </w:p>
    <w:p w14:paraId="493D696F" w14:textId="4A02F08C" w:rsidR="00E06A57" w:rsidRPr="00D9007F" w:rsidRDefault="00CB3C40" w:rsidP="00645DCF">
      <w:pPr>
        <w:spacing w:line="360" w:lineRule="auto"/>
        <w:ind w:firstLine="720"/>
        <w:rPr>
          <w:rFonts w:ascii="Arial" w:hAnsi="Arial" w:cs="Arial"/>
          <w:sz w:val="22"/>
          <w:szCs w:val="22"/>
        </w:rPr>
      </w:pPr>
      <w:r w:rsidRPr="00D9007F">
        <w:rPr>
          <w:rFonts w:ascii="Arial" w:hAnsi="Arial" w:cs="Arial"/>
          <w:sz w:val="22"/>
          <w:szCs w:val="22"/>
        </w:rPr>
        <w:t>Th</w:t>
      </w:r>
      <w:r w:rsidR="00AC1C07" w:rsidRPr="00D9007F">
        <w:rPr>
          <w:rFonts w:ascii="Arial" w:hAnsi="Arial" w:cs="Arial"/>
          <w:sz w:val="22"/>
          <w:szCs w:val="22"/>
        </w:rPr>
        <w:t xml:space="preserve">e </w:t>
      </w:r>
      <w:r w:rsidR="00171932">
        <w:rPr>
          <w:rFonts w:ascii="Arial" w:hAnsi="Arial" w:cs="Arial"/>
          <w:sz w:val="22"/>
          <w:szCs w:val="22"/>
        </w:rPr>
        <w:t xml:space="preserve">POUS dataset </w:t>
      </w:r>
      <w:r w:rsidR="00AC1C07" w:rsidRPr="00D9007F">
        <w:rPr>
          <w:rFonts w:ascii="Arial" w:hAnsi="Arial" w:cs="Arial"/>
          <w:sz w:val="22"/>
          <w:szCs w:val="22"/>
        </w:rPr>
        <w:t>contai</w:t>
      </w:r>
      <w:r w:rsidR="003F35B7" w:rsidRPr="00D9007F">
        <w:rPr>
          <w:rFonts w:ascii="Arial" w:hAnsi="Arial" w:cs="Arial"/>
          <w:sz w:val="22"/>
          <w:szCs w:val="22"/>
        </w:rPr>
        <w:t xml:space="preserve">ned </w:t>
      </w:r>
      <w:r w:rsidR="00C02A52" w:rsidRPr="00D9007F">
        <w:rPr>
          <w:rFonts w:ascii="Arial" w:hAnsi="Arial" w:cs="Arial"/>
          <w:sz w:val="22"/>
          <w:szCs w:val="22"/>
        </w:rPr>
        <w:t>h</w:t>
      </w:r>
      <w:r w:rsidR="0067374F" w:rsidRPr="00D9007F">
        <w:rPr>
          <w:rFonts w:ascii="Arial" w:hAnsi="Arial" w:cs="Arial"/>
          <w:sz w:val="22"/>
          <w:szCs w:val="22"/>
        </w:rPr>
        <w:t>ourly</w:t>
      </w:r>
      <w:r w:rsidRPr="00D9007F">
        <w:rPr>
          <w:rFonts w:ascii="Arial" w:hAnsi="Arial" w:cs="Arial"/>
          <w:sz w:val="22"/>
          <w:szCs w:val="22"/>
        </w:rPr>
        <w:t xml:space="preserve"> counts of customers without power </w:t>
      </w:r>
      <w:r w:rsidR="00026125" w:rsidRPr="00D9007F">
        <w:rPr>
          <w:rFonts w:ascii="Arial" w:hAnsi="Arial" w:cs="Arial"/>
          <w:sz w:val="22"/>
          <w:szCs w:val="22"/>
        </w:rPr>
        <w:t xml:space="preserve">for </w:t>
      </w:r>
      <w:r w:rsidR="00933154" w:rsidRPr="00D9007F">
        <w:rPr>
          <w:rFonts w:ascii="Arial" w:hAnsi="Arial" w:cs="Arial"/>
          <w:sz w:val="22"/>
          <w:szCs w:val="22"/>
        </w:rPr>
        <w:t xml:space="preserve">each </w:t>
      </w:r>
      <w:r w:rsidR="00DE2B25" w:rsidRPr="00D9007F">
        <w:rPr>
          <w:rFonts w:ascii="Arial" w:hAnsi="Arial" w:cs="Arial"/>
          <w:sz w:val="22"/>
          <w:szCs w:val="22"/>
        </w:rPr>
        <w:t xml:space="preserve">US </w:t>
      </w:r>
      <w:r w:rsidR="00933154" w:rsidRPr="00D9007F">
        <w:rPr>
          <w:rFonts w:ascii="Arial" w:hAnsi="Arial" w:cs="Arial"/>
          <w:sz w:val="22"/>
          <w:szCs w:val="22"/>
        </w:rPr>
        <w:t>county</w:t>
      </w:r>
      <w:r w:rsidR="00D726E4" w:rsidRPr="00D9007F">
        <w:rPr>
          <w:rFonts w:ascii="Arial" w:hAnsi="Arial" w:cs="Arial"/>
          <w:sz w:val="22"/>
          <w:szCs w:val="22"/>
        </w:rPr>
        <w:t xml:space="preserve"> </w:t>
      </w:r>
      <w:r w:rsidR="00571E56" w:rsidRPr="00D9007F">
        <w:rPr>
          <w:rFonts w:ascii="Arial" w:hAnsi="Arial" w:cs="Arial"/>
          <w:sz w:val="22"/>
          <w:szCs w:val="22"/>
        </w:rPr>
        <w:t xml:space="preserve">from </w:t>
      </w:r>
      <w:r w:rsidR="0069034E" w:rsidRPr="00D9007F">
        <w:rPr>
          <w:rFonts w:ascii="Arial" w:hAnsi="Arial" w:cs="Arial"/>
          <w:sz w:val="22"/>
          <w:szCs w:val="22"/>
        </w:rPr>
        <w:t>January 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201</w:t>
      </w:r>
      <w:r w:rsidR="0069034E" w:rsidRPr="00D9007F">
        <w:rPr>
          <w:rFonts w:ascii="Arial" w:hAnsi="Arial" w:cs="Arial"/>
          <w:sz w:val="22"/>
          <w:szCs w:val="22"/>
        </w:rPr>
        <w:t>8</w:t>
      </w:r>
      <w:r w:rsidR="007203CA" w:rsidRPr="00D9007F">
        <w:rPr>
          <w:rFonts w:ascii="Arial" w:hAnsi="Arial" w:cs="Arial"/>
          <w:sz w:val="22"/>
          <w:szCs w:val="22"/>
        </w:rPr>
        <w:t>,</w:t>
      </w:r>
      <w:r w:rsidR="0069034E" w:rsidRPr="00D9007F">
        <w:rPr>
          <w:rFonts w:ascii="Arial" w:hAnsi="Arial" w:cs="Arial"/>
          <w:sz w:val="22"/>
          <w:szCs w:val="22"/>
        </w:rPr>
        <w:t xml:space="preserve"> to December 31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2020</w:t>
      </w:r>
      <w:r w:rsidR="00933154" w:rsidRPr="00D9007F">
        <w:rPr>
          <w:rFonts w:ascii="Arial" w:hAnsi="Arial" w:cs="Arial"/>
          <w:sz w:val="22"/>
          <w:szCs w:val="22"/>
        </w:rPr>
        <w:t>.</w:t>
      </w:r>
      <w:r w:rsidR="00C874F9" w:rsidRPr="00D9007F">
        <w:rPr>
          <w:rFonts w:ascii="Arial" w:hAnsi="Arial" w:cs="Arial"/>
          <w:sz w:val="22"/>
          <w:szCs w:val="22"/>
        </w:rPr>
        <w:t xml:space="preserve"> </w:t>
      </w:r>
      <w:r w:rsidRPr="00D9007F">
        <w:rPr>
          <w:rFonts w:ascii="Arial" w:hAnsi="Arial" w:cs="Arial"/>
          <w:sz w:val="22"/>
          <w:szCs w:val="22"/>
        </w:rPr>
        <w:t>Utilities define a ‘customer’ as a grid connection, which can correspond to a household, apartment building, or business</w:t>
      </w:r>
      <w:r w:rsidRPr="00D9007F">
        <w:rPr>
          <w:rStyle w:val="EndnoteReference"/>
          <w:rFonts w:ascii="Arial" w:hAnsi="Arial" w:cs="Arial"/>
          <w:sz w:val="22"/>
          <w:szCs w:val="22"/>
        </w:rPr>
        <w:endnoteReference w:id="29"/>
      </w:r>
      <w:r w:rsidRPr="00D9007F">
        <w:rPr>
          <w:rFonts w:ascii="Arial" w:hAnsi="Arial" w:cs="Arial"/>
          <w:sz w:val="22"/>
          <w:szCs w:val="22"/>
        </w:rPr>
        <w:t xml:space="preserve">. </w:t>
      </w:r>
      <w:r w:rsidR="00EE1CAA" w:rsidRPr="00D9007F">
        <w:rPr>
          <w:rFonts w:ascii="Arial" w:hAnsi="Arial" w:cs="Arial"/>
          <w:sz w:val="22"/>
          <w:szCs w:val="22"/>
        </w:rPr>
        <w:t>C</w:t>
      </w:r>
      <w:r w:rsidR="00E06A57" w:rsidRPr="00D9007F">
        <w:rPr>
          <w:rFonts w:ascii="Arial" w:hAnsi="Arial" w:cs="Arial"/>
          <w:sz w:val="22"/>
          <w:szCs w:val="22"/>
        </w:rPr>
        <w:t xml:space="preserve">ounts of customers </w:t>
      </w:r>
      <w:r w:rsidR="008E542C">
        <w:rPr>
          <w:rFonts w:ascii="Arial" w:hAnsi="Arial" w:cs="Arial"/>
          <w:sz w:val="22"/>
          <w:szCs w:val="22"/>
        </w:rPr>
        <w:t>without power (henceforth, “</w:t>
      </w:r>
      <w:r w:rsidR="00E06A57" w:rsidRPr="00D9007F">
        <w:rPr>
          <w:rFonts w:ascii="Arial" w:hAnsi="Arial" w:cs="Arial"/>
          <w:sz w:val="22"/>
          <w:szCs w:val="22"/>
        </w:rPr>
        <w:t>out</w:t>
      </w:r>
      <w:r w:rsidR="008E542C">
        <w:rPr>
          <w:rFonts w:ascii="Arial" w:hAnsi="Arial" w:cs="Arial"/>
          <w:sz w:val="22"/>
          <w:szCs w:val="22"/>
        </w:rPr>
        <w:t>”)</w:t>
      </w:r>
      <w:r w:rsidR="00EE1CAA" w:rsidRPr="00D9007F">
        <w:rPr>
          <w:rFonts w:ascii="Arial" w:hAnsi="Arial" w:cs="Arial"/>
          <w:sz w:val="22"/>
          <w:szCs w:val="22"/>
        </w:rPr>
        <w:t xml:space="preserve"> reported in this dataset</w:t>
      </w:r>
      <w:r w:rsidR="00E06A57" w:rsidRPr="00D9007F">
        <w:rPr>
          <w:rFonts w:ascii="Arial" w:hAnsi="Arial" w:cs="Arial"/>
          <w:sz w:val="22"/>
          <w:szCs w:val="22"/>
        </w:rPr>
        <w:t xml:space="preserve"> do not necessarily track the same customers: if 10 </w:t>
      </w:r>
      <w:r w:rsidR="00E71BCA" w:rsidRPr="00D9007F">
        <w:rPr>
          <w:rFonts w:ascii="Arial" w:hAnsi="Arial" w:cs="Arial"/>
          <w:sz w:val="22"/>
          <w:szCs w:val="22"/>
        </w:rPr>
        <w:t>customers</w:t>
      </w:r>
      <w:r w:rsidR="00E06A57" w:rsidRPr="00D9007F">
        <w:rPr>
          <w:rFonts w:ascii="Arial" w:hAnsi="Arial" w:cs="Arial"/>
          <w:sz w:val="22"/>
          <w:szCs w:val="22"/>
        </w:rPr>
        <w:t xml:space="preserve"> are reported without power in two subsequent hours in one county, the data do not contain information about whether the same 10 households </w:t>
      </w:r>
      <w:r w:rsidR="009F0346" w:rsidRPr="00D9007F">
        <w:rPr>
          <w:rFonts w:ascii="Arial" w:hAnsi="Arial" w:cs="Arial"/>
          <w:sz w:val="22"/>
          <w:szCs w:val="22"/>
        </w:rPr>
        <w:t>lacked power</w:t>
      </w:r>
      <w:r w:rsidR="00E06A57" w:rsidRPr="00D9007F">
        <w:rPr>
          <w:rFonts w:ascii="Arial" w:hAnsi="Arial" w:cs="Arial"/>
          <w:sz w:val="22"/>
          <w:szCs w:val="22"/>
        </w:rPr>
        <w:t xml:space="preserve">. The data only show </w:t>
      </w:r>
      <w:r w:rsidR="009F0346" w:rsidRPr="00D9007F">
        <w:rPr>
          <w:rFonts w:ascii="Arial" w:hAnsi="Arial" w:cs="Arial"/>
          <w:sz w:val="22"/>
          <w:szCs w:val="22"/>
        </w:rPr>
        <w:t>the total count of households without power each hour</w:t>
      </w:r>
      <w:r w:rsidR="0091088D" w:rsidRPr="00D9007F">
        <w:rPr>
          <w:rFonts w:ascii="Arial" w:hAnsi="Arial" w:cs="Arial"/>
          <w:sz w:val="22"/>
          <w:szCs w:val="22"/>
        </w:rPr>
        <w:t>.</w:t>
      </w:r>
    </w:p>
    <w:p w14:paraId="1EDB1072" w14:textId="785F5D2F" w:rsidR="00E06A57" w:rsidRPr="00D9007F" w:rsidRDefault="004B669C" w:rsidP="00645DCF">
      <w:pPr>
        <w:spacing w:line="360" w:lineRule="auto"/>
        <w:ind w:firstLine="720"/>
        <w:rPr>
          <w:rFonts w:ascii="Arial" w:hAnsi="Arial" w:cs="Arial"/>
          <w:sz w:val="22"/>
          <w:szCs w:val="22"/>
        </w:rPr>
      </w:pPr>
      <w:r w:rsidRPr="00D9007F">
        <w:rPr>
          <w:rFonts w:ascii="Arial" w:hAnsi="Arial" w:cs="Arial"/>
          <w:sz w:val="22"/>
          <w:szCs w:val="22"/>
        </w:rPr>
        <w:t xml:space="preserve">The New York State power outage dataset is structured similarly </w:t>
      </w:r>
      <w:r w:rsidR="00C85CF6" w:rsidRPr="00D9007F">
        <w:rPr>
          <w:rFonts w:ascii="Arial" w:hAnsi="Arial" w:cs="Arial"/>
          <w:sz w:val="22"/>
          <w:szCs w:val="22"/>
        </w:rPr>
        <w:t>–</w:t>
      </w:r>
      <w:r w:rsidRPr="00D9007F">
        <w:rPr>
          <w:rFonts w:ascii="Arial" w:hAnsi="Arial" w:cs="Arial"/>
          <w:sz w:val="22"/>
          <w:szCs w:val="22"/>
        </w:rPr>
        <w:t xml:space="preserve"> </w:t>
      </w:r>
      <w:r w:rsidR="00C85CF6" w:rsidRPr="00D9007F">
        <w:rPr>
          <w:rFonts w:ascii="Arial" w:hAnsi="Arial" w:cs="Arial"/>
          <w:sz w:val="22"/>
          <w:szCs w:val="22"/>
        </w:rPr>
        <w:t xml:space="preserve">counts of customers without power are reported </w:t>
      </w:r>
      <w:r w:rsidR="003637DE" w:rsidRPr="00D9007F">
        <w:rPr>
          <w:rFonts w:ascii="Arial" w:hAnsi="Arial" w:cs="Arial"/>
          <w:sz w:val="22"/>
          <w:szCs w:val="22"/>
        </w:rPr>
        <w:t xml:space="preserve">by hour </w:t>
      </w:r>
      <w:r w:rsidR="00E50C4E" w:rsidRPr="00D9007F">
        <w:rPr>
          <w:rFonts w:ascii="Arial" w:hAnsi="Arial" w:cs="Arial"/>
          <w:sz w:val="22"/>
          <w:szCs w:val="22"/>
        </w:rPr>
        <w:t>by</w:t>
      </w:r>
      <w:r w:rsidR="00C85CF6" w:rsidRPr="00D9007F">
        <w:rPr>
          <w:rFonts w:ascii="Arial" w:hAnsi="Arial" w:cs="Arial"/>
          <w:sz w:val="22"/>
          <w:szCs w:val="22"/>
        </w:rPr>
        <w:t xml:space="preserve"> power operating division</w:t>
      </w:r>
      <w:r w:rsidR="00FA77DC" w:rsidRPr="00D9007F">
        <w:rPr>
          <w:rStyle w:val="EndnoteReference"/>
          <w:rFonts w:ascii="Arial" w:hAnsi="Arial" w:cs="Arial"/>
          <w:sz w:val="22"/>
          <w:szCs w:val="22"/>
        </w:rPr>
        <w:endnoteReference w:id="30"/>
      </w:r>
      <w:r w:rsidR="008B5B8D" w:rsidRPr="00D9007F">
        <w:rPr>
          <w:rFonts w:ascii="Arial" w:hAnsi="Arial" w:cs="Arial"/>
          <w:sz w:val="22"/>
          <w:szCs w:val="22"/>
          <w:vertAlign w:val="superscript"/>
        </w:rPr>
        <w:t>,</w:t>
      </w:r>
      <w:r w:rsidR="00FA77DC" w:rsidRPr="00D9007F">
        <w:rPr>
          <w:rStyle w:val="EndnoteReference"/>
          <w:rFonts w:ascii="Arial" w:hAnsi="Arial" w:cs="Arial"/>
          <w:sz w:val="22"/>
          <w:szCs w:val="22"/>
        </w:rPr>
        <w:endnoteReference w:id="31"/>
      </w:r>
      <w:r w:rsidR="00E50C4E" w:rsidRPr="00D9007F">
        <w:rPr>
          <w:rFonts w:ascii="Arial" w:hAnsi="Arial" w:cs="Arial"/>
          <w:sz w:val="22"/>
          <w:szCs w:val="22"/>
        </w:rPr>
        <w:t>. Power operating divisions are</w:t>
      </w:r>
      <w:r w:rsidR="00C85CF6" w:rsidRPr="00D9007F">
        <w:rPr>
          <w:rFonts w:ascii="Arial" w:hAnsi="Arial" w:cs="Arial"/>
          <w:sz w:val="22"/>
          <w:szCs w:val="22"/>
        </w:rPr>
        <w:t xml:space="preserve"> </w:t>
      </w:r>
      <w:r w:rsidR="00673017" w:rsidRPr="00D9007F">
        <w:rPr>
          <w:rFonts w:ascii="Arial" w:hAnsi="Arial" w:cs="Arial"/>
          <w:sz w:val="22"/>
          <w:szCs w:val="22"/>
        </w:rPr>
        <w:t>geographic units varying in size but similar to ZIP codes</w:t>
      </w:r>
      <w:r w:rsidR="00C85CF6" w:rsidRPr="00D9007F">
        <w:rPr>
          <w:rFonts w:ascii="Arial" w:hAnsi="Arial" w:cs="Arial"/>
          <w:sz w:val="22"/>
          <w:szCs w:val="22"/>
        </w:rPr>
        <w:t xml:space="preserve"> throughout the state. </w:t>
      </w:r>
    </w:p>
    <w:p w14:paraId="79CBDE80" w14:textId="77777777" w:rsidR="001A638D" w:rsidRPr="00D9007F" w:rsidRDefault="001A638D" w:rsidP="00645DCF">
      <w:pPr>
        <w:spacing w:line="360" w:lineRule="auto"/>
        <w:rPr>
          <w:rFonts w:ascii="Arial" w:hAnsi="Arial" w:cs="Arial"/>
          <w:sz w:val="22"/>
          <w:szCs w:val="22"/>
        </w:rPr>
      </w:pPr>
    </w:p>
    <w:p w14:paraId="7F2B9705" w14:textId="56499431" w:rsidR="001A638D" w:rsidRPr="00D9007F" w:rsidRDefault="00AE6A5A" w:rsidP="00645DCF">
      <w:pPr>
        <w:spacing w:line="360" w:lineRule="auto"/>
        <w:rPr>
          <w:rFonts w:ascii="Arial" w:hAnsi="Arial" w:cs="Arial"/>
          <w:b/>
          <w:bCs/>
          <w:sz w:val="22"/>
          <w:szCs w:val="22"/>
        </w:rPr>
      </w:pPr>
      <w:r w:rsidRPr="00D9007F">
        <w:rPr>
          <w:rFonts w:ascii="Arial" w:hAnsi="Arial" w:cs="Arial"/>
          <w:b/>
          <w:bCs/>
          <w:sz w:val="22"/>
          <w:szCs w:val="22"/>
        </w:rPr>
        <w:t>Strategy to m</w:t>
      </w:r>
      <w:r w:rsidR="001A638D" w:rsidRPr="00D9007F">
        <w:rPr>
          <w:rFonts w:ascii="Arial" w:hAnsi="Arial" w:cs="Arial"/>
          <w:b/>
          <w:bCs/>
          <w:sz w:val="22"/>
          <w:szCs w:val="22"/>
        </w:rPr>
        <w:t>easur</w:t>
      </w:r>
      <w:r w:rsidRPr="00D9007F">
        <w:rPr>
          <w:rFonts w:ascii="Arial" w:hAnsi="Arial" w:cs="Arial"/>
          <w:b/>
          <w:bCs/>
          <w:sz w:val="22"/>
          <w:szCs w:val="22"/>
        </w:rPr>
        <w:t>e</w:t>
      </w:r>
      <w:r w:rsidR="001A638D" w:rsidRPr="00D9007F">
        <w:rPr>
          <w:rFonts w:ascii="Arial" w:hAnsi="Arial" w:cs="Arial"/>
          <w:b/>
          <w:bCs/>
          <w:sz w:val="22"/>
          <w:szCs w:val="22"/>
        </w:rPr>
        <w:t xml:space="preserve"> power </w:t>
      </w:r>
      <w:commentRangeStart w:id="6"/>
      <w:r w:rsidR="001A638D" w:rsidRPr="00D9007F">
        <w:rPr>
          <w:rFonts w:ascii="Arial" w:hAnsi="Arial" w:cs="Arial"/>
          <w:b/>
          <w:bCs/>
          <w:sz w:val="22"/>
          <w:szCs w:val="22"/>
        </w:rPr>
        <w:t>outage</w:t>
      </w:r>
      <w:commentRangeEnd w:id="6"/>
      <w:r w:rsidR="006618D1" w:rsidRPr="00D9007F">
        <w:rPr>
          <w:rStyle w:val="CommentReference"/>
          <w:rFonts w:ascii="Arial" w:hAnsi="Arial" w:cs="Arial"/>
          <w:sz w:val="22"/>
          <w:szCs w:val="22"/>
        </w:rPr>
        <w:commentReference w:id="6"/>
      </w:r>
    </w:p>
    <w:p w14:paraId="5A060AA6" w14:textId="77777777" w:rsidR="00720AD5" w:rsidRPr="00D9007F" w:rsidRDefault="00720AD5" w:rsidP="00645DCF">
      <w:pPr>
        <w:spacing w:line="360" w:lineRule="auto"/>
        <w:rPr>
          <w:rFonts w:ascii="Arial" w:hAnsi="Arial" w:cs="Arial"/>
          <w:b/>
          <w:bCs/>
          <w:sz w:val="22"/>
          <w:szCs w:val="22"/>
        </w:rPr>
      </w:pPr>
    </w:p>
    <w:p w14:paraId="62B201E1" w14:textId="0C47B111" w:rsidR="008B1157" w:rsidRPr="00D9007F" w:rsidRDefault="009472C5" w:rsidP="00645DCF">
      <w:pPr>
        <w:spacing w:line="360" w:lineRule="auto"/>
        <w:ind w:firstLine="720"/>
        <w:rPr>
          <w:rFonts w:ascii="Arial" w:hAnsi="Arial" w:cs="Arial"/>
          <w:sz w:val="22"/>
          <w:szCs w:val="22"/>
        </w:rPr>
      </w:pPr>
      <w:r w:rsidRPr="00D9007F">
        <w:rPr>
          <w:rFonts w:ascii="Arial" w:hAnsi="Arial" w:cs="Arial"/>
          <w:sz w:val="22"/>
          <w:szCs w:val="22"/>
        </w:rPr>
        <w:t xml:space="preserve">To measure daily </w:t>
      </w:r>
      <w:commentRangeStart w:id="7"/>
      <w:commentRangeStart w:id="8"/>
      <w:commentRangeStart w:id="9"/>
      <w:commentRangeStart w:id="10"/>
      <w:commentRangeEnd w:id="10"/>
      <w:r w:rsidR="00673017" w:rsidRPr="00D9007F">
        <w:rPr>
          <w:rStyle w:val="CommentReference"/>
          <w:rFonts w:ascii="Arial" w:hAnsi="Arial" w:cs="Arial"/>
        </w:rPr>
        <w:commentReference w:id="10"/>
      </w:r>
      <w:commentRangeEnd w:id="7"/>
      <w:r w:rsidR="00785F18" w:rsidRPr="00D9007F">
        <w:rPr>
          <w:rStyle w:val="CommentReference"/>
          <w:rFonts w:ascii="Arial" w:hAnsi="Arial" w:cs="Arial"/>
        </w:rPr>
        <w:commentReference w:id="7"/>
      </w:r>
      <w:commentRangeEnd w:id="8"/>
      <w:r w:rsidR="0020648A">
        <w:rPr>
          <w:rStyle w:val="CommentReference"/>
        </w:rPr>
        <w:commentReference w:id="8"/>
      </w:r>
      <w:commentRangeEnd w:id="9"/>
      <w:r w:rsidR="00EA4F0F">
        <w:rPr>
          <w:rStyle w:val="CommentReference"/>
        </w:rPr>
        <w:commentReference w:id="9"/>
      </w:r>
      <w:r w:rsidRPr="00D9007F">
        <w:rPr>
          <w:rFonts w:ascii="Arial" w:hAnsi="Arial" w:cs="Arial"/>
          <w:sz w:val="22"/>
          <w:szCs w:val="22"/>
        </w:rPr>
        <w:t xml:space="preserve">power outage exposure in the </w:t>
      </w:r>
      <w:r w:rsidR="000042D9" w:rsidRPr="00D9007F">
        <w:rPr>
          <w:rFonts w:ascii="Arial" w:hAnsi="Arial" w:cs="Arial"/>
          <w:sz w:val="22"/>
          <w:szCs w:val="22"/>
        </w:rPr>
        <w:t>POUS</w:t>
      </w:r>
      <w:r w:rsidRPr="00D9007F">
        <w:rPr>
          <w:rFonts w:ascii="Arial" w:hAnsi="Arial" w:cs="Arial"/>
          <w:sz w:val="22"/>
          <w:szCs w:val="22"/>
        </w:rPr>
        <w:t xml:space="preserve"> dataset and New York State dataset, w</w:t>
      </w:r>
      <w:r w:rsidR="00E91B51" w:rsidRPr="00D9007F">
        <w:rPr>
          <w:rFonts w:ascii="Arial" w:hAnsi="Arial" w:cs="Arial"/>
          <w:sz w:val="22"/>
          <w:szCs w:val="22"/>
        </w:rPr>
        <w:t xml:space="preserve">e </w:t>
      </w:r>
      <w:r w:rsidR="009C6211" w:rsidRPr="00D9007F">
        <w:rPr>
          <w:rFonts w:ascii="Arial" w:hAnsi="Arial" w:cs="Arial"/>
          <w:sz w:val="22"/>
          <w:szCs w:val="22"/>
        </w:rPr>
        <w:t xml:space="preserve">propose the following </w:t>
      </w:r>
      <w:r w:rsidR="00660215" w:rsidRPr="00D9007F">
        <w:rPr>
          <w:rFonts w:ascii="Arial" w:hAnsi="Arial" w:cs="Arial"/>
          <w:sz w:val="22"/>
          <w:szCs w:val="22"/>
        </w:rPr>
        <w:t>strategy</w:t>
      </w:r>
      <w:r w:rsidR="0020648A">
        <w:rPr>
          <w:rFonts w:ascii="Arial" w:hAnsi="Arial" w:cs="Arial"/>
          <w:sz w:val="22"/>
          <w:szCs w:val="22"/>
        </w:rPr>
        <w:t>, using</w:t>
      </w:r>
      <w:r w:rsidR="00673017" w:rsidRPr="00D9007F">
        <w:rPr>
          <w:rFonts w:ascii="Arial" w:hAnsi="Arial" w:cs="Arial"/>
          <w:sz w:val="22"/>
          <w:szCs w:val="22"/>
        </w:rPr>
        <w:t xml:space="preserve"> the </w:t>
      </w:r>
      <w:r w:rsidR="00BC3D59" w:rsidRPr="00D9007F">
        <w:rPr>
          <w:rFonts w:ascii="Arial" w:hAnsi="Arial" w:cs="Arial"/>
          <w:sz w:val="22"/>
          <w:szCs w:val="22"/>
        </w:rPr>
        <w:t>POUS</w:t>
      </w:r>
      <w:r w:rsidR="007552F2" w:rsidRPr="00D9007F">
        <w:rPr>
          <w:rFonts w:ascii="Arial" w:hAnsi="Arial" w:cs="Arial"/>
          <w:sz w:val="22"/>
          <w:szCs w:val="22"/>
        </w:rPr>
        <w:t xml:space="preserve"> data</w:t>
      </w:r>
      <w:r w:rsidR="00574686">
        <w:rPr>
          <w:rFonts w:ascii="Arial" w:hAnsi="Arial" w:cs="Arial"/>
          <w:sz w:val="22"/>
          <w:szCs w:val="22"/>
        </w:rPr>
        <w:t xml:space="preserve"> </w:t>
      </w:r>
      <w:r w:rsidR="00C15EE0" w:rsidRPr="00D9007F">
        <w:rPr>
          <w:rFonts w:ascii="Arial" w:hAnsi="Arial" w:cs="Arial"/>
          <w:sz w:val="22"/>
          <w:szCs w:val="22"/>
        </w:rPr>
        <w:t xml:space="preserve">as an example. </w:t>
      </w:r>
      <w:r w:rsidR="004E12FC" w:rsidRPr="00D9007F">
        <w:rPr>
          <w:rFonts w:ascii="Arial" w:hAnsi="Arial" w:cs="Arial"/>
          <w:sz w:val="22"/>
          <w:szCs w:val="22"/>
        </w:rPr>
        <w:t xml:space="preserve">Since the health-relevant duration of power outage may change depending on the health outcome </w:t>
      </w:r>
      <w:r w:rsidR="007C63DB" w:rsidRPr="00D9007F">
        <w:rPr>
          <w:rFonts w:ascii="Arial" w:hAnsi="Arial" w:cs="Arial"/>
          <w:sz w:val="22"/>
          <w:szCs w:val="22"/>
        </w:rPr>
        <w:t>studied</w:t>
      </w:r>
      <w:r w:rsidR="004E12FC" w:rsidRPr="00D9007F">
        <w:rPr>
          <w:rFonts w:ascii="Arial" w:hAnsi="Arial" w:cs="Arial"/>
          <w:sz w:val="22"/>
          <w:szCs w:val="22"/>
        </w:rPr>
        <w:t>, we</w:t>
      </w:r>
      <w:r w:rsidR="00BF2AD6" w:rsidRPr="00D9007F">
        <w:rPr>
          <w:rFonts w:ascii="Arial" w:hAnsi="Arial" w:cs="Arial"/>
          <w:sz w:val="22"/>
          <w:szCs w:val="22"/>
        </w:rPr>
        <w:t xml:space="preserve"> suggest a</w:t>
      </w:r>
      <w:r w:rsidR="004E12FC" w:rsidRPr="00D9007F">
        <w:rPr>
          <w:rFonts w:ascii="Arial" w:hAnsi="Arial" w:cs="Arial"/>
          <w:sz w:val="22"/>
          <w:szCs w:val="22"/>
        </w:rPr>
        <w:t xml:space="preserve"> </w:t>
      </w:r>
      <w:r w:rsidR="00673017" w:rsidRPr="00D9007F">
        <w:rPr>
          <w:rFonts w:ascii="Arial" w:hAnsi="Arial" w:cs="Arial"/>
          <w:sz w:val="22"/>
          <w:szCs w:val="22"/>
        </w:rPr>
        <w:t xml:space="preserve">flexible </w:t>
      </w:r>
      <w:r w:rsidR="004E12FC" w:rsidRPr="00D9007F">
        <w:rPr>
          <w:rFonts w:ascii="Arial" w:hAnsi="Arial" w:cs="Arial"/>
          <w:sz w:val="22"/>
          <w:szCs w:val="22"/>
        </w:rPr>
        <w:t xml:space="preserve">definition of power outage exposure to identify power outages of varying lengths. </w:t>
      </w:r>
      <w:r w:rsidR="00924AC1" w:rsidRPr="00D9007F">
        <w:rPr>
          <w:rFonts w:ascii="Arial" w:hAnsi="Arial" w:cs="Arial"/>
          <w:sz w:val="22"/>
          <w:szCs w:val="22"/>
        </w:rPr>
        <w:t>Although continuous measures of power outage are possible, w</w:t>
      </w:r>
      <w:r w:rsidR="004E12FC" w:rsidRPr="00D9007F">
        <w:rPr>
          <w:rFonts w:ascii="Arial" w:hAnsi="Arial" w:cs="Arial"/>
          <w:sz w:val="22"/>
          <w:szCs w:val="22"/>
        </w:rPr>
        <w:t xml:space="preserve">e </w:t>
      </w:r>
      <w:r w:rsidR="00673017" w:rsidRPr="00D9007F">
        <w:rPr>
          <w:rFonts w:ascii="Arial" w:hAnsi="Arial" w:cs="Arial"/>
          <w:sz w:val="22"/>
          <w:szCs w:val="22"/>
        </w:rPr>
        <w:t>estimated</w:t>
      </w:r>
      <w:r w:rsidR="004E12FC" w:rsidRPr="00D9007F">
        <w:rPr>
          <w:rFonts w:ascii="Arial" w:hAnsi="Arial" w:cs="Arial"/>
          <w:sz w:val="22"/>
          <w:szCs w:val="22"/>
        </w:rPr>
        <w:t xml:space="preserve"> daily binary exposure because binary metrics are </w:t>
      </w:r>
      <w:r w:rsidR="00EA4F0F">
        <w:rPr>
          <w:rFonts w:ascii="Arial" w:hAnsi="Arial" w:cs="Arial"/>
          <w:sz w:val="22"/>
          <w:szCs w:val="22"/>
        </w:rPr>
        <w:t xml:space="preserve">more </w:t>
      </w:r>
      <w:r w:rsidR="004E12FC" w:rsidRPr="00D9007F">
        <w:rPr>
          <w:rFonts w:ascii="Arial" w:hAnsi="Arial" w:cs="Arial"/>
          <w:sz w:val="22"/>
          <w:szCs w:val="22"/>
        </w:rPr>
        <w:t xml:space="preserve">easily interpretable by policymakers and </w:t>
      </w:r>
      <w:r w:rsidR="004E12FC" w:rsidRPr="00D9007F">
        <w:rPr>
          <w:rFonts w:ascii="Arial" w:hAnsi="Arial" w:cs="Arial"/>
          <w:sz w:val="22"/>
          <w:szCs w:val="22"/>
        </w:rPr>
        <w:lastRenderedPageBreak/>
        <w:t>non-scientists</w:t>
      </w:r>
      <w:ins w:id="11" w:author="Kioumourtzoglou, Marianthi-Anna" w:date="2024-07-27T10:07:00Z" w16du:dateUtc="2024-07-27T14:07:00Z">
        <w:r w:rsidR="00EA4F0F">
          <w:rPr>
            <w:rFonts w:ascii="Arial" w:hAnsi="Arial" w:cs="Arial"/>
            <w:sz w:val="22"/>
            <w:szCs w:val="22"/>
          </w:rPr>
          <w:t xml:space="preserve">, without having </w:t>
        </w:r>
      </w:ins>
      <w:ins w:id="12" w:author="Kioumourtzoglou, Marianthi-Anna" w:date="2024-07-27T10:10:00Z" w16du:dateUtc="2024-07-27T14:10:00Z">
        <w:r w:rsidR="00EA4F0F">
          <w:rPr>
            <w:rFonts w:ascii="Arial" w:hAnsi="Arial" w:cs="Arial"/>
            <w:sz w:val="22"/>
            <w:szCs w:val="22"/>
          </w:rPr>
          <w:t xml:space="preserve">to provide all the details about differences in hours of outage that </w:t>
        </w:r>
        <w:commentRangeStart w:id="13"/>
        <w:r w:rsidR="00EA4F0F">
          <w:rPr>
            <w:rFonts w:ascii="Arial" w:hAnsi="Arial" w:cs="Arial"/>
            <w:sz w:val="22"/>
            <w:szCs w:val="22"/>
          </w:rPr>
          <w:t>are</w:t>
        </w:r>
      </w:ins>
      <w:commentRangeEnd w:id="13"/>
      <w:r w:rsidR="007546C8">
        <w:rPr>
          <w:rStyle w:val="CommentReference"/>
        </w:rPr>
        <w:commentReference w:id="13"/>
      </w:r>
      <w:ins w:id="14" w:author="Kioumourtzoglou, Marianthi-Anna" w:date="2024-07-27T10:10:00Z" w16du:dateUtc="2024-07-27T14:10:00Z">
        <w:r w:rsidR="00EA4F0F">
          <w:rPr>
            <w:rFonts w:ascii="Arial" w:hAnsi="Arial" w:cs="Arial"/>
            <w:sz w:val="22"/>
            <w:szCs w:val="22"/>
          </w:rPr>
          <w:t xml:space="preserve"> relevant for each outcome </w:t>
        </w:r>
        <w:commentRangeStart w:id="15"/>
        <w:r w:rsidR="00EA4F0F">
          <w:rPr>
            <w:rFonts w:ascii="Arial" w:hAnsi="Arial" w:cs="Arial"/>
            <w:sz w:val="22"/>
            <w:szCs w:val="22"/>
          </w:rPr>
          <w:t>specifically</w:t>
        </w:r>
      </w:ins>
      <w:r w:rsidR="004E12FC" w:rsidRPr="00D9007F">
        <w:rPr>
          <w:rFonts w:ascii="Arial" w:hAnsi="Arial" w:cs="Arial"/>
          <w:sz w:val="22"/>
          <w:szCs w:val="22"/>
        </w:rPr>
        <w:t xml:space="preserve">. </w:t>
      </w:r>
      <w:commentRangeEnd w:id="15"/>
      <w:r w:rsidR="004F0D0C">
        <w:rPr>
          <w:rStyle w:val="CommentReference"/>
        </w:rPr>
        <w:commentReference w:id="15"/>
      </w:r>
      <w:del w:id="16" w:author="Kioumourtzoglou, Marianthi-Anna" w:date="2024-07-27T10:13:00Z" w16du:dateUtc="2024-07-27T14:13:00Z">
        <w:r w:rsidR="0097787B" w:rsidRPr="00D9007F" w:rsidDel="004F0D0C">
          <w:rPr>
            <w:rFonts w:ascii="Arial" w:hAnsi="Arial" w:cs="Arial"/>
            <w:sz w:val="22"/>
            <w:szCs w:val="22"/>
          </w:rPr>
          <w:delText>In particular, we</w:delText>
        </w:r>
      </w:del>
      <w:ins w:id="17" w:author="Kioumourtzoglou, Marianthi-Anna" w:date="2024-07-27T10:13:00Z" w16du:dateUtc="2024-07-27T14:13:00Z">
        <w:r w:rsidR="004F0D0C" w:rsidRPr="00D9007F">
          <w:rPr>
            <w:rFonts w:ascii="Arial" w:hAnsi="Arial" w:cs="Arial"/>
            <w:sz w:val="22"/>
            <w:szCs w:val="22"/>
          </w:rPr>
          <w:t>We</w:t>
        </w:r>
      </w:ins>
      <w:r w:rsidR="0097787B" w:rsidRPr="00D9007F">
        <w:rPr>
          <w:rFonts w:ascii="Arial" w:hAnsi="Arial" w:cs="Arial"/>
          <w:sz w:val="22"/>
          <w:szCs w:val="22"/>
        </w:rPr>
        <w:t xml:space="preserve"> think that a binary measure of power outage will allow for clear communication about the </w:t>
      </w:r>
      <w:r w:rsidR="009708EE" w:rsidRPr="00D9007F">
        <w:rPr>
          <w:rFonts w:ascii="Arial" w:hAnsi="Arial" w:cs="Arial"/>
          <w:sz w:val="22"/>
          <w:szCs w:val="22"/>
        </w:rPr>
        <w:t>health</w:t>
      </w:r>
      <w:r w:rsidR="0097787B" w:rsidRPr="00D9007F">
        <w:rPr>
          <w:rFonts w:ascii="Arial" w:hAnsi="Arial" w:cs="Arial"/>
          <w:sz w:val="22"/>
          <w:szCs w:val="22"/>
        </w:rPr>
        <w:t xml:space="preserve"> </w:t>
      </w:r>
      <w:r w:rsidR="00B73875" w:rsidRPr="00D9007F">
        <w:rPr>
          <w:rFonts w:ascii="Arial" w:hAnsi="Arial" w:cs="Arial"/>
          <w:sz w:val="22"/>
          <w:szCs w:val="22"/>
        </w:rPr>
        <w:t xml:space="preserve">risks of power outages. </w:t>
      </w:r>
      <w:r w:rsidR="009708EE" w:rsidRPr="00D9007F">
        <w:rPr>
          <w:rFonts w:ascii="Arial" w:hAnsi="Arial" w:cs="Arial"/>
          <w:sz w:val="22"/>
          <w:szCs w:val="22"/>
        </w:rPr>
        <w:t xml:space="preserve">We also hypothesize that </w:t>
      </w:r>
      <w:r w:rsidR="00814242" w:rsidRPr="00D9007F">
        <w:rPr>
          <w:rFonts w:ascii="Arial" w:hAnsi="Arial" w:cs="Arial"/>
          <w:sz w:val="22"/>
          <w:szCs w:val="22"/>
        </w:rPr>
        <w:t xml:space="preserve">power outages will </w:t>
      </w:r>
      <w:r w:rsidR="0081781A" w:rsidRPr="00D9007F">
        <w:rPr>
          <w:rFonts w:ascii="Arial" w:hAnsi="Arial" w:cs="Arial"/>
          <w:sz w:val="22"/>
          <w:szCs w:val="22"/>
        </w:rPr>
        <w:t>not have health effects until they reach a certain duration</w:t>
      </w:r>
      <w:r w:rsidR="00C64735" w:rsidRPr="00D9007F">
        <w:rPr>
          <w:rFonts w:ascii="Arial" w:hAnsi="Arial" w:cs="Arial"/>
          <w:sz w:val="22"/>
          <w:szCs w:val="22"/>
        </w:rPr>
        <w:t xml:space="preserve">. </w:t>
      </w:r>
      <w:commentRangeStart w:id="18"/>
      <w:r w:rsidR="00C64735" w:rsidRPr="00D9007F">
        <w:rPr>
          <w:rFonts w:ascii="Arial" w:hAnsi="Arial" w:cs="Arial"/>
          <w:sz w:val="22"/>
          <w:szCs w:val="22"/>
        </w:rPr>
        <w:t>A binary definition of power outage expo</w:t>
      </w:r>
      <w:r w:rsidR="00C54064" w:rsidRPr="00D9007F">
        <w:rPr>
          <w:rFonts w:ascii="Arial" w:hAnsi="Arial" w:cs="Arial"/>
          <w:sz w:val="22"/>
          <w:szCs w:val="22"/>
        </w:rPr>
        <w:t>sure</w:t>
      </w:r>
      <w:r w:rsidR="00C64735" w:rsidRPr="00D9007F">
        <w:rPr>
          <w:rFonts w:ascii="Arial" w:hAnsi="Arial" w:cs="Arial"/>
          <w:sz w:val="22"/>
          <w:szCs w:val="22"/>
        </w:rPr>
        <w:t xml:space="preserve"> model</w:t>
      </w:r>
      <w:r w:rsidR="00C54064" w:rsidRPr="00D9007F">
        <w:rPr>
          <w:rFonts w:ascii="Arial" w:hAnsi="Arial" w:cs="Arial"/>
          <w:sz w:val="22"/>
          <w:szCs w:val="22"/>
        </w:rPr>
        <w:t>s</w:t>
      </w:r>
      <w:r w:rsidR="00C64735" w:rsidRPr="00D9007F">
        <w:rPr>
          <w:rFonts w:ascii="Arial" w:hAnsi="Arial" w:cs="Arial"/>
          <w:sz w:val="22"/>
          <w:szCs w:val="22"/>
        </w:rPr>
        <w:t xml:space="preserve"> these threshold effects. </w:t>
      </w:r>
      <w:commentRangeEnd w:id="18"/>
      <w:r w:rsidR="004F0D0C">
        <w:rPr>
          <w:rStyle w:val="CommentReference"/>
        </w:rPr>
        <w:commentReference w:id="18"/>
      </w:r>
      <w:commentRangeStart w:id="19"/>
      <w:commentRangeStart w:id="20"/>
      <w:r w:rsidR="0090029F" w:rsidRPr="00D9007F">
        <w:rPr>
          <w:rFonts w:ascii="Arial" w:hAnsi="Arial" w:cs="Arial"/>
          <w:sz w:val="22"/>
          <w:szCs w:val="22"/>
        </w:rPr>
        <w:t>The</w:t>
      </w:r>
      <w:r w:rsidR="008753A1" w:rsidRPr="00D9007F">
        <w:rPr>
          <w:rFonts w:ascii="Arial" w:hAnsi="Arial" w:cs="Arial"/>
          <w:sz w:val="22"/>
          <w:szCs w:val="22"/>
        </w:rPr>
        <w:t xml:space="preserve"> measurement strategy we propose here is </w:t>
      </w:r>
      <w:r w:rsidR="008B1157" w:rsidRPr="00D9007F">
        <w:rPr>
          <w:rFonts w:ascii="Arial" w:hAnsi="Arial" w:cs="Arial"/>
          <w:sz w:val="22"/>
          <w:szCs w:val="22"/>
        </w:rPr>
        <w:t xml:space="preserve">also </w:t>
      </w:r>
      <w:r w:rsidR="00831AF9" w:rsidRPr="00D9007F">
        <w:rPr>
          <w:rFonts w:ascii="Arial" w:hAnsi="Arial" w:cs="Arial"/>
          <w:sz w:val="22"/>
          <w:szCs w:val="22"/>
        </w:rPr>
        <w:t>similar to previous definition</w:t>
      </w:r>
      <w:r w:rsidR="00D474FA" w:rsidRPr="00D9007F">
        <w:rPr>
          <w:rFonts w:ascii="Arial" w:hAnsi="Arial" w:cs="Arial"/>
          <w:sz w:val="22"/>
          <w:szCs w:val="22"/>
        </w:rPr>
        <w:t>s</w:t>
      </w:r>
      <w:r w:rsidR="00831AF9" w:rsidRPr="00D9007F">
        <w:rPr>
          <w:rFonts w:ascii="Arial" w:hAnsi="Arial" w:cs="Arial"/>
          <w:sz w:val="22"/>
          <w:szCs w:val="22"/>
        </w:rPr>
        <w:t xml:space="preserve"> </w:t>
      </w:r>
      <w:r w:rsidR="00663EEA" w:rsidRPr="00D9007F">
        <w:rPr>
          <w:rFonts w:ascii="Arial" w:hAnsi="Arial" w:cs="Arial"/>
          <w:sz w:val="22"/>
          <w:szCs w:val="22"/>
        </w:rPr>
        <w:t xml:space="preserve">of power outage exposure </w:t>
      </w:r>
      <w:r w:rsidR="00831AF9" w:rsidRPr="00D9007F">
        <w:rPr>
          <w:rFonts w:ascii="Arial" w:hAnsi="Arial" w:cs="Arial"/>
          <w:sz w:val="22"/>
          <w:szCs w:val="22"/>
        </w:rPr>
        <w:t>used in the literature</w:t>
      </w:r>
      <w:r w:rsidR="001640FE" w:rsidRPr="00D9007F">
        <w:rPr>
          <w:rStyle w:val="EndnoteReference"/>
          <w:rFonts w:ascii="Arial" w:hAnsi="Arial" w:cs="Arial"/>
          <w:sz w:val="22"/>
          <w:szCs w:val="22"/>
        </w:rPr>
        <w:endnoteReference w:id="32"/>
      </w:r>
      <w:r w:rsidR="001640FE" w:rsidRPr="00D9007F">
        <w:rPr>
          <w:rFonts w:ascii="Arial" w:hAnsi="Arial" w:cs="Arial"/>
          <w:sz w:val="22"/>
          <w:szCs w:val="22"/>
          <w:vertAlign w:val="superscript"/>
        </w:rPr>
        <w:t>,</w:t>
      </w:r>
      <w:r w:rsidR="001640FE" w:rsidRPr="00D9007F">
        <w:rPr>
          <w:rStyle w:val="EndnoteReference"/>
          <w:rFonts w:ascii="Arial" w:hAnsi="Arial" w:cs="Arial"/>
          <w:sz w:val="22"/>
          <w:szCs w:val="22"/>
        </w:rPr>
        <w:endnoteReference w:id="33"/>
      </w:r>
      <w:r w:rsidR="001640FE" w:rsidRPr="00D9007F">
        <w:rPr>
          <w:rFonts w:ascii="Arial" w:hAnsi="Arial" w:cs="Arial"/>
          <w:sz w:val="22"/>
          <w:szCs w:val="22"/>
          <w:vertAlign w:val="superscript"/>
        </w:rPr>
        <w:t>,</w:t>
      </w:r>
      <w:r w:rsidR="00E74E6B" w:rsidRPr="00D9007F">
        <w:rPr>
          <w:rFonts w:ascii="Arial" w:hAnsi="Arial" w:cs="Arial"/>
          <w:sz w:val="22"/>
          <w:szCs w:val="22"/>
        </w:rPr>
        <w:t xml:space="preserve">. </w:t>
      </w:r>
      <w:commentRangeEnd w:id="19"/>
      <w:r w:rsidR="004F0D0C">
        <w:rPr>
          <w:rStyle w:val="CommentReference"/>
        </w:rPr>
        <w:commentReference w:id="19"/>
      </w:r>
      <w:commentRangeEnd w:id="20"/>
      <w:r w:rsidR="00AC691A">
        <w:rPr>
          <w:rStyle w:val="CommentReference"/>
        </w:rPr>
        <w:commentReference w:id="20"/>
      </w:r>
    </w:p>
    <w:p w14:paraId="19DE1EC0" w14:textId="5D768F88" w:rsidR="00785F18" w:rsidRPr="00D9007F" w:rsidRDefault="00EB234C" w:rsidP="00645DCF">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power outage if the percentage of customers without power in county </w:t>
      </w:r>
      <w:r w:rsidR="00733BF8" w:rsidRPr="00D9007F">
        <w:rPr>
          <w:rFonts w:ascii="Arial" w:hAnsi="Arial" w:cs="Arial"/>
          <w:i/>
          <w:iCs/>
          <w:sz w:val="22"/>
          <w:szCs w:val="22"/>
        </w:rPr>
        <w:t>I</w:t>
      </w:r>
      <w:r w:rsidRPr="00D9007F">
        <w:rPr>
          <w:rFonts w:ascii="Arial" w:hAnsi="Arial" w:cs="Arial"/>
          <w:sz w:val="22"/>
          <w:szCs w:val="22"/>
        </w:rPr>
        <w:t xml:space="preserve"> 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K</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 of the customers</w:t>
      </w:r>
      <w:r w:rsidR="000C29FD" w:rsidRPr="00D9007F">
        <w:rPr>
          <w:rFonts w:ascii="Arial" w:hAnsi="Arial" w:cs="Arial"/>
          <w:sz w:val="22"/>
          <w:szCs w:val="22"/>
        </w:rPr>
        <w:t>.</w:t>
      </w:r>
      <w:r w:rsidR="00182E34">
        <w:rPr>
          <w:rFonts w:ascii="Arial" w:hAnsi="Arial" w:cs="Arial"/>
          <w:sz w:val="22"/>
          <w:szCs w:val="22"/>
        </w:rPr>
        <w:t xml:space="preserve"> In this example, we would define a county </w:t>
      </w:r>
      <w:r w:rsidR="00182E34">
        <w:rPr>
          <w:rFonts w:ascii="Arial" w:hAnsi="Arial" w:cs="Arial"/>
          <w:i/>
          <w:iCs/>
          <w:sz w:val="22"/>
          <w:szCs w:val="22"/>
        </w:rPr>
        <w:t>I</w:t>
      </w:r>
      <w:r w:rsidR="00182E34">
        <w:rPr>
          <w:rFonts w:ascii="Arial" w:hAnsi="Arial" w:cs="Arial"/>
          <w:sz w:val="22"/>
          <w:szCs w:val="22"/>
        </w:rPr>
        <w:t xml:space="preserve"> exposed to a power outage during hour </w:t>
      </w:r>
      <w:r w:rsidR="00182E34" w:rsidRPr="00A64907">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in </w:t>
      </w:r>
      <w:r w:rsidR="00182E34">
        <w:rPr>
          <w:rFonts w:ascii="Arial" w:hAnsi="Arial" w:cs="Arial"/>
          <w:sz w:val="22"/>
          <w:szCs w:val="22"/>
        </w:rPr>
        <w:t xml:space="preserve">the </w:t>
      </w:r>
      <w:r w:rsidRPr="00D9007F">
        <w:rPr>
          <w:rFonts w:ascii="Arial" w:hAnsi="Arial" w:cs="Arial"/>
          <w:sz w:val="22"/>
          <w:szCs w:val="22"/>
        </w:rPr>
        <w:t xml:space="preserve">county </w:t>
      </w:r>
      <w:r w:rsidR="00DE78E8" w:rsidRPr="00D9007F">
        <w:rPr>
          <w:rFonts w:ascii="Arial" w:hAnsi="Arial" w:cs="Arial"/>
          <w:sz w:val="22"/>
          <w:szCs w:val="22"/>
        </w:rPr>
        <w:t>were without power</w:t>
      </w:r>
      <w:r w:rsidR="00F01AA6" w:rsidRPr="00D9007F">
        <w:rPr>
          <w:rFonts w:ascii="Arial" w:hAnsi="Arial" w:cs="Arial"/>
          <w:sz w:val="22"/>
          <w:szCs w:val="22"/>
        </w:rPr>
        <w:t xml:space="preserve"> in</w:t>
      </w:r>
      <w:r w:rsidR="00182E34">
        <w:rPr>
          <w:rFonts w:ascii="Arial" w:hAnsi="Arial" w:cs="Arial"/>
          <w:sz w:val="22"/>
          <w:szCs w:val="22"/>
        </w:rPr>
        <w:t xml:space="preserve"> that</w:t>
      </w:r>
      <w:r w:rsidR="00F01AA6" w:rsidRPr="00D9007F">
        <w:rPr>
          <w:rFonts w:ascii="Arial" w:hAnsi="Arial" w:cs="Arial"/>
          <w:sz w:val="22"/>
          <w:szCs w:val="22"/>
        </w:rPr>
        <w:t xml:space="preserve"> hour</w:t>
      </w:r>
      <w:r w:rsidR="008C3E35" w:rsidRPr="00D9007F">
        <w:rPr>
          <w:rFonts w:ascii="Arial" w:hAnsi="Arial" w:cs="Arial"/>
          <w:sz w:val="22"/>
          <w:szCs w:val="22"/>
        </w:rPr>
        <w:t>.</w:t>
      </w:r>
      <w:r w:rsidR="00575B94">
        <w:rPr>
          <w:rFonts w:ascii="Arial" w:hAnsi="Arial" w:cs="Arial"/>
          <w:sz w:val="22"/>
          <w:szCs w:val="22"/>
        </w:rPr>
        <w:t xml:space="preserve"> </w:t>
      </w:r>
      <w:r w:rsidRPr="00D9007F">
        <w:rPr>
          <w:rFonts w:ascii="Arial" w:hAnsi="Arial" w:cs="Arial"/>
          <w:sz w:val="22"/>
          <w:szCs w:val="22"/>
        </w:rPr>
        <w:t xml:space="preserve">We then </w:t>
      </w:r>
      <w:r w:rsidR="00B8598E" w:rsidRPr="00D9007F">
        <w:rPr>
          <w:rFonts w:ascii="Arial" w:hAnsi="Arial" w:cs="Arial"/>
          <w:sz w:val="22"/>
          <w:szCs w:val="22"/>
        </w:rPr>
        <w:t>summarized</w:t>
      </w:r>
      <w:r w:rsidRPr="00D9007F">
        <w:rPr>
          <w:rFonts w:ascii="Arial" w:hAnsi="Arial" w:cs="Arial"/>
          <w:sz w:val="22"/>
          <w:szCs w:val="22"/>
        </w:rPr>
        <w:t xml:space="preserve"> this hourly exposure to the daily level</w:t>
      </w:r>
      <w:r w:rsidR="00EB6169" w:rsidRPr="00D9007F">
        <w:rPr>
          <w:rFonts w:ascii="Arial" w:hAnsi="Arial" w:cs="Arial"/>
          <w:sz w:val="22"/>
          <w:szCs w:val="22"/>
        </w:rPr>
        <w:t>. 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C931F0" w:rsidRPr="00D9007F">
        <w:rPr>
          <w:rFonts w:ascii="Arial" w:hAnsi="Arial" w:cs="Arial"/>
          <w:sz w:val="22"/>
          <w:szCs w:val="22"/>
        </w:rPr>
        <w:t>; this 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633FE">
        <w:rPr>
          <w:rFonts w:ascii="Arial" w:hAnsi="Arial" w:cs="Arial"/>
          <w:sz w:val="22"/>
          <w:szCs w:val="22"/>
        </w:rPr>
        <w:t xml:space="preserve">We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 xml:space="preserve">&gt;K% of the </w:t>
      </w:r>
      <w:r w:rsidRPr="00D9007F">
        <w:rPr>
          <w:rFonts w:ascii="Arial" w:hAnsi="Arial" w:cs="Arial"/>
          <w:sz w:val="22"/>
          <w:szCs w:val="22"/>
        </w:rPr>
        <w:t xml:space="preserve">customers </w:t>
      </w:r>
      <w:r w:rsidR="00C00F1C">
        <w:rPr>
          <w:rFonts w:ascii="Arial" w:hAnsi="Arial" w:cs="Arial"/>
          <w:sz w:val="22"/>
          <w:szCs w:val="22"/>
        </w:rPr>
        <w:t xml:space="preserve">in the county </w:t>
      </w:r>
      <w:r w:rsidRPr="00D9007F">
        <w:rPr>
          <w:rFonts w:ascii="Arial" w:hAnsi="Arial" w:cs="Arial"/>
          <w:sz w:val="22"/>
          <w:szCs w:val="22"/>
        </w:rPr>
        <w:t>without power)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(Figure 1)</w:t>
      </w:r>
      <w:r w:rsidR="003C6E5C" w:rsidRPr="00D9007F">
        <w:rPr>
          <w:rFonts w:ascii="Arial" w:hAnsi="Arial" w:cs="Arial"/>
          <w:sz w:val="22"/>
          <w:szCs w:val="22"/>
        </w:rPr>
        <w:t>.</w:t>
      </w:r>
    </w:p>
    <w:p w14:paraId="24DCBE9C" w14:textId="0036E33B"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When a county is exposed to an 8+ hour power outage according to this definition, this does not mean that there will be 10% of people in that county without power for at least 8 hours that day, since one customer could represent many people, and individual customers are not tracked over time.</w:t>
      </w:r>
      <w:r w:rsidR="003E6DD2" w:rsidRPr="00D9007F">
        <w:rPr>
          <w:rFonts w:ascii="Arial" w:hAnsi="Arial" w:cs="Arial"/>
          <w:sz w:val="22"/>
          <w:szCs w:val="22"/>
        </w:rPr>
        <w:t xml:space="preserve"> Instead, </w:t>
      </w:r>
      <w:r w:rsidR="00EA06AA" w:rsidRPr="00D9007F">
        <w:rPr>
          <w:rFonts w:ascii="Arial" w:hAnsi="Arial" w:cs="Arial"/>
          <w:sz w:val="22"/>
          <w:szCs w:val="22"/>
        </w:rPr>
        <w:t>an 8+ hour outage</w:t>
      </w:r>
      <w:r w:rsidR="003E6DD2" w:rsidRPr="00D9007F">
        <w:rPr>
          <w:rFonts w:ascii="Arial" w:hAnsi="Arial" w:cs="Arial"/>
          <w:sz w:val="22"/>
          <w:szCs w:val="22"/>
        </w:rPr>
        <w:t xml:space="preserve"> indicates that many individuals were likely without power for close to 8 hours in that county on that day</w:t>
      </w:r>
      <w:r w:rsidR="0036649D">
        <w:rPr>
          <w:rFonts w:ascii="Arial" w:hAnsi="Arial" w:cs="Arial"/>
          <w:sz w:val="22"/>
          <w:szCs w:val="22"/>
        </w:rPr>
        <w:t>.</w:t>
      </w:r>
      <w:r w:rsidR="0036649D" w:rsidRPr="00D9007F">
        <w:rPr>
          <w:rFonts w:ascii="Arial" w:hAnsi="Arial" w:cs="Arial"/>
          <w:sz w:val="22"/>
          <w:szCs w:val="22"/>
        </w:rPr>
        <w:t xml:space="preserve">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36649D" w:rsidRPr="00D9007F">
        <w:rPr>
          <w:rFonts w:ascii="Arial" w:hAnsi="Arial" w:cs="Arial"/>
          <w:sz w:val="22"/>
          <w:szCs w:val="22"/>
        </w:rPr>
        <w:t xml:space="preserve">spatial-unit 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152474B2" w:rsidR="00DD4ED1" w:rsidRPr="00D9007F" w:rsidRDefault="00574116" w:rsidP="00645DCF">
      <w:pPr>
        <w:spacing w:line="360" w:lineRule="auto"/>
        <w:ind w:firstLine="720"/>
        <w:rPr>
          <w:rFonts w:ascii="Arial" w:hAnsi="Arial" w:cs="Arial"/>
          <w:sz w:val="22"/>
          <w:szCs w:val="22"/>
        </w:rPr>
      </w:pPr>
      <w:r>
        <w:rPr>
          <w:rFonts w:ascii="Arial" w:hAnsi="Arial" w:cs="Arial"/>
          <w:sz w:val="22"/>
          <w:szCs w:val="22"/>
        </w:rPr>
        <w:t>T</w:t>
      </w:r>
      <w:r w:rsidR="00DD4ED1" w:rsidRPr="00D9007F">
        <w:rPr>
          <w:rFonts w:ascii="Arial" w:hAnsi="Arial" w:cs="Arial"/>
          <w:sz w:val="22"/>
          <w:szCs w:val="22"/>
        </w:rPr>
        <w:t xml:space="preserve">here is exposure misclassification inherent in this definition: when the county is ‘exposed’,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K%)</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dealt with this exposure misclassification by conducting sensitivity analyses varying the cut point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n </w:t>
      </w:r>
      <w:proofErr w:type="spellStart"/>
      <w:r w:rsidR="00C865B7">
        <w:rPr>
          <w:rFonts w:ascii="Arial" w:hAnsi="Arial" w:cs="Arial"/>
          <w:sz w:val="22"/>
          <w:szCs w:val="22"/>
        </w:rPr>
        <w:t>areal</w:t>
      </w:r>
      <w:proofErr w:type="spellEnd"/>
      <w:r w:rsidR="00C865B7">
        <w:rPr>
          <w:rFonts w:ascii="Arial" w:hAnsi="Arial" w:cs="Arial"/>
          <w:sz w:val="22"/>
          <w:szCs w:val="22"/>
        </w:rPr>
        <w:t xml:space="preserve"> </w:t>
      </w:r>
      <w:r w:rsidR="00DD4ED1" w:rsidRPr="00D9007F">
        <w:rPr>
          <w:rFonts w:ascii="Arial" w:hAnsi="Arial" w:cs="Arial"/>
          <w:sz w:val="22"/>
          <w:szCs w:val="22"/>
        </w:rPr>
        <w:t>unit is considered exposed to power o</w:t>
      </w:r>
      <w:commentRangeStart w:id="21"/>
      <w:commentRangeStart w:id="22"/>
      <w:r w:rsidR="00DD4ED1" w:rsidRPr="00D9007F">
        <w:rPr>
          <w:rFonts w:ascii="Arial" w:hAnsi="Arial" w:cs="Arial"/>
          <w:sz w:val="22"/>
          <w:szCs w:val="22"/>
        </w:rPr>
        <w:t>utage</w:t>
      </w:r>
      <w:commentRangeEnd w:id="21"/>
      <w:r w:rsidR="00C865B7">
        <w:rPr>
          <w:rStyle w:val="CommentReference"/>
        </w:rPr>
        <w:commentReference w:id="21"/>
      </w:r>
      <w:commentRangeEnd w:id="22"/>
      <w:r w:rsidR="00D97F34">
        <w:rPr>
          <w:rStyle w:val="CommentReference"/>
        </w:rPr>
        <w:commentReference w:id="22"/>
      </w:r>
      <w:r w:rsidR="00DD4ED1" w:rsidRPr="00D9007F">
        <w:rPr>
          <w:rFonts w:ascii="Arial" w:hAnsi="Arial" w:cs="Arial"/>
          <w:sz w:val="22"/>
          <w:szCs w:val="22"/>
        </w:rPr>
        <w:t>. For example, Northrop et al. considered a spatial unit exposed to power outage if more than 10% of the customers served in that unit were without power and conducted two sensitivity analyses consider</w:t>
      </w:r>
      <w:r w:rsidR="00C865B7">
        <w:rPr>
          <w:rFonts w:ascii="Arial" w:hAnsi="Arial" w:cs="Arial"/>
          <w:sz w:val="22"/>
          <w:szCs w:val="22"/>
        </w:rPr>
        <w:t>ing</w:t>
      </w:r>
      <w:r w:rsidR="00DD4ED1" w:rsidRPr="00D9007F">
        <w:rPr>
          <w:rFonts w:ascii="Arial" w:hAnsi="Arial" w:cs="Arial"/>
          <w:sz w:val="22"/>
          <w:szCs w:val="22"/>
        </w:rPr>
        <w:t xml:space="preserve"> a spatial unit exposed to power outage if more than 20% and 30% of the customers served in that unit were without power</w:t>
      </w:r>
      <w:r w:rsidR="00DD4ED1" w:rsidRPr="00D9007F">
        <w:rPr>
          <w:rStyle w:val="EndnoteReference"/>
          <w:rFonts w:ascii="Arial" w:hAnsi="Arial" w:cs="Arial"/>
          <w:sz w:val="22"/>
          <w:szCs w:val="22"/>
        </w:rPr>
        <w:endnoteReference w:id="34"/>
      </w:r>
      <w:r w:rsidR="00DD4ED1" w:rsidRPr="00D9007F">
        <w:rPr>
          <w:rFonts w:ascii="Arial" w:hAnsi="Arial" w:cs="Arial"/>
          <w:sz w:val="22"/>
          <w:szCs w:val="22"/>
        </w:rPr>
        <w:t xml:space="preserve">. As the cut point percentage increases, the </w:t>
      </w:r>
      <w:r w:rsidR="0068357E">
        <w:rPr>
          <w:rFonts w:ascii="Arial" w:hAnsi="Arial" w:cs="Arial"/>
          <w:sz w:val="22"/>
          <w:szCs w:val="22"/>
        </w:rPr>
        <w:t xml:space="preserve">accuracy </w:t>
      </w:r>
      <w:r w:rsidR="00DD4ED1" w:rsidRPr="00D9007F">
        <w:rPr>
          <w:rFonts w:ascii="Arial" w:hAnsi="Arial" w:cs="Arial"/>
          <w:sz w:val="22"/>
          <w:szCs w:val="22"/>
        </w:rPr>
        <w:t>of this definition of power outage increases.</w:t>
      </w:r>
    </w:p>
    <w:p w14:paraId="7A605915" w14:textId="7DD60597"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lastRenderedPageBreak/>
        <w:t xml:space="preserve"> </w:t>
      </w:r>
      <w:r w:rsidR="00A96682" w:rsidRPr="00D9007F">
        <w:rPr>
          <w:rFonts w:ascii="Arial" w:hAnsi="Arial" w:cs="Arial"/>
          <w:sz w:val="22"/>
          <w:szCs w:val="22"/>
        </w:rPr>
        <w:t xml:space="preserve">We propose using this 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 </w:t>
      </w:r>
      <w:commentRangeStart w:id="23"/>
      <w:commentRangeStart w:id="24"/>
      <w:r w:rsidR="00A96682" w:rsidRPr="00D9007F">
        <w:rPr>
          <w:rFonts w:ascii="Arial" w:hAnsi="Arial" w:cs="Arial"/>
          <w:sz w:val="22"/>
          <w:szCs w:val="22"/>
        </w:rPr>
        <w:t xml:space="preserve">cut point. </w:t>
      </w:r>
      <w:commentRangeEnd w:id="23"/>
      <w:r w:rsidR="0041767A">
        <w:rPr>
          <w:rStyle w:val="CommentReference"/>
        </w:rPr>
        <w:commentReference w:id="23"/>
      </w:r>
      <w:commentRangeEnd w:id="24"/>
      <w:r w:rsidR="004B16A5">
        <w:rPr>
          <w:rStyle w:val="CommentReference"/>
        </w:rPr>
        <w:commentReference w:id="24"/>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4ADD8041"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was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health outcome hypothesized to be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for 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sensitivity of results to study design. </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645DCF">
      <w:pPr>
        <w:spacing w:line="360" w:lineRule="auto"/>
        <w:rPr>
          <w:rFonts w:ascii="Arial" w:hAnsi="Arial" w:cs="Arial"/>
          <w:sz w:val="22"/>
          <w:szCs w:val="22"/>
        </w:rPr>
      </w:pPr>
    </w:p>
    <w:p w14:paraId="78C38BD2" w14:textId="22652A62" w:rsidR="00BB15E4" w:rsidRPr="00D9007F" w:rsidRDefault="00E0522D" w:rsidP="00645DCF">
      <w:pPr>
        <w:spacing w:line="360" w:lineRule="auto"/>
        <w:ind w:firstLine="720"/>
        <w:rPr>
          <w:rFonts w:ascii="Arial" w:hAnsi="Arial" w:cs="Arial"/>
          <w:sz w:val="22"/>
          <w:szCs w:val="22"/>
        </w:rPr>
      </w:pPr>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3CBBE4C9" w:rsidR="007659A7" w:rsidRPr="00D9007F" w:rsidRDefault="00423148" w:rsidP="00645DCF">
      <w:pPr>
        <w:spacing w:line="360" w:lineRule="auto"/>
        <w:ind w:firstLine="720"/>
        <w:rPr>
          <w:rFonts w:ascii="Arial" w:hAnsi="Arial" w:cs="Arial"/>
          <w:sz w:val="22"/>
          <w:szCs w:val="22"/>
        </w:rPr>
      </w:pPr>
      <w:commentRangeStart w:id="25"/>
      <w:r w:rsidRPr="00D9007F">
        <w:rPr>
          <w:rFonts w:ascii="Arial" w:hAnsi="Arial" w:cs="Arial"/>
          <w:sz w:val="22"/>
          <w:szCs w:val="22"/>
        </w:rPr>
        <w:t>W</w:t>
      </w:r>
      <w:commentRangeEnd w:id="25"/>
      <w:r w:rsidR="00F92572">
        <w:rPr>
          <w:rStyle w:val="CommentReference"/>
        </w:rPr>
        <w:commentReference w:id="25"/>
      </w:r>
      <w:r w:rsidRPr="00D9007F">
        <w:rPr>
          <w:rFonts w:ascii="Arial" w:hAnsi="Arial" w:cs="Arial"/>
          <w:sz w:val="22"/>
          <w:szCs w:val="22"/>
        </w:rPr>
        <w:t xml:space="preserve">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w:t>
      </w:r>
      <w:commentRangeStart w:id="26"/>
      <w:commentRangeStart w:id="27"/>
      <w:r w:rsidR="007E6818" w:rsidRPr="00D9007F">
        <w:rPr>
          <w:rFonts w:ascii="Arial" w:hAnsi="Arial" w:cs="Arial"/>
          <w:sz w:val="22"/>
          <w:szCs w:val="22"/>
        </w:rPr>
        <w:t>arbitrary</w:t>
      </w:r>
      <w:del w:id="28" w:author="Kioumourtzoglou, Marianthi-Anna" w:date="2024-07-29T20:45:00Z" w16du:dateUtc="2024-07-30T00:45:00Z">
        <w:r w:rsidR="007E6818" w:rsidRPr="00D9007F" w:rsidDel="00C02A98">
          <w:rPr>
            <w:rFonts w:ascii="Arial" w:hAnsi="Arial" w:cs="Arial"/>
            <w:sz w:val="22"/>
            <w:szCs w:val="22"/>
          </w:rPr>
          <w:delText xml:space="preserve"> </w:delText>
        </w:r>
        <w:commentRangeEnd w:id="26"/>
        <w:r w:rsidR="00214C4F" w:rsidRPr="00D9007F" w:rsidDel="00C02A98">
          <w:rPr>
            <w:rStyle w:val="CommentReference"/>
            <w:rFonts w:ascii="Arial" w:hAnsi="Arial" w:cs="Arial"/>
          </w:rPr>
          <w:commentReference w:id="26"/>
        </w:r>
        <w:commentRangeEnd w:id="27"/>
        <w:r w:rsidR="00F81A1F" w:rsidRPr="00D9007F" w:rsidDel="00C02A98">
          <w:rPr>
            <w:rStyle w:val="CommentReference"/>
            <w:rFonts w:ascii="Arial" w:hAnsi="Arial" w:cs="Arial"/>
          </w:rPr>
          <w:commentReference w:id="27"/>
        </w:r>
        <w:r w:rsidR="007E6818" w:rsidRPr="00D9007F" w:rsidDel="00C02A98">
          <w:rPr>
            <w:rFonts w:ascii="Arial" w:hAnsi="Arial" w:cs="Arial"/>
            <w:sz w:val="22"/>
            <w:szCs w:val="22"/>
          </w:rPr>
          <w:delText xml:space="preserve">– </w:delText>
        </w:r>
      </w:del>
      <w:ins w:id="29" w:author="Kioumourtzoglou, Marianthi-Anna" w:date="2024-07-29T20:45:00Z" w16du:dateUtc="2024-07-30T00:45:00Z">
        <w:r w:rsidR="00C02A98">
          <w:rPr>
            <w:rStyle w:val="CommentReference"/>
            <w:rFonts w:ascii="Arial" w:hAnsi="Arial" w:cs="Arial"/>
          </w:rPr>
          <w:t>—</w:t>
        </w:r>
      </w:ins>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C6599E" w:rsidRPr="00D9007F">
        <w:rPr>
          <w:rFonts w:ascii="Arial" w:hAnsi="Arial" w:cs="Arial"/>
          <w:sz w:val="22"/>
          <w:szCs w:val="22"/>
        </w:rPr>
        <w:t xml:space="preserve">in reality, </w:t>
      </w:r>
      <w:r w:rsidR="004E225A" w:rsidRPr="00D9007F">
        <w:rPr>
          <w:rFonts w:ascii="Arial" w:hAnsi="Arial" w:cs="Arial"/>
          <w:sz w:val="22"/>
          <w:szCs w:val="22"/>
        </w:rPr>
        <w:t>w</w:t>
      </w:r>
      <w:r w:rsidR="00A44AFF" w:rsidRPr="00D9007F">
        <w:rPr>
          <w:rFonts w:ascii="Arial" w:hAnsi="Arial" w:cs="Arial"/>
          <w:sz w:val="22"/>
          <w:szCs w:val="22"/>
        </w:rPr>
        <w:t xml:space="preserve">e do hypothesize that 8+ hour power outages matter for electricity-dependent medical device users, </w:t>
      </w:r>
      <w:commentRangeStart w:id="30"/>
      <w:commentRangeStart w:id="31"/>
      <w:r w:rsidR="00A44AFF" w:rsidRPr="00D9007F">
        <w:rPr>
          <w:rFonts w:ascii="Arial" w:hAnsi="Arial" w:cs="Arial"/>
          <w:sz w:val="22"/>
          <w:szCs w:val="22"/>
        </w:rPr>
        <w:t>as well heat and cold-related outcomes</w:t>
      </w:r>
      <w:r w:rsidR="00A73894" w:rsidRPr="00D9007F">
        <w:rPr>
          <w:rFonts w:ascii="Arial" w:hAnsi="Arial" w:cs="Arial"/>
          <w:sz w:val="22"/>
          <w:szCs w:val="22"/>
        </w:rPr>
        <w:t xml:space="preserve"> </w:t>
      </w:r>
      <w:commentRangeEnd w:id="30"/>
      <w:r w:rsidR="00357E81">
        <w:rPr>
          <w:rStyle w:val="CommentReference"/>
        </w:rPr>
        <w:commentReference w:id="30"/>
      </w:r>
      <w:commentRangeEnd w:id="31"/>
      <w:r w:rsidR="00380C63">
        <w:rPr>
          <w:rStyle w:val="CommentReference"/>
        </w:rPr>
        <w:commentReference w:id="31"/>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2126E813"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lastRenderedPageBreak/>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 xml:space="preserve">total hospitalization rate of </w:t>
      </w:r>
      <w:commentRangeStart w:id="32"/>
      <w:commentRangeStart w:id="33"/>
      <w:r w:rsidR="00AE70C9" w:rsidRPr="00D9007F">
        <w:rPr>
          <w:rFonts w:ascii="Arial" w:hAnsi="Arial" w:cs="Arial"/>
          <w:sz w:val="22"/>
          <w:szCs w:val="22"/>
        </w:rPr>
        <w:t>0.101</w:t>
      </w:r>
      <w:commentRangeEnd w:id="32"/>
      <w:r w:rsidR="00214C4F" w:rsidRPr="00D9007F">
        <w:rPr>
          <w:rStyle w:val="CommentReference"/>
          <w:rFonts w:ascii="Arial" w:hAnsi="Arial" w:cs="Arial"/>
        </w:rPr>
        <w:commentReference w:id="32"/>
      </w:r>
      <w:commentRangeEnd w:id="33"/>
      <w:r w:rsidR="00F81A1F" w:rsidRPr="00D9007F">
        <w:rPr>
          <w:rStyle w:val="CommentReference"/>
          <w:rFonts w:ascii="Arial" w:hAnsi="Arial" w:cs="Arial"/>
        </w:rPr>
        <w:commentReference w:id="33"/>
      </w:r>
      <w:r w:rsidR="00AE70C9" w:rsidRPr="00D9007F">
        <w:rPr>
          <w:rFonts w:ascii="Arial" w:hAnsi="Arial" w:cs="Arial"/>
          <w:sz w:val="22"/>
          <w:szCs w:val="22"/>
        </w:rPr>
        <w:t>%. This produced 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 more</w:t>
      </w:r>
      <w:r w:rsidR="001D1069" w:rsidRPr="00D9007F">
        <w:rPr>
          <w:rFonts w:ascii="Arial" w:hAnsi="Arial" w:cs="Arial"/>
          <w:sz w:val="22"/>
          <w:szCs w:val="22"/>
        </w:rPr>
        <w:t>, increasing hospitalization rates on exposed days</w:t>
      </w:r>
      <w:r w:rsidR="009F2EC6" w:rsidRPr="00D9007F">
        <w:rPr>
          <w:rFonts w:ascii="Arial" w:hAnsi="Arial" w:cs="Arial"/>
          <w:sz w:val="22"/>
          <w:szCs w:val="22"/>
        </w:rPr>
        <w:t xml:space="preserve"> with effect sizes of 0.5% and 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62C1C041" w14:textId="10D36709" w:rsidR="00B7629A" w:rsidRPr="00D9007F" w:rsidRDefault="00A54488" w:rsidP="00645DCF">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case/unbiased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r w:rsidR="00760748" w:rsidRPr="00D9007F">
        <w:rPr>
          <w:rFonts w:ascii="Arial" w:hAnsi="Arial" w:cs="Arial"/>
          <w:sz w:val="22"/>
          <w:szCs w:val="22"/>
        </w:rPr>
        <w:t>quasi-</w:t>
      </w:r>
      <w:r w:rsidR="00B7629A" w:rsidRPr="00D9007F">
        <w:rPr>
          <w:rFonts w:ascii="Arial" w:hAnsi="Arial" w:cs="Arial"/>
          <w:sz w:val="22"/>
          <w:szCs w:val="22"/>
        </w:rPr>
        <w:t>Poisson model</w:t>
      </w:r>
      <w:r w:rsidR="009D5A6D" w:rsidRPr="00D9007F">
        <w:rPr>
          <w:rStyle w:val="EndnoteReference"/>
          <w:rFonts w:ascii="Arial" w:hAnsi="Arial" w:cs="Arial"/>
          <w:sz w:val="22"/>
          <w:szCs w:val="22"/>
        </w:rPr>
        <w:endnoteReference w:id="35"/>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commentRangeStart w:id="34"/>
      <w:commentRangeStart w:id="35"/>
      <w:r w:rsidR="00022B37" w:rsidRPr="00D9007F">
        <w:rPr>
          <w:rFonts w:ascii="Arial" w:hAnsi="Arial" w:cs="Arial"/>
          <w:sz w:val="22"/>
          <w:szCs w:val="22"/>
        </w:rPr>
        <w:t xml:space="preserve"> </w:t>
      </w:r>
      <w:commentRangeStart w:id="36"/>
      <w:commentRangeStart w:id="37"/>
      <w:commentRangeStart w:id="38"/>
      <w:commentRangeEnd w:id="38"/>
      <w:r w:rsidR="008D2FA0" w:rsidRPr="00D9007F">
        <w:rPr>
          <w:rStyle w:val="CommentReference"/>
          <w:rFonts w:ascii="Arial" w:hAnsi="Arial" w:cs="Arial"/>
        </w:rPr>
        <w:commentReference w:id="38"/>
      </w:r>
      <w:commentRangeEnd w:id="36"/>
      <w:r w:rsidR="00244390" w:rsidRPr="00D9007F">
        <w:rPr>
          <w:rStyle w:val="CommentReference"/>
          <w:rFonts w:ascii="Arial" w:hAnsi="Arial" w:cs="Arial"/>
        </w:rPr>
        <w:commentReference w:id="36"/>
      </w:r>
      <w:commentRangeEnd w:id="34"/>
      <w:commentRangeEnd w:id="35"/>
      <w:commentRangeEnd w:id="37"/>
      <w:r w:rsidR="000B5561">
        <w:rPr>
          <w:rStyle w:val="CommentReference"/>
        </w:rPr>
        <w:commentReference w:id="37"/>
      </w:r>
      <w:r w:rsidR="00BB6417">
        <w:rPr>
          <w:rStyle w:val="CommentReference"/>
        </w:rPr>
        <w:commentReference w:id="34"/>
      </w:r>
      <w:r w:rsidR="00B34C17">
        <w:rPr>
          <w:rStyle w:val="CommentReference"/>
        </w:rPr>
        <w:commentReference w:id="35"/>
      </w:r>
      <w:r w:rsidR="003D43FF">
        <w:rPr>
          <w:rFonts w:ascii="Arial" w:hAnsi="Arial" w:cs="Arial"/>
          <w:sz w:val="22"/>
          <w:szCs w:val="22"/>
        </w:rPr>
        <w:t>.</w:t>
      </w:r>
      <w:r w:rsidR="00512E40" w:rsidRPr="00D9007F">
        <w:rPr>
          <w:rFonts w:ascii="Arial" w:hAnsi="Arial" w:cs="Arial"/>
          <w:sz w:val="22"/>
          <w:szCs w:val="22"/>
        </w:rPr>
        <w:t>We repeated this</w:t>
      </w:r>
      <w:r w:rsidR="006E79D2">
        <w:rPr>
          <w:rFonts w:ascii="Arial" w:hAnsi="Arial" w:cs="Arial"/>
          <w:sz w:val="22"/>
          <w:szCs w:val="22"/>
        </w:rPr>
        <w:t xml:space="preserve"> set of</w:t>
      </w:r>
      <w:r w:rsidR="00512E40" w:rsidRPr="00D9007F">
        <w:rPr>
          <w:rFonts w:ascii="Arial" w:hAnsi="Arial" w:cs="Arial"/>
          <w:sz w:val="22"/>
          <w:szCs w:val="22"/>
        </w:rPr>
        <w:t xml:space="preserve"> simulation</w:t>
      </w:r>
      <w:r w:rsidR="006E79D2">
        <w:rPr>
          <w:rFonts w:ascii="Arial" w:hAnsi="Arial" w:cs="Arial"/>
          <w:sz w:val="22"/>
          <w:szCs w:val="22"/>
        </w:rPr>
        <w:t>s</w:t>
      </w:r>
      <w:r w:rsidR="00512E40" w:rsidRPr="00D9007F">
        <w:rPr>
          <w:rFonts w:ascii="Arial" w:hAnsi="Arial" w:cs="Arial"/>
          <w:sz w:val="22"/>
          <w:szCs w:val="22"/>
        </w:rPr>
        <w:t xml:space="preserve">, including exposure </w:t>
      </w:r>
      <w:r w:rsidR="00EE25AF" w:rsidRPr="00D9007F">
        <w:rPr>
          <w:rFonts w:ascii="Arial" w:hAnsi="Arial" w:cs="Arial"/>
          <w:sz w:val="22"/>
          <w:szCs w:val="22"/>
        </w:rPr>
        <w:t>data creation</w:t>
      </w:r>
      <w:r w:rsidR="00512E40" w:rsidRPr="00D9007F">
        <w:rPr>
          <w:rFonts w:ascii="Arial" w:hAnsi="Arial" w:cs="Arial"/>
          <w:sz w:val="22"/>
          <w:szCs w:val="22"/>
        </w:rPr>
        <w:t xml:space="preserve">, outcome </w:t>
      </w:r>
      <w:r w:rsidR="00EE25AF" w:rsidRPr="00D9007F">
        <w:rPr>
          <w:rFonts w:ascii="Arial" w:hAnsi="Arial" w:cs="Arial"/>
          <w:sz w:val="22"/>
          <w:szCs w:val="22"/>
        </w:rPr>
        <w:t>data creation</w:t>
      </w:r>
      <w:r w:rsidR="00512E40" w:rsidRPr="00D9007F">
        <w:rPr>
          <w:rFonts w:ascii="Arial" w:hAnsi="Arial" w:cs="Arial"/>
          <w:sz w:val="22"/>
          <w:szCs w:val="22"/>
        </w:rPr>
        <w:t xml:space="preserve">, </w:t>
      </w:r>
      <w:r w:rsidR="00244390" w:rsidRPr="00D9007F">
        <w:rPr>
          <w:rFonts w:ascii="Arial" w:hAnsi="Arial" w:cs="Arial"/>
          <w:sz w:val="22"/>
          <w:szCs w:val="22"/>
        </w:rPr>
        <w:t xml:space="preserve">and </w:t>
      </w:r>
      <w:r w:rsidR="006350A4" w:rsidRPr="00D9007F">
        <w:rPr>
          <w:rFonts w:ascii="Arial" w:hAnsi="Arial" w:cs="Arial"/>
          <w:sz w:val="22"/>
          <w:szCs w:val="22"/>
        </w:rPr>
        <w:t>modeling</w:t>
      </w:r>
      <w:r w:rsidR="00512E40" w:rsidRPr="00D9007F">
        <w:rPr>
          <w:rFonts w:ascii="Arial" w:hAnsi="Arial" w:cs="Arial"/>
          <w:sz w:val="22"/>
          <w:szCs w:val="22"/>
        </w:rPr>
        <w:t xml:space="preserve"> 100 times</w:t>
      </w:r>
      <w:r w:rsidR="00FE1132" w:rsidRPr="00D9007F">
        <w:rPr>
          <w:rFonts w:ascii="Arial" w:hAnsi="Arial" w:cs="Arial"/>
          <w:sz w:val="22"/>
          <w:szCs w:val="22"/>
        </w:rPr>
        <w:t xml:space="preserve">, and </w:t>
      </w:r>
      <w:r w:rsidR="00997C7D" w:rsidRPr="00D9007F">
        <w:rPr>
          <w:rFonts w:ascii="Arial" w:hAnsi="Arial" w:cs="Arial"/>
          <w:sz w:val="22"/>
          <w:szCs w:val="22"/>
        </w:rPr>
        <w:t>for effect sizes of 0.5% and 5%.</w:t>
      </w:r>
    </w:p>
    <w:p w14:paraId="565F90DC" w14:textId="6930719B"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w:t>
      </w:r>
      <w:commentRangeStart w:id="39"/>
      <w:r w:rsidR="00863AF9" w:rsidRPr="00D9007F">
        <w:rPr>
          <w:rFonts w:ascii="Arial" w:hAnsi="Arial" w:cs="Arial"/>
          <w:sz w:val="22"/>
          <w:szCs w:val="22"/>
        </w:rPr>
        <w:t>study design</w:t>
      </w:r>
      <w:commentRangeEnd w:id="39"/>
      <w:r w:rsidR="00244390" w:rsidRPr="00D9007F">
        <w:rPr>
          <w:rStyle w:val="CommentReference"/>
          <w:rFonts w:ascii="Arial" w:hAnsi="Arial" w:cs="Arial"/>
        </w:rPr>
        <w:commentReference w:id="39"/>
      </w:r>
      <w:r w:rsidR="00863AF9" w:rsidRPr="00D9007F">
        <w:rPr>
          <w:rFonts w:ascii="Arial" w:hAnsi="Arial" w:cs="Arial"/>
          <w:sz w:val="22"/>
          <w:szCs w:val="22"/>
        </w:rPr>
        <w:t>.</w:t>
      </w:r>
      <w:r w:rsidR="007916D6" w:rsidRPr="00D9007F">
        <w:rPr>
          <w:rFonts w:ascii="Arial" w:hAnsi="Arial" w:cs="Arial"/>
          <w:sz w:val="22"/>
          <w:szCs w:val="22"/>
        </w:rPr>
        <w:t xml:space="preserve"> </w:t>
      </w:r>
      <w:r w:rsidR="0075395A" w:rsidRPr="00D9007F">
        <w:rPr>
          <w:rFonts w:ascii="Arial" w:hAnsi="Arial" w:cs="Arial"/>
          <w:sz w:val="22"/>
          <w:szCs w:val="22"/>
        </w:rPr>
        <w:t>We implemented a simplified</w:t>
      </w:r>
      <w:r w:rsidR="007C710A" w:rsidRPr="00D9007F">
        <w:rPr>
          <w:rFonts w:ascii="Arial" w:hAnsi="Arial" w:cs="Arial"/>
          <w:sz w:val="22"/>
          <w:szCs w:val="22"/>
        </w:rPr>
        <w:t xml:space="preserve"> </w:t>
      </w:r>
      <w:r w:rsidR="007D6E27" w:rsidRPr="00D9007F">
        <w:rPr>
          <w:rFonts w:ascii="Arial" w:hAnsi="Arial" w:cs="Arial"/>
          <w:sz w:val="22"/>
          <w:szCs w:val="22"/>
        </w:rPr>
        <w:t>difference-in-differences design</w:t>
      </w:r>
      <w:r w:rsidR="00263659" w:rsidRPr="00D9007F">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day exposed to power outage, we chose a control day not exposed to power outage from another county. </w:t>
      </w:r>
      <w:commentRangeStart w:id="40"/>
      <w:commentRangeStart w:id="41"/>
      <w:r w:rsidR="00071347" w:rsidRPr="00D9007F">
        <w:rPr>
          <w:rFonts w:ascii="Arial" w:hAnsi="Arial" w:cs="Arial"/>
          <w:sz w:val="22"/>
          <w:szCs w:val="22"/>
        </w:rPr>
        <w:t xml:space="preserve">We </w:t>
      </w:r>
      <w:commentRangeEnd w:id="40"/>
      <w:r w:rsidR="000B5561">
        <w:rPr>
          <w:rStyle w:val="CommentReference"/>
        </w:rPr>
        <w:commentReference w:id="40"/>
      </w:r>
      <w:commentRangeEnd w:id="41"/>
      <w:r w:rsidR="004E0A40">
        <w:rPr>
          <w:rStyle w:val="CommentReference"/>
        </w:rPr>
        <w:commentReference w:id="41"/>
      </w:r>
      <w:r w:rsidR="00071347" w:rsidRPr="00D9007F">
        <w:rPr>
          <w:rFonts w:ascii="Arial" w:hAnsi="Arial" w:cs="Arial"/>
          <w:sz w:val="22"/>
          <w:szCs w:val="22"/>
        </w:rPr>
        <w:t xml:space="preserve">ran a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all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65D6CBB7"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health relevant </w:t>
      </w:r>
      <w:commentRangeStart w:id="42"/>
      <w:commentRangeStart w:id="43"/>
      <w:r w:rsidRPr="00D9007F">
        <w:rPr>
          <w:rFonts w:ascii="Arial" w:hAnsi="Arial" w:cs="Arial"/>
          <w:b/>
          <w:bCs/>
          <w:sz w:val="22"/>
          <w:szCs w:val="22"/>
        </w:rPr>
        <w:t>duration</w:t>
      </w:r>
      <w:commentRangeEnd w:id="42"/>
      <w:r w:rsidR="00037C10" w:rsidRPr="00D9007F">
        <w:rPr>
          <w:rStyle w:val="CommentReference"/>
          <w:rFonts w:ascii="Arial" w:hAnsi="Arial" w:cs="Arial"/>
        </w:rPr>
        <w:commentReference w:id="42"/>
      </w:r>
      <w:commentRangeEnd w:id="43"/>
      <w:r w:rsidR="003A3F63" w:rsidRPr="00D9007F">
        <w:rPr>
          <w:rStyle w:val="CommentReference"/>
          <w:rFonts w:ascii="Arial" w:hAnsi="Arial" w:cs="Arial"/>
        </w:rPr>
        <w:commentReference w:id="43"/>
      </w:r>
      <w:r w:rsidRPr="00D9007F">
        <w:rPr>
          <w:rFonts w:ascii="Arial" w:hAnsi="Arial" w:cs="Arial"/>
          <w:b/>
          <w:bCs/>
          <w:sz w:val="22"/>
          <w:szCs w:val="22"/>
        </w:rPr>
        <w:t>:</w:t>
      </w:r>
    </w:p>
    <w:p w14:paraId="4E178260" w14:textId="77777777" w:rsidR="00DA452A" w:rsidRPr="00D9007F" w:rsidRDefault="00DA452A" w:rsidP="00645DCF">
      <w:pPr>
        <w:spacing w:line="360" w:lineRule="auto"/>
        <w:rPr>
          <w:rFonts w:ascii="Arial" w:hAnsi="Arial" w:cs="Arial"/>
          <w:sz w:val="22"/>
          <w:szCs w:val="22"/>
        </w:rPr>
      </w:pPr>
    </w:p>
    <w:p w14:paraId="6BB2BAEE" w14:textId="69B0520E"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it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3DC9A375"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lastRenderedPageBreak/>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outage 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103639C4"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374B37DF"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had exposure misclassification due to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effect sizes of 0.5% and 5%.</w:t>
      </w:r>
    </w:p>
    <w:p w14:paraId="5CFD5AE0" w14:textId="60775D7C"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in similar analyses as described under the zero-bias scenario</w:t>
      </w:r>
      <w:r w:rsidR="00987019" w:rsidRPr="00D9007F">
        <w:rPr>
          <w:rFonts w:ascii="Arial" w:hAnsi="Arial" w:cs="Arial"/>
          <w:sz w:val="22"/>
          <w:szCs w:val="22"/>
        </w:rPr>
        <w:t xml:space="preserve">. </w:t>
      </w:r>
    </w:p>
    <w:p w14:paraId="5F7F034A" w14:textId="23D4C9BC"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effects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 xml:space="preserve">e also assessed coverage of confidence intervals in each of the </w:t>
      </w:r>
      <w:commentRangeStart w:id="44"/>
      <w:r w:rsidR="00671E55" w:rsidRPr="00D9007F">
        <w:rPr>
          <w:rFonts w:ascii="Arial" w:hAnsi="Arial" w:cs="Arial"/>
          <w:sz w:val="22"/>
          <w:szCs w:val="22"/>
        </w:rPr>
        <w:t>simulations</w:t>
      </w:r>
      <w:commentRangeEnd w:id="44"/>
      <w:r w:rsidR="006D08AE" w:rsidRPr="00D9007F">
        <w:rPr>
          <w:rStyle w:val="CommentReference"/>
          <w:rFonts w:ascii="Arial" w:hAnsi="Arial" w:cs="Arial"/>
        </w:rPr>
        <w:commentReference w:id="44"/>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42732591"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 xml:space="preserve">missing </w:t>
      </w:r>
      <w:commentRangeStart w:id="45"/>
      <w:commentRangeStart w:id="46"/>
      <w:r w:rsidRPr="00D9007F">
        <w:rPr>
          <w:rFonts w:ascii="Arial" w:hAnsi="Arial" w:cs="Arial"/>
          <w:b/>
          <w:bCs/>
          <w:sz w:val="22"/>
          <w:szCs w:val="22"/>
        </w:rPr>
        <w:t>data</w:t>
      </w:r>
      <w:commentRangeEnd w:id="45"/>
      <w:r w:rsidR="00037C10" w:rsidRPr="00D9007F">
        <w:rPr>
          <w:rStyle w:val="CommentReference"/>
          <w:rFonts w:ascii="Arial" w:hAnsi="Arial" w:cs="Arial"/>
        </w:rPr>
        <w:commentReference w:id="45"/>
      </w:r>
      <w:commentRangeEnd w:id="46"/>
      <w:r w:rsidR="003A3F63" w:rsidRPr="00D9007F">
        <w:rPr>
          <w:rStyle w:val="CommentReference"/>
          <w:rFonts w:ascii="Arial" w:hAnsi="Arial" w:cs="Arial"/>
        </w:rPr>
        <w:commentReference w:id="46"/>
      </w:r>
      <w:r w:rsidRPr="00D9007F">
        <w:rPr>
          <w:rFonts w:ascii="Arial" w:hAnsi="Arial" w:cs="Arial"/>
          <w:b/>
          <w:bCs/>
          <w:sz w:val="22"/>
          <w:szCs w:val="22"/>
        </w:rPr>
        <w:t>:</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commentRangeStart w:id="47"/>
      <w:commentRangeStart w:id="48"/>
      <w:commentRangeEnd w:id="47"/>
      <w:r w:rsidR="008A62FE" w:rsidRPr="00D9007F">
        <w:rPr>
          <w:rStyle w:val="CommentReference"/>
          <w:rFonts w:ascii="Arial" w:hAnsi="Arial" w:cs="Arial"/>
        </w:rPr>
        <w:commentReference w:id="47"/>
      </w:r>
      <w:commentRangeEnd w:id="48"/>
      <w:r w:rsidR="003A3F63" w:rsidRPr="00D9007F">
        <w:rPr>
          <w:rStyle w:val="CommentReference"/>
          <w:rFonts w:ascii="Arial" w:hAnsi="Arial" w:cs="Arial"/>
        </w:rPr>
        <w:commentReference w:id="48"/>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 xml:space="preserve">We applied our definition of </w:t>
      </w:r>
      <w:r w:rsidR="009D0A3C" w:rsidRPr="00D9007F">
        <w:rPr>
          <w:rFonts w:ascii="Arial" w:hAnsi="Arial" w:cs="Arial"/>
          <w:sz w:val="22"/>
          <w:szCs w:val="22"/>
        </w:rPr>
        <w:lastRenderedPageBreak/>
        <w:t>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57581DA4"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each of the four datasets with missing data (10% - 70% missing data)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and for effect sizes of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5FE813F" w14:textId="322D7FF8" w:rsidR="00927613" w:rsidRPr="00D9007F" w:rsidRDefault="007A0365" w:rsidP="00645DCF">
      <w:pPr>
        <w:spacing w:line="360" w:lineRule="auto"/>
        <w:rPr>
          <w:rFonts w:ascii="Arial" w:hAnsi="Arial" w:cs="Arial"/>
          <w:b/>
          <w:bCs/>
          <w:sz w:val="28"/>
          <w:szCs w:val="28"/>
          <w:u w:val="single"/>
        </w:rPr>
      </w:pPr>
      <w:r w:rsidRPr="00D9007F">
        <w:rPr>
          <w:rFonts w:ascii="Arial" w:hAnsi="Arial" w:cs="Arial"/>
          <w:b/>
          <w:bCs/>
          <w:sz w:val="28"/>
          <w:szCs w:val="28"/>
          <w:u w:val="single"/>
        </w:rPr>
        <w:t xml:space="preserve">Results: </w:t>
      </w:r>
    </w:p>
    <w:p w14:paraId="7A850B63" w14:textId="77777777" w:rsidR="00040D3C" w:rsidRPr="00D9007F" w:rsidRDefault="00040D3C" w:rsidP="00645DCF">
      <w:pPr>
        <w:spacing w:line="360" w:lineRule="auto"/>
        <w:rPr>
          <w:rFonts w:ascii="Arial" w:hAnsi="Arial" w:cs="Arial"/>
          <w:b/>
          <w:bCs/>
        </w:rPr>
      </w:pPr>
    </w:p>
    <w:p w14:paraId="6DFCA205" w14:textId="1208DF55" w:rsidR="00387613" w:rsidRPr="00D9007F" w:rsidRDefault="00387613" w:rsidP="00645DCF">
      <w:pPr>
        <w:spacing w:line="360" w:lineRule="auto"/>
        <w:rPr>
          <w:rFonts w:ascii="Arial" w:hAnsi="Arial" w:cs="Arial"/>
          <w:b/>
          <w:bCs/>
          <w:sz w:val="22"/>
          <w:szCs w:val="22"/>
        </w:rPr>
      </w:pPr>
      <w:r w:rsidRPr="00D9007F">
        <w:rPr>
          <w:rFonts w:ascii="Arial" w:hAnsi="Arial" w:cs="Arial"/>
          <w:b/>
          <w:bCs/>
          <w:sz w:val="22"/>
          <w:szCs w:val="22"/>
        </w:rPr>
        <w:t>Bias:</w:t>
      </w:r>
    </w:p>
    <w:p w14:paraId="4940C302" w14:textId="77777777" w:rsidR="009A08EB" w:rsidRPr="00D9007F" w:rsidRDefault="009A08EB" w:rsidP="00645DCF">
      <w:pPr>
        <w:spacing w:line="360" w:lineRule="auto"/>
        <w:rPr>
          <w:rFonts w:ascii="Arial" w:hAnsi="Arial" w:cs="Arial"/>
        </w:rPr>
      </w:pPr>
    </w:p>
    <w:p w14:paraId="6CF539C9" w14:textId="5D67589B" w:rsidR="001770B1" w:rsidRDefault="00124525"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We found </w:t>
      </w:r>
      <w:r w:rsidR="00CA029C" w:rsidRPr="00D9007F">
        <w:rPr>
          <w:rFonts w:ascii="Arial" w:hAnsi="Arial" w:cs="Arial"/>
          <w:sz w:val="22"/>
          <w:szCs w:val="22"/>
        </w:rPr>
        <w:t xml:space="preserve">some </w:t>
      </w:r>
      <w:r w:rsidRPr="00D9007F">
        <w:rPr>
          <w:rFonts w:ascii="Arial" w:hAnsi="Arial" w:cs="Arial"/>
          <w:sz w:val="22"/>
          <w:szCs w:val="22"/>
        </w:rPr>
        <w:t>evidence o</w:t>
      </w:r>
      <w:r w:rsidR="00CA029C" w:rsidRPr="00D9007F">
        <w:rPr>
          <w:rFonts w:ascii="Arial" w:hAnsi="Arial" w:cs="Arial"/>
          <w:sz w:val="22"/>
          <w:szCs w:val="22"/>
        </w:rPr>
        <w:t xml:space="preserve">f </w:t>
      </w:r>
      <w:r w:rsidRPr="00D9007F">
        <w:rPr>
          <w:rFonts w:ascii="Arial" w:hAnsi="Arial" w:cs="Arial"/>
          <w:sz w:val="22"/>
          <w:szCs w:val="22"/>
        </w:rPr>
        <w:t>bias</w:t>
      </w:r>
      <w:r w:rsidR="00D12707">
        <w:rPr>
          <w:rFonts w:ascii="Arial" w:hAnsi="Arial" w:cs="Arial"/>
          <w:sz w:val="22"/>
          <w:szCs w:val="22"/>
        </w:rPr>
        <w:t xml:space="preserve"> </w:t>
      </w:r>
      <w:r w:rsidR="001B335A">
        <w:rPr>
          <w:rFonts w:ascii="Arial" w:hAnsi="Arial" w:cs="Arial"/>
          <w:sz w:val="22"/>
          <w:szCs w:val="22"/>
        </w:rPr>
        <w:t>in these</w:t>
      </w:r>
      <w:r w:rsidR="00D12707">
        <w:rPr>
          <w:rFonts w:ascii="Arial" w:hAnsi="Arial" w:cs="Arial"/>
          <w:sz w:val="22"/>
          <w:szCs w:val="22"/>
        </w:rPr>
        <w:t xml:space="preserve"> simulations</w:t>
      </w:r>
      <w:r w:rsidR="008D1EF3">
        <w:rPr>
          <w:rFonts w:ascii="Arial" w:hAnsi="Arial" w:cs="Arial"/>
          <w:sz w:val="22"/>
          <w:szCs w:val="22"/>
        </w:rPr>
        <w:t xml:space="preserve"> representing an epidemiological study of power outage and hospitalizations, in cases modelling exposure misclassification and missing data. </w:t>
      </w:r>
    </w:p>
    <w:p w14:paraId="1F5E1BA8" w14:textId="3B41113D" w:rsidR="008D1EF3" w:rsidRPr="00D9007F" w:rsidRDefault="008D1EF3" w:rsidP="00645DCF">
      <w:pPr>
        <w:pStyle w:val="ListParagraph"/>
        <w:numPr>
          <w:ilvl w:val="0"/>
          <w:numId w:val="14"/>
        </w:numPr>
        <w:spacing w:line="360" w:lineRule="auto"/>
        <w:rPr>
          <w:rFonts w:ascii="Arial" w:hAnsi="Arial" w:cs="Arial"/>
          <w:sz w:val="22"/>
          <w:szCs w:val="22"/>
        </w:rPr>
      </w:pPr>
      <w:r>
        <w:rPr>
          <w:rFonts w:ascii="Arial" w:hAnsi="Arial" w:cs="Arial"/>
          <w:sz w:val="22"/>
          <w:szCs w:val="22"/>
        </w:rPr>
        <w:t xml:space="preserve">On average, results from these cases were biased </w:t>
      </w:r>
      <w:commentRangeStart w:id="49"/>
      <w:commentRangeStart w:id="50"/>
      <w:commentRangeStart w:id="51"/>
      <w:r>
        <w:rPr>
          <w:rFonts w:ascii="Arial" w:hAnsi="Arial" w:cs="Arial"/>
          <w:sz w:val="22"/>
          <w:szCs w:val="22"/>
        </w:rPr>
        <w:t>downward</w:t>
      </w:r>
      <w:commentRangeEnd w:id="49"/>
      <w:r w:rsidR="00A0074C">
        <w:rPr>
          <w:rStyle w:val="CommentReference"/>
        </w:rPr>
        <w:commentReference w:id="49"/>
      </w:r>
      <w:commentRangeEnd w:id="50"/>
      <w:r w:rsidR="006A562C">
        <w:rPr>
          <w:rStyle w:val="CommentReference"/>
        </w:rPr>
        <w:commentReference w:id="50"/>
      </w:r>
      <w:commentRangeEnd w:id="51"/>
      <w:r w:rsidR="0031534C">
        <w:rPr>
          <w:rStyle w:val="CommentReference"/>
        </w:rPr>
        <w:commentReference w:id="51"/>
      </w:r>
      <w:r>
        <w:rPr>
          <w:rFonts w:ascii="Arial" w:hAnsi="Arial" w:cs="Arial"/>
          <w:sz w:val="22"/>
          <w:szCs w:val="22"/>
        </w:rPr>
        <w:t xml:space="preserve">. </w:t>
      </w:r>
    </w:p>
    <w:p w14:paraId="2D969CB6" w14:textId="1505E0E1" w:rsidR="001770B1" w:rsidRPr="00DC53F8" w:rsidRDefault="001770B1" w:rsidP="00645DCF">
      <w:pPr>
        <w:spacing w:line="360" w:lineRule="auto"/>
        <w:rPr>
          <w:rFonts w:ascii="Arial" w:hAnsi="Arial" w:cs="Arial"/>
          <w:sz w:val="22"/>
          <w:szCs w:val="22"/>
        </w:rPr>
      </w:pPr>
    </w:p>
    <w:p w14:paraId="4C91F5C6" w14:textId="77777777" w:rsidR="001770B1" w:rsidRPr="00D9007F" w:rsidRDefault="00040D3C"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In </w:t>
      </w:r>
      <w:r w:rsidR="00650B79" w:rsidRPr="00D9007F">
        <w:rPr>
          <w:rFonts w:ascii="Arial" w:hAnsi="Arial" w:cs="Arial"/>
          <w:sz w:val="22"/>
          <w:szCs w:val="22"/>
        </w:rPr>
        <w:t xml:space="preserve">the </w:t>
      </w:r>
      <w:r w:rsidR="00253D84" w:rsidRPr="00D9007F">
        <w:rPr>
          <w:rFonts w:ascii="Arial" w:hAnsi="Arial" w:cs="Arial"/>
          <w:sz w:val="22"/>
          <w:szCs w:val="22"/>
        </w:rPr>
        <w:t>simulation</w:t>
      </w:r>
      <w:r w:rsidR="00650B79" w:rsidRPr="00D9007F">
        <w:rPr>
          <w:rFonts w:ascii="Arial" w:hAnsi="Arial" w:cs="Arial"/>
          <w:sz w:val="22"/>
          <w:szCs w:val="22"/>
        </w:rPr>
        <w:t xml:space="preserve"> cases</w:t>
      </w:r>
      <w:r w:rsidRPr="00D9007F">
        <w:rPr>
          <w:rFonts w:ascii="Arial" w:hAnsi="Arial" w:cs="Arial"/>
          <w:sz w:val="22"/>
          <w:szCs w:val="22"/>
        </w:rPr>
        <w:t xml:space="preserve"> representing a researcher making wrong assumptions about the health-relevant duration of power outage</w:t>
      </w:r>
      <w:r w:rsidR="0048234F" w:rsidRPr="00D9007F">
        <w:rPr>
          <w:rFonts w:ascii="Arial" w:hAnsi="Arial" w:cs="Arial"/>
          <w:sz w:val="22"/>
          <w:szCs w:val="22"/>
        </w:rPr>
        <w:t xml:space="preserve">, </w:t>
      </w:r>
      <w:r w:rsidR="00544AB9" w:rsidRPr="00D9007F">
        <w:rPr>
          <w:rFonts w:ascii="Arial" w:hAnsi="Arial" w:cs="Arial"/>
          <w:sz w:val="22"/>
          <w:szCs w:val="22"/>
        </w:rPr>
        <w:t>w</w:t>
      </w:r>
      <w:r w:rsidR="0048234F" w:rsidRPr="00D9007F">
        <w:rPr>
          <w:rFonts w:ascii="Arial" w:hAnsi="Arial" w:cs="Arial"/>
          <w:sz w:val="22"/>
          <w:szCs w:val="22"/>
        </w:rPr>
        <w:t xml:space="preserve">hen the </w:t>
      </w:r>
      <w:r w:rsidR="00885629" w:rsidRPr="00D9007F">
        <w:rPr>
          <w:rFonts w:ascii="Arial" w:hAnsi="Arial" w:cs="Arial"/>
          <w:sz w:val="22"/>
          <w:szCs w:val="22"/>
        </w:rPr>
        <w:t>health-relevant duration of power outage assumed by the researcher</w:t>
      </w:r>
      <w:r w:rsidR="00D74FF4" w:rsidRPr="00D9007F">
        <w:rPr>
          <w:rFonts w:ascii="Arial" w:hAnsi="Arial" w:cs="Arial"/>
          <w:sz w:val="22"/>
          <w:szCs w:val="22"/>
        </w:rPr>
        <w:t xml:space="preserve"> (8+ hours)</w:t>
      </w:r>
      <w:r w:rsidR="00885629" w:rsidRPr="00D9007F">
        <w:rPr>
          <w:rFonts w:ascii="Arial" w:hAnsi="Arial" w:cs="Arial"/>
          <w:sz w:val="22"/>
          <w:szCs w:val="22"/>
        </w:rPr>
        <w:t xml:space="preserve"> was </w:t>
      </w:r>
      <w:r w:rsidR="00854A68" w:rsidRPr="00D9007F">
        <w:rPr>
          <w:rFonts w:ascii="Arial" w:hAnsi="Arial" w:cs="Arial"/>
          <w:sz w:val="22"/>
          <w:szCs w:val="22"/>
        </w:rPr>
        <w:t>shorter</w:t>
      </w:r>
      <w:r w:rsidR="00885629" w:rsidRPr="00D9007F">
        <w:rPr>
          <w:rFonts w:ascii="Arial" w:hAnsi="Arial" w:cs="Arial"/>
          <w:sz w:val="22"/>
          <w:szCs w:val="22"/>
        </w:rPr>
        <w:t xml:space="preserve"> than the </w:t>
      </w:r>
      <w:r w:rsidR="00FE0AE4" w:rsidRPr="00D9007F">
        <w:rPr>
          <w:rFonts w:ascii="Arial" w:hAnsi="Arial" w:cs="Arial"/>
          <w:sz w:val="22"/>
          <w:szCs w:val="22"/>
        </w:rPr>
        <w:t xml:space="preserve">true </w:t>
      </w:r>
      <w:r w:rsidR="0048234F" w:rsidRPr="00D9007F">
        <w:rPr>
          <w:rFonts w:ascii="Arial" w:hAnsi="Arial" w:cs="Arial"/>
          <w:sz w:val="22"/>
          <w:szCs w:val="22"/>
        </w:rPr>
        <w:t>simulated health-relevant duration</w:t>
      </w:r>
      <w:r w:rsidR="009319BD" w:rsidRPr="00D9007F">
        <w:rPr>
          <w:rFonts w:ascii="Arial" w:hAnsi="Arial" w:cs="Arial"/>
          <w:sz w:val="22"/>
          <w:szCs w:val="22"/>
        </w:rPr>
        <w:t xml:space="preserve"> (</w:t>
      </w:r>
      <w:r w:rsidR="00854A68" w:rsidRPr="00D9007F">
        <w:rPr>
          <w:rFonts w:ascii="Arial" w:hAnsi="Arial" w:cs="Arial"/>
          <w:sz w:val="22"/>
          <w:szCs w:val="22"/>
        </w:rPr>
        <w:t>12</w:t>
      </w:r>
      <w:r w:rsidR="009319BD" w:rsidRPr="00D9007F">
        <w:rPr>
          <w:rFonts w:ascii="Arial" w:hAnsi="Arial" w:cs="Arial"/>
          <w:sz w:val="22"/>
          <w:szCs w:val="22"/>
        </w:rPr>
        <w:t>+ hours)</w:t>
      </w:r>
      <w:r w:rsidR="0060052D" w:rsidRPr="00D9007F">
        <w:rPr>
          <w:rFonts w:ascii="Arial" w:hAnsi="Arial" w:cs="Arial"/>
          <w:sz w:val="22"/>
          <w:szCs w:val="22"/>
        </w:rPr>
        <w:t xml:space="preserve">, </w:t>
      </w:r>
      <w:r w:rsidR="0048234F" w:rsidRPr="00D9007F">
        <w:rPr>
          <w:rFonts w:ascii="Arial" w:hAnsi="Arial" w:cs="Arial"/>
          <w:sz w:val="22"/>
          <w:szCs w:val="22"/>
        </w:rPr>
        <w:t xml:space="preserve">results were </w:t>
      </w:r>
      <w:r w:rsidR="00854A68" w:rsidRPr="00D9007F">
        <w:rPr>
          <w:rFonts w:ascii="Arial" w:hAnsi="Arial" w:cs="Arial"/>
          <w:sz w:val="22"/>
          <w:szCs w:val="22"/>
        </w:rPr>
        <w:t>substantially biased</w:t>
      </w:r>
      <w:r w:rsidR="0048234F" w:rsidRPr="00D9007F">
        <w:rPr>
          <w:rFonts w:ascii="Arial" w:hAnsi="Arial" w:cs="Arial"/>
          <w:sz w:val="22"/>
          <w:szCs w:val="22"/>
        </w:rPr>
        <w:t xml:space="preserve"> </w:t>
      </w:r>
      <w:r w:rsidR="006612BD" w:rsidRPr="00D9007F">
        <w:rPr>
          <w:rFonts w:ascii="Arial" w:hAnsi="Arial" w:cs="Arial"/>
          <w:sz w:val="22"/>
          <w:szCs w:val="22"/>
        </w:rPr>
        <w:t>downward</w:t>
      </w:r>
      <w:r w:rsidR="0048234F" w:rsidRPr="00D9007F">
        <w:rPr>
          <w:rFonts w:ascii="Arial" w:hAnsi="Arial" w:cs="Arial"/>
          <w:sz w:val="22"/>
          <w:szCs w:val="22"/>
        </w:rPr>
        <w:t xml:space="preserve">. </w:t>
      </w:r>
    </w:p>
    <w:p w14:paraId="03C590FD" w14:textId="0606C3CB" w:rsidR="00BF3428" w:rsidRPr="00D9007F" w:rsidRDefault="00A97464"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In this case, the effect estimates returned from the simulation were on average </w:t>
      </w:r>
      <w:r w:rsidR="00A21BCB" w:rsidRPr="00D9007F">
        <w:rPr>
          <w:rFonts w:ascii="Arial" w:hAnsi="Arial" w:cs="Arial"/>
          <w:sz w:val="22"/>
          <w:szCs w:val="22"/>
        </w:rPr>
        <w:t>5</w:t>
      </w:r>
      <w:r w:rsidRPr="00D9007F">
        <w:rPr>
          <w:rFonts w:ascii="Arial" w:hAnsi="Arial" w:cs="Arial"/>
          <w:sz w:val="22"/>
          <w:szCs w:val="22"/>
        </w:rPr>
        <w:t xml:space="preserve">0% smaller than the </w:t>
      </w:r>
      <w:r w:rsidR="00E34A47" w:rsidRPr="00D9007F">
        <w:rPr>
          <w:rFonts w:ascii="Arial" w:hAnsi="Arial" w:cs="Arial"/>
          <w:sz w:val="22"/>
          <w:szCs w:val="22"/>
        </w:rPr>
        <w:t xml:space="preserve">true </w:t>
      </w:r>
      <w:r w:rsidRPr="00D9007F">
        <w:rPr>
          <w:rFonts w:ascii="Arial" w:hAnsi="Arial" w:cs="Arial"/>
          <w:sz w:val="22"/>
          <w:szCs w:val="22"/>
        </w:rPr>
        <w:t xml:space="preserve">simulated </w:t>
      </w:r>
      <w:r w:rsidR="00685A6E" w:rsidRPr="00D9007F">
        <w:rPr>
          <w:rFonts w:ascii="Arial" w:hAnsi="Arial" w:cs="Arial"/>
          <w:sz w:val="22"/>
          <w:szCs w:val="22"/>
        </w:rPr>
        <w:t xml:space="preserve">relative </w:t>
      </w:r>
      <w:r w:rsidRPr="00D9007F">
        <w:rPr>
          <w:rFonts w:ascii="Arial" w:hAnsi="Arial" w:cs="Arial"/>
          <w:sz w:val="22"/>
          <w:szCs w:val="22"/>
        </w:rPr>
        <w:t>ris</w:t>
      </w:r>
      <w:r w:rsidR="00F55634" w:rsidRPr="00D9007F">
        <w:rPr>
          <w:rFonts w:ascii="Arial" w:hAnsi="Arial" w:cs="Arial"/>
          <w:sz w:val="22"/>
          <w:szCs w:val="22"/>
        </w:rPr>
        <w:t>k – the largest bias of all the simulation ca</w:t>
      </w:r>
      <w:r w:rsidR="009608DE" w:rsidRPr="00D9007F">
        <w:rPr>
          <w:rFonts w:ascii="Arial" w:hAnsi="Arial" w:cs="Arial"/>
          <w:sz w:val="22"/>
          <w:szCs w:val="22"/>
        </w:rPr>
        <w:t>ses</w:t>
      </w:r>
      <w:r w:rsidRPr="00D9007F">
        <w:rPr>
          <w:rFonts w:ascii="Arial" w:hAnsi="Arial" w:cs="Arial"/>
          <w:sz w:val="22"/>
          <w:szCs w:val="22"/>
        </w:rPr>
        <w:t>.</w:t>
      </w:r>
      <w:r w:rsidR="00AB61BC" w:rsidRPr="00D9007F">
        <w:rPr>
          <w:rFonts w:ascii="Arial" w:hAnsi="Arial" w:cs="Arial"/>
          <w:sz w:val="22"/>
          <w:szCs w:val="22"/>
        </w:rPr>
        <w:t xml:space="preserve"> The magnitude of bias </w:t>
      </w:r>
      <w:r w:rsidR="00397173" w:rsidRPr="00D9007F">
        <w:rPr>
          <w:rFonts w:ascii="Arial" w:hAnsi="Arial" w:cs="Arial"/>
          <w:sz w:val="22"/>
          <w:szCs w:val="22"/>
        </w:rPr>
        <w:t xml:space="preserve">was the same for </w:t>
      </w:r>
      <w:r w:rsidR="00B21EFD" w:rsidRPr="00D9007F">
        <w:rPr>
          <w:rFonts w:ascii="Arial" w:hAnsi="Arial" w:cs="Arial"/>
          <w:sz w:val="22"/>
          <w:szCs w:val="22"/>
        </w:rPr>
        <w:t>all</w:t>
      </w:r>
      <w:r w:rsidR="005D7B51" w:rsidRPr="00D9007F">
        <w:rPr>
          <w:rFonts w:ascii="Arial" w:hAnsi="Arial" w:cs="Arial"/>
          <w:sz w:val="22"/>
          <w:szCs w:val="22"/>
        </w:rPr>
        <w:t xml:space="preserve"> </w:t>
      </w:r>
      <w:r w:rsidR="00AB61BC" w:rsidRPr="00D9007F">
        <w:rPr>
          <w:rFonts w:ascii="Arial" w:hAnsi="Arial" w:cs="Arial"/>
          <w:sz w:val="22"/>
          <w:szCs w:val="22"/>
        </w:rPr>
        <w:t>effect size</w:t>
      </w:r>
      <w:r w:rsidR="00590D2D" w:rsidRPr="00D9007F">
        <w:rPr>
          <w:rFonts w:ascii="Arial" w:hAnsi="Arial" w:cs="Arial"/>
          <w:sz w:val="22"/>
          <w:szCs w:val="22"/>
        </w:rPr>
        <w:t>s</w:t>
      </w:r>
      <w:r w:rsidR="00AB61BC" w:rsidRPr="00D9007F">
        <w:rPr>
          <w:rFonts w:ascii="Arial" w:hAnsi="Arial" w:cs="Arial"/>
          <w:sz w:val="22"/>
          <w:szCs w:val="22"/>
        </w:rPr>
        <w:t xml:space="preserve"> </w:t>
      </w:r>
      <w:r w:rsidR="004A1E91" w:rsidRPr="00D9007F">
        <w:rPr>
          <w:rFonts w:ascii="Arial" w:hAnsi="Arial" w:cs="Arial"/>
          <w:sz w:val="22"/>
          <w:szCs w:val="22"/>
        </w:rPr>
        <w:t xml:space="preserve">and </w:t>
      </w:r>
      <w:r w:rsidR="00AB61BC" w:rsidRPr="00D9007F">
        <w:rPr>
          <w:rFonts w:ascii="Arial" w:hAnsi="Arial" w:cs="Arial"/>
          <w:sz w:val="22"/>
          <w:szCs w:val="22"/>
        </w:rPr>
        <w:t>study design</w:t>
      </w:r>
      <w:r w:rsidR="004A1E91" w:rsidRPr="00D9007F">
        <w:rPr>
          <w:rFonts w:ascii="Arial" w:hAnsi="Arial" w:cs="Arial"/>
          <w:sz w:val="22"/>
          <w:szCs w:val="22"/>
        </w:rPr>
        <w:t>s</w:t>
      </w:r>
      <w:r w:rsidR="00816F3A" w:rsidRPr="00D9007F">
        <w:rPr>
          <w:rFonts w:ascii="Arial" w:hAnsi="Arial" w:cs="Arial"/>
          <w:sz w:val="22"/>
          <w:szCs w:val="22"/>
        </w:rPr>
        <w:t xml:space="preserve">. </w:t>
      </w:r>
    </w:p>
    <w:p w14:paraId="023FA6E5" w14:textId="77777777" w:rsidR="001770B1" w:rsidRPr="00D9007F" w:rsidRDefault="00D578C3"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However, w</w:t>
      </w:r>
      <w:r w:rsidR="002845E8" w:rsidRPr="00D9007F">
        <w:rPr>
          <w:rFonts w:ascii="Arial" w:hAnsi="Arial" w:cs="Arial"/>
          <w:sz w:val="22"/>
          <w:szCs w:val="22"/>
        </w:rPr>
        <w:t>hen the health-relevant duration of outag</w:t>
      </w:r>
      <w:r w:rsidR="00DF742F" w:rsidRPr="00D9007F">
        <w:rPr>
          <w:rFonts w:ascii="Arial" w:hAnsi="Arial" w:cs="Arial"/>
          <w:sz w:val="22"/>
          <w:szCs w:val="22"/>
        </w:rPr>
        <w:t>e</w:t>
      </w:r>
      <w:r w:rsidR="002845E8" w:rsidRPr="00D9007F">
        <w:rPr>
          <w:rFonts w:ascii="Arial" w:hAnsi="Arial" w:cs="Arial"/>
          <w:sz w:val="22"/>
          <w:szCs w:val="22"/>
        </w:rPr>
        <w:t xml:space="preserve"> </w:t>
      </w:r>
      <w:r w:rsidR="00DF742F" w:rsidRPr="00D9007F">
        <w:rPr>
          <w:rFonts w:ascii="Arial" w:hAnsi="Arial" w:cs="Arial"/>
          <w:sz w:val="22"/>
          <w:szCs w:val="22"/>
        </w:rPr>
        <w:t xml:space="preserve">assumed by the researcher </w:t>
      </w:r>
      <w:r w:rsidR="00BE18D5" w:rsidRPr="00D9007F">
        <w:rPr>
          <w:rFonts w:ascii="Arial" w:hAnsi="Arial" w:cs="Arial"/>
          <w:sz w:val="22"/>
          <w:szCs w:val="22"/>
        </w:rPr>
        <w:t xml:space="preserve">(8+ hours) </w:t>
      </w:r>
      <w:r w:rsidR="002845E8" w:rsidRPr="00D9007F">
        <w:rPr>
          <w:rFonts w:ascii="Arial" w:hAnsi="Arial" w:cs="Arial"/>
          <w:sz w:val="22"/>
          <w:szCs w:val="22"/>
        </w:rPr>
        <w:t xml:space="preserve">was </w:t>
      </w:r>
      <w:r w:rsidR="00BE18D5" w:rsidRPr="00D9007F">
        <w:rPr>
          <w:rFonts w:ascii="Arial" w:hAnsi="Arial" w:cs="Arial"/>
          <w:i/>
          <w:iCs/>
          <w:sz w:val="22"/>
          <w:szCs w:val="22"/>
        </w:rPr>
        <w:t>longer</w:t>
      </w:r>
      <w:r w:rsidR="002845E8" w:rsidRPr="00D9007F">
        <w:rPr>
          <w:rFonts w:ascii="Arial" w:hAnsi="Arial" w:cs="Arial"/>
          <w:sz w:val="22"/>
          <w:szCs w:val="22"/>
        </w:rPr>
        <w:t xml:space="preserve"> than the </w:t>
      </w:r>
      <w:r w:rsidR="001863C0" w:rsidRPr="00D9007F">
        <w:rPr>
          <w:rFonts w:ascii="Arial" w:hAnsi="Arial" w:cs="Arial"/>
          <w:sz w:val="22"/>
          <w:szCs w:val="22"/>
        </w:rPr>
        <w:t>true simulated duration (4+</w:t>
      </w:r>
      <w:r w:rsidR="001770B1" w:rsidRPr="00D9007F">
        <w:rPr>
          <w:rFonts w:ascii="Arial" w:hAnsi="Arial" w:cs="Arial"/>
          <w:sz w:val="22"/>
          <w:szCs w:val="22"/>
        </w:rPr>
        <w:t xml:space="preserve"> </w:t>
      </w:r>
      <w:r w:rsidR="001863C0" w:rsidRPr="00D9007F">
        <w:rPr>
          <w:rFonts w:ascii="Arial" w:hAnsi="Arial" w:cs="Arial"/>
          <w:sz w:val="22"/>
          <w:szCs w:val="22"/>
        </w:rPr>
        <w:t xml:space="preserve">hours), </w:t>
      </w:r>
      <w:r w:rsidR="002845E8" w:rsidRPr="00D9007F">
        <w:rPr>
          <w:rFonts w:ascii="Arial" w:hAnsi="Arial" w:cs="Arial"/>
          <w:sz w:val="22"/>
          <w:szCs w:val="22"/>
        </w:rPr>
        <w:t xml:space="preserve">results were </w:t>
      </w:r>
      <w:r w:rsidR="0063780E" w:rsidRPr="00D9007F">
        <w:rPr>
          <w:rFonts w:ascii="Arial" w:hAnsi="Arial" w:cs="Arial"/>
          <w:sz w:val="22"/>
          <w:szCs w:val="22"/>
        </w:rPr>
        <w:t>slightly</w:t>
      </w:r>
      <w:r w:rsidR="00263DB7" w:rsidRPr="00D9007F">
        <w:rPr>
          <w:rFonts w:ascii="Arial" w:hAnsi="Arial" w:cs="Arial"/>
          <w:sz w:val="22"/>
          <w:szCs w:val="22"/>
        </w:rPr>
        <w:t xml:space="preserve"> </w:t>
      </w:r>
      <w:r w:rsidR="00176E05" w:rsidRPr="00D9007F">
        <w:rPr>
          <w:rFonts w:ascii="Arial" w:hAnsi="Arial" w:cs="Arial"/>
          <w:sz w:val="22"/>
          <w:szCs w:val="22"/>
        </w:rPr>
        <w:t xml:space="preserve">biased </w:t>
      </w:r>
      <w:r w:rsidR="00263DB7" w:rsidRPr="00D9007F">
        <w:rPr>
          <w:rFonts w:ascii="Arial" w:hAnsi="Arial" w:cs="Arial"/>
          <w:sz w:val="22"/>
          <w:szCs w:val="22"/>
        </w:rPr>
        <w:t xml:space="preserve">downward. </w:t>
      </w:r>
    </w:p>
    <w:p w14:paraId="283B31D1" w14:textId="77777777" w:rsidR="008E7F7E" w:rsidRPr="00D9007F" w:rsidRDefault="008135FF"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lastRenderedPageBreak/>
        <w:t xml:space="preserve">In this case, </w:t>
      </w:r>
      <w:r w:rsidR="00D9499B" w:rsidRPr="00D9007F">
        <w:rPr>
          <w:rFonts w:ascii="Arial" w:hAnsi="Arial" w:cs="Arial"/>
          <w:sz w:val="22"/>
          <w:szCs w:val="22"/>
        </w:rPr>
        <w:t>e</w:t>
      </w:r>
      <w:r w:rsidRPr="00D9007F">
        <w:rPr>
          <w:rFonts w:ascii="Arial" w:hAnsi="Arial" w:cs="Arial"/>
          <w:sz w:val="22"/>
          <w:szCs w:val="22"/>
        </w:rPr>
        <w:t>ffect</w:t>
      </w:r>
      <w:r w:rsidR="00D9499B" w:rsidRPr="00D9007F">
        <w:rPr>
          <w:rFonts w:ascii="Arial" w:hAnsi="Arial" w:cs="Arial"/>
          <w:sz w:val="22"/>
          <w:szCs w:val="22"/>
        </w:rPr>
        <w:t xml:space="preserve"> </w:t>
      </w:r>
      <w:r w:rsidRPr="00D9007F">
        <w:rPr>
          <w:rFonts w:ascii="Arial" w:hAnsi="Arial" w:cs="Arial"/>
          <w:sz w:val="22"/>
          <w:szCs w:val="22"/>
        </w:rPr>
        <w:t xml:space="preserve">estimates </w:t>
      </w:r>
      <w:r w:rsidR="00136C3C" w:rsidRPr="00D9007F">
        <w:rPr>
          <w:rFonts w:ascii="Arial" w:hAnsi="Arial" w:cs="Arial"/>
          <w:sz w:val="22"/>
          <w:szCs w:val="22"/>
        </w:rPr>
        <w:t xml:space="preserve">returned by the simulation </w:t>
      </w:r>
      <w:r w:rsidR="00D9499B" w:rsidRPr="00D9007F">
        <w:rPr>
          <w:rFonts w:ascii="Arial" w:hAnsi="Arial" w:cs="Arial"/>
          <w:sz w:val="22"/>
          <w:szCs w:val="22"/>
        </w:rPr>
        <w:t xml:space="preserve">were on average </w:t>
      </w:r>
      <w:r w:rsidR="00DA449C" w:rsidRPr="00D9007F">
        <w:rPr>
          <w:rFonts w:ascii="Arial" w:hAnsi="Arial" w:cs="Arial"/>
          <w:sz w:val="22"/>
          <w:szCs w:val="22"/>
        </w:rPr>
        <w:t>8</w:t>
      </w:r>
      <w:r w:rsidR="00D9499B" w:rsidRPr="00D9007F">
        <w:rPr>
          <w:rFonts w:ascii="Arial" w:hAnsi="Arial" w:cs="Arial"/>
          <w:sz w:val="22"/>
          <w:szCs w:val="22"/>
        </w:rPr>
        <w:t xml:space="preserve">0% of the true simulated </w:t>
      </w:r>
      <w:r w:rsidR="009A09FF" w:rsidRPr="00D9007F">
        <w:rPr>
          <w:rFonts w:ascii="Arial" w:hAnsi="Arial" w:cs="Arial"/>
          <w:sz w:val="22"/>
          <w:szCs w:val="22"/>
        </w:rPr>
        <w:t>relative risk</w:t>
      </w:r>
      <w:r w:rsidR="00D9499B" w:rsidRPr="00D9007F">
        <w:rPr>
          <w:rFonts w:ascii="Arial" w:hAnsi="Arial" w:cs="Arial"/>
          <w:sz w:val="22"/>
          <w:szCs w:val="22"/>
        </w:rPr>
        <w:t xml:space="preserve">. </w:t>
      </w:r>
      <w:r w:rsidR="00AA5571" w:rsidRPr="00D9007F">
        <w:rPr>
          <w:rFonts w:ascii="Arial" w:hAnsi="Arial" w:cs="Arial"/>
          <w:sz w:val="22"/>
          <w:szCs w:val="22"/>
        </w:rPr>
        <w:t xml:space="preserve">Again, magnitude of bias was the same for </w:t>
      </w:r>
      <w:r w:rsidR="00B61B3B" w:rsidRPr="00D9007F">
        <w:rPr>
          <w:rFonts w:ascii="Arial" w:hAnsi="Arial" w:cs="Arial"/>
          <w:sz w:val="22"/>
          <w:szCs w:val="22"/>
        </w:rPr>
        <w:t>all</w:t>
      </w:r>
      <w:r w:rsidR="00AA5571" w:rsidRPr="00D9007F">
        <w:rPr>
          <w:rFonts w:ascii="Arial" w:hAnsi="Arial" w:cs="Arial"/>
          <w:sz w:val="22"/>
          <w:szCs w:val="22"/>
        </w:rPr>
        <w:t xml:space="preserve"> effect sizes and study designs. </w:t>
      </w:r>
    </w:p>
    <w:p w14:paraId="5E58AA3D" w14:textId="77777777" w:rsidR="008E7F7E" w:rsidRPr="00D9007F" w:rsidRDefault="008E7F7E" w:rsidP="00645DCF">
      <w:pPr>
        <w:pStyle w:val="ListParagraph"/>
        <w:spacing w:line="360" w:lineRule="auto"/>
        <w:rPr>
          <w:rFonts w:ascii="Arial" w:hAnsi="Arial" w:cs="Arial"/>
          <w:sz w:val="22"/>
          <w:szCs w:val="22"/>
        </w:rPr>
      </w:pPr>
    </w:p>
    <w:p w14:paraId="29A1ADD0" w14:textId="007B05DC" w:rsidR="008E7F7E" w:rsidRPr="00D9007F" w:rsidRDefault="004029BD"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In </w:t>
      </w:r>
      <w:r w:rsidR="00C35EEA" w:rsidRPr="00D9007F">
        <w:rPr>
          <w:rFonts w:ascii="Arial" w:hAnsi="Arial" w:cs="Arial"/>
          <w:sz w:val="22"/>
          <w:szCs w:val="22"/>
        </w:rPr>
        <w:t>simulation cases where missing data were introduced, as more data were missing, the relative risk</w:t>
      </w:r>
      <w:r w:rsidR="00974A88" w:rsidRPr="00D9007F">
        <w:rPr>
          <w:rFonts w:ascii="Arial" w:hAnsi="Arial" w:cs="Arial"/>
          <w:sz w:val="22"/>
          <w:szCs w:val="22"/>
        </w:rPr>
        <w:t xml:space="preserve"> returned from simulations</w:t>
      </w:r>
      <w:r w:rsidR="00C35EEA" w:rsidRPr="00D9007F">
        <w:rPr>
          <w:rFonts w:ascii="Arial" w:hAnsi="Arial" w:cs="Arial"/>
          <w:sz w:val="22"/>
          <w:szCs w:val="22"/>
        </w:rPr>
        <w:t xml:space="preserve"> was biased further towards the null</w:t>
      </w:r>
      <w:r w:rsidR="00165882" w:rsidRPr="00D9007F">
        <w:rPr>
          <w:rFonts w:ascii="Arial" w:hAnsi="Arial" w:cs="Arial"/>
          <w:sz w:val="22"/>
          <w:szCs w:val="22"/>
        </w:rPr>
        <w:t xml:space="preserve">. </w:t>
      </w:r>
    </w:p>
    <w:p w14:paraId="327F4E28" w14:textId="77777777" w:rsidR="008E7F7E" w:rsidRPr="00D9007F" w:rsidRDefault="004029BD"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At </w:t>
      </w:r>
      <w:r w:rsidR="00DA449C" w:rsidRPr="00D9007F">
        <w:rPr>
          <w:rFonts w:ascii="Arial" w:hAnsi="Arial" w:cs="Arial"/>
          <w:sz w:val="22"/>
          <w:szCs w:val="22"/>
        </w:rPr>
        <w:t>1</w:t>
      </w:r>
      <w:r w:rsidRPr="00D9007F">
        <w:rPr>
          <w:rFonts w:ascii="Arial" w:hAnsi="Arial" w:cs="Arial"/>
          <w:sz w:val="22"/>
          <w:szCs w:val="22"/>
        </w:rPr>
        <w:t>0% of data missing, effect estimates returned from the simulation were</w:t>
      </w:r>
      <w:r w:rsidR="00D77DD7" w:rsidRPr="00D9007F">
        <w:rPr>
          <w:rFonts w:ascii="Arial" w:hAnsi="Arial" w:cs="Arial"/>
          <w:sz w:val="22"/>
          <w:szCs w:val="22"/>
        </w:rPr>
        <w:t xml:space="preserve"> 90</w:t>
      </w:r>
      <w:r w:rsidRPr="00D9007F">
        <w:rPr>
          <w:rFonts w:ascii="Arial" w:hAnsi="Arial" w:cs="Arial"/>
          <w:sz w:val="22"/>
          <w:szCs w:val="22"/>
        </w:rPr>
        <w:t xml:space="preserve">% of the true simulated </w:t>
      </w:r>
      <w:r w:rsidR="00474470" w:rsidRPr="00D9007F">
        <w:rPr>
          <w:rFonts w:ascii="Arial" w:hAnsi="Arial" w:cs="Arial"/>
          <w:sz w:val="22"/>
          <w:szCs w:val="22"/>
        </w:rPr>
        <w:t>relative risk</w:t>
      </w:r>
      <w:r w:rsidRPr="00D9007F">
        <w:rPr>
          <w:rFonts w:ascii="Arial" w:hAnsi="Arial" w:cs="Arial"/>
          <w:sz w:val="22"/>
          <w:szCs w:val="22"/>
        </w:rPr>
        <w:t xml:space="preserve">. </w:t>
      </w:r>
    </w:p>
    <w:p w14:paraId="10DA1C45" w14:textId="77777777" w:rsidR="008E7F7E" w:rsidRPr="00D9007F" w:rsidRDefault="0058544A"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 xml:space="preserve">When 50% of data were missing, effect estimates returned from the simulation were 75% of the </w:t>
      </w:r>
      <w:r w:rsidR="0033375D" w:rsidRPr="00D9007F">
        <w:rPr>
          <w:rFonts w:ascii="Arial" w:hAnsi="Arial" w:cs="Arial"/>
          <w:sz w:val="22"/>
          <w:szCs w:val="22"/>
        </w:rPr>
        <w:t xml:space="preserve">true simulated </w:t>
      </w:r>
      <w:r w:rsidRPr="00D9007F">
        <w:rPr>
          <w:rFonts w:ascii="Arial" w:hAnsi="Arial" w:cs="Arial"/>
          <w:sz w:val="22"/>
          <w:szCs w:val="22"/>
        </w:rPr>
        <w:t>relative risk</w:t>
      </w:r>
      <w:r w:rsidR="006E096B" w:rsidRPr="00D9007F">
        <w:rPr>
          <w:rFonts w:ascii="Arial" w:hAnsi="Arial" w:cs="Arial"/>
          <w:sz w:val="22"/>
          <w:szCs w:val="22"/>
        </w:rPr>
        <w:t>, and w</w:t>
      </w:r>
      <w:r w:rsidR="004029BD" w:rsidRPr="00D9007F">
        <w:rPr>
          <w:rFonts w:ascii="Arial" w:hAnsi="Arial" w:cs="Arial"/>
          <w:sz w:val="22"/>
          <w:szCs w:val="22"/>
        </w:rPr>
        <w:t xml:space="preserve">hen 70% of data were missing, effect estimates were 50% of the true simulated effect. </w:t>
      </w:r>
    </w:p>
    <w:p w14:paraId="73DD5063" w14:textId="58E629B0" w:rsidR="00AB61BC" w:rsidRDefault="009C004F"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The magnitude of bias was</w:t>
      </w:r>
      <w:r w:rsidR="00C469CC" w:rsidRPr="00D9007F">
        <w:rPr>
          <w:rFonts w:ascii="Arial" w:hAnsi="Arial" w:cs="Arial"/>
          <w:sz w:val="22"/>
          <w:szCs w:val="22"/>
        </w:rPr>
        <w:t xml:space="preserve"> not sensitive to study design or effect size. </w:t>
      </w:r>
    </w:p>
    <w:p w14:paraId="3B79D6EA" w14:textId="77777777" w:rsidR="003D5AE8" w:rsidRDefault="003D5AE8" w:rsidP="00645DCF">
      <w:pPr>
        <w:spacing w:line="360" w:lineRule="auto"/>
        <w:rPr>
          <w:rFonts w:ascii="Arial" w:hAnsi="Arial" w:cs="Arial"/>
          <w:sz w:val="22"/>
          <w:szCs w:val="22"/>
        </w:rPr>
      </w:pPr>
    </w:p>
    <w:p w14:paraId="584B3D12" w14:textId="6539205C" w:rsidR="003D5AE8" w:rsidRPr="00D9007F" w:rsidRDefault="003D5AE8" w:rsidP="00645DCF">
      <w:pPr>
        <w:pStyle w:val="ListParagraph"/>
        <w:numPr>
          <w:ilvl w:val="0"/>
          <w:numId w:val="14"/>
        </w:numPr>
        <w:spacing w:line="360" w:lineRule="auto"/>
        <w:rPr>
          <w:rFonts w:ascii="Arial" w:hAnsi="Arial" w:cs="Arial"/>
          <w:sz w:val="22"/>
          <w:szCs w:val="22"/>
        </w:rPr>
      </w:pPr>
      <w:r>
        <w:rPr>
          <w:rFonts w:ascii="Arial" w:hAnsi="Arial" w:cs="Arial"/>
          <w:sz w:val="22"/>
          <w:szCs w:val="22"/>
        </w:rPr>
        <w:t>To summarize, the largest bias</w:t>
      </w:r>
      <w:r w:rsidRPr="00D9007F">
        <w:rPr>
          <w:rFonts w:ascii="Arial" w:hAnsi="Arial" w:cs="Arial"/>
          <w:sz w:val="22"/>
          <w:szCs w:val="22"/>
        </w:rPr>
        <w:t xml:space="preserve"> was introduced from wrong assumptions about health-relevant duration of power outage</w:t>
      </w:r>
      <w:r w:rsidR="00A924E0">
        <w:rPr>
          <w:rFonts w:ascii="Arial" w:hAnsi="Arial" w:cs="Arial"/>
          <w:sz w:val="22"/>
          <w:szCs w:val="22"/>
        </w:rPr>
        <w:t xml:space="preserve">. </w:t>
      </w:r>
      <w:r w:rsidRPr="00D9007F">
        <w:rPr>
          <w:rFonts w:ascii="Arial" w:hAnsi="Arial" w:cs="Arial"/>
          <w:sz w:val="22"/>
          <w:szCs w:val="22"/>
        </w:rPr>
        <w:t xml:space="preserve">There was also substantial bias when 50%-70% of data were missing. Other simulation cases were minimally biased </w:t>
      </w:r>
      <w:r>
        <w:rPr>
          <w:rFonts w:ascii="Arial" w:hAnsi="Arial" w:cs="Arial"/>
          <w:sz w:val="22"/>
          <w:szCs w:val="22"/>
        </w:rPr>
        <w:t xml:space="preserve">(Table 1, Figure 2). </w:t>
      </w:r>
    </w:p>
    <w:p w14:paraId="3120F45C" w14:textId="77777777" w:rsidR="003D5AE8" w:rsidRPr="003D5AE8" w:rsidRDefault="003D5AE8" w:rsidP="00645DCF">
      <w:pPr>
        <w:spacing w:line="360" w:lineRule="auto"/>
        <w:rPr>
          <w:rFonts w:ascii="Arial" w:hAnsi="Arial" w:cs="Arial"/>
          <w:sz w:val="22"/>
          <w:szCs w:val="22"/>
        </w:rPr>
      </w:pPr>
    </w:p>
    <w:p w14:paraId="26F592DF" w14:textId="77777777" w:rsidR="00EA757B" w:rsidRPr="00D9007F" w:rsidRDefault="00EA757B" w:rsidP="00645DCF">
      <w:pPr>
        <w:pStyle w:val="ListParagraph"/>
        <w:spacing w:line="360" w:lineRule="auto"/>
        <w:rPr>
          <w:rFonts w:ascii="Arial" w:hAnsi="Arial" w:cs="Arial"/>
          <w:b/>
          <w:bCs/>
        </w:rPr>
      </w:pPr>
    </w:p>
    <w:p w14:paraId="0E13C191" w14:textId="4C148537" w:rsidR="00EA757B" w:rsidRPr="00D9007F" w:rsidRDefault="00EA757B" w:rsidP="00645DCF">
      <w:pPr>
        <w:spacing w:line="360" w:lineRule="auto"/>
        <w:rPr>
          <w:rFonts w:ascii="Arial" w:hAnsi="Arial" w:cs="Arial"/>
          <w:b/>
          <w:bCs/>
          <w:sz w:val="22"/>
          <w:szCs w:val="22"/>
        </w:rPr>
      </w:pPr>
      <w:commentRangeStart w:id="52"/>
      <w:commentRangeStart w:id="53"/>
      <w:r w:rsidRPr="00D9007F">
        <w:rPr>
          <w:rFonts w:ascii="Arial" w:hAnsi="Arial" w:cs="Arial"/>
          <w:b/>
          <w:bCs/>
          <w:sz w:val="22"/>
          <w:szCs w:val="22"/>
        </w:rPr>
        <w:t>Coverage:</w:t>
      </w:r>
      <w:commentRangeEnd w:id="52"/>
      <w:r w:rsidR="00B13C69">
        <w:rPr>
          <w:rStyle w:val="CommentReference"/>
        </w:rPr>
        <w:commentReference w:id="52"/>
      </w:r>
      <w:commentRangeEnd w:id="53"/>
      <w:r w:rsidR="00D94CBA">
        <w:rPr>
          <w:rStyle w:val="CommentReference"/>
        </w:rPr>
        <w:commentReference w:id="53"/>
      </w:r>
    </w:p>
    <w:p w14:paraId="2F621F6A" w14:textId="77777777" w:rsidR="00EA757B" w:rsidRPr="00D9007F" w:rsidRDefault="00EA757B" w:rsidP="00645DCF">
      <w:pPr>
        <w:spacing w:line="360" w:lineRule="auto"/>
        <w:rPr>
          <w:rFonts w:ascii="Arial" w:hAnsi="Arial" w:cs="Arial"/>
          <w:b/>
          <w:bCs/>
        </w:rPr>
      </w:pPr>
    </w:p>
    <w:p w14:paraId="0B32437F" w14:textId="77777777" w:rsidR="00BE2034" w:rsidRPr="00D9007F" w:rsidRDefault="005478FF"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In </w:t>
      </w:r>
      <w:r w:rsidR="00D821E7" w:rsidRPr="00D9007F">
        <w:rPr>
          <w:rFonts w:ascii="Arial" w:hAnsi="Arial" w:cs="Arial"/>
          <w:sz w:val="22"/>
          <w:szCs w:val="22"/>
        </w:rPr>
        <w:t xml:space="preserve">scenarios modelling incorrect assumptions about </w:t>
      </w:r>
      <w:r w:rsidRPr="00D9007F">
        <w:rPr>
          <w:rFonts w:ascii="Arial" w:hAnsi="Arial" w:cs="Arial"/>
          <w:sz w:val="22"/>
          <w:szCs w:val="22"/>
        </w:rPr>
        <w:t>health relevant duration</w:t>
      </w:r>
      <w:r w:rsidR="00D821E7" w:rsidRPr="00D9007F">
        <w:rPr>
          <w:rFonts w:ascii="Arial" w:hAnsi="Arial" w:cs="Arial"/>
          <w:sz w:val="22"/>
          <w:szCs w:val="22"/>
        </w:rPr>
        <w:t xml:space="preserve">, </w:t>
      </w:r>
      <w:r w:rsidRPr="00D9007F">
        <w:rPr>
          <w:rFonts w:ascii="Arial" w:hAnsi="Arial" w:cs="Arial"/>
          <w:sz w:val="22"/>
          <w:szCs w:val="22"/>
        </w:rPr>
        <w:t>coverage</w:t>
      </w:r>
      <w:r w:rsidR="00481A2B" w:rsidRPr="00D9007F">
        <w:rPr>
          <w:rFonts w:ascii="Arial" w:hAnsi="Arial" w:cs="Arial"/>
          <w:sz w:val="22"/>
          <w:szCs w:val="22"/>
        </w:rPr>
        <w:t xml:space="preserve"> varied widely by effect size, and was different between the two</w:t>
      </w:r>
      <w:r w:rsidR="00D821E7" w:rsidRPr="00D9007F">
        <w:rPr>
          <w:rFonts w:ascii="Arial" w:hAnsi="Arial" w:cs="Arial"/>
          <w:sz w:val="22"/>
          <w:szCs w:val="22"/>
        </w:rPr>
        <w:t xml:space="preserve"> exposure misclassification</w:t>
      </w:r>
      <w:r w:rsidR="00481A2B" w:rsidRPr="00D9007F">
        <w:rPr>
          <w:rFonts w:ascii="Arial" w:hAnsi="Arial" w:cs="Arial"/>
          <w:sz w:val="22"/>
          <w:szCs w:val="22"/>
        </w:rPr>
        <w:t xml:space="preserve"> scenarios</w:t>
      </w:r>
      <w:r w:rsidR="00D821E7" w:rsidRPr="00D9007F">
        <w:rPr>
          <w:rFonts w:ascii="Arial" w:hAnsi="Arial" w:cs="Arial"/>
          <w:sz w:val="22"/>
          <w:szCs w:val="22"/>
        </w:rPr>
        <w:t>.</w:t>
      </w:r>
    </w:p>
    <w:p w14:paraId="2FA24DDE" w14:textId="77777777" w:rsidR="00BE2034" w:rsidRPr="00D9007F" w:rsidRDefault="00EC15A7"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In the </w:t>
      </w:r>
      <w:r w:rsidR="00245713" w:rsidRPr="00D9007F">
        <w:rPr>
          <w:rFonts w:ascii="Arial" w:hAnsi="Arial" w:cs="Arial"/>
          <w:sz w:val="22"/>
          <w:szCs w:val="22"/>
        </w:rPr>
        <w:t xml:space="preserve">simulation </w:t>
      </w:r>
      <w:r w:rsidRPr="00D9007F">
        <w:rPr>
          <w:rFonts w:ascii="Arial" w:hAnsi="Arial" w:cs="Arial"/>
          <w:sz w:val="22"/>
          <w:szCs w:val="22"/>
        </w:rPr>
        <w:t xml:space="preserve">case where 4+ hour power outages caused increased hospitalization risk, but the researcher assumed it was 8+ hour outages that caused health effects, </w:t>
      </w:r>
      <w:r w:rsidR="005478FF" w:rsidRPr="00D9007F">
        <w:rPr>
          <w:rFonts w:ascii="Arial" w:hAnsi="Arial" w:cs="Arial"/>
          <w:sz w:val="22"/>
          <w:szCs w:val="22"/>
        </w:rPr>
        <w:t xml:space="preserve">coverage </w:t>
      </w:r>
      <w:r w:rsidR="00B04A9C" w:rsidRPr="00D9007F">
        <w:rPr>
          <w:rFonts w:ascii="Arial" w:hAnsi="Arial" w:cs="Arial"/>
          <w:sz w:val="22"/>
          <w:szCs w:val="22"/>
        </w:rPr>
        <w:t xml:space="preserve">for </w:t>
      </w:r>
      <w:r w:rsidR="00937BF2" w:rsidRPr="00D9007F">
        <w:rPr>
          <w:rFonts w:ascii="Arial" w:hAnsi="Arial" w:cs="Arial"/>
          <w:sz w:val="22"/>
          <w:szCs w:val="22"/>
        </w:rPr>
        <w:t>models</w:t>
      </w:r>
      <w:r w:rsidR="00B04A9C" w:rsidRPr="00D9007F">
        <w:rPr>
          <w:rFonts w:ascii="Arial" w:hAnsi="Arial" w:cs="Arial"/>
          <w:sz w:val="22"/>
          <w:szCs w:val="22"/>
        </w:rPr>
        <w:t xml:space="preserve"> </w:t>
      </w:r>
      <w:r w:rsidR="00937BF2" w:rsidRPr="00D9007F">
        <w:rPr>
          <w:rFonts w:ascii="Arial" w:hAnsi="Arial" w:cs="Arial"/>
          <w:sz w:val="22"/>
          <w:szCs w:val="22"/>
        </w:rPr>
        <w:t>w</w:t>
      </w:r>
      <w:r w:rsidR="00E55317" w:rsidRPr="00D9007F">
        <w:rPr>
          <w:rFonts w:ascii="Arial" w:hAnsi="Arial" w:cs="Arial"/>
          <w:sz w:val="22"/>
          <w:szCs w:val="22"/>
        </w:rPr>
        <w:t xml:space="preserve">ith </w:t>
      </w:r>
      <w:r w:rsidR="00B04A9C" w:rsidRPr="00D9007F">
        <w:rPr>
          <w:rFonts w:ascii="Arial" w:hAnsi="Arial" w:cs="Arial"/>
          <w:sz w:val="22"/>
          <w:szCs w:val="22"/>
        </w:rPr>
        <w:t>simulated effect siz</w:t>
      </w:r>
      <w:r w:rsidR="00C70876" w:rsidRPr="00D9007F">
        <w:rPr>
          <w:rFonts w:ascii="Arial" w:hAnsi="Arial" w:cs="Arial"/>
          <w:sz w:val="22"/>
          <w:szCs w:val="22"/>
        </w:rPr>
        <w:t xml:space="preserve">e </w:t>
      </w:r>
      <w:r w:rsidR="00966F97" w:rsidRPr="00D9007F">
        <w:rPr>
          <w:rFonts w:ascii="Arial" w:hAnsi="Arial" w:cs="Arial"/>
          <w:sz w:val="22"/>
          <w:szCs w:val="22"/>
        </w:rPr>
        <w:t>0.05% was close to 100</w:t>
      </w:r>
      <w:r w:rsidR="00497E5B" w:rsidRPr="00D9007F">
        <w:rPr>
          <w:rFonts w:ascii="Arial" w:hAnsi="Arial" w:cs="Arial"/>
          <w:sz w:val="22"/>
          <w:szCs w:val="22"/>
        </w:rPr>
        <w:t>, because bias was minimal and effect estimates imprecise</w:t>
      </w:r>
      <w:r w:rsidR="00885315" w:rsidRPr="00D9007F">
        <w:rPr>
          <w:rFonts w:ascii="Arial" w:hAnsi="Arial" w:cs="Arial"/>
          <w:sz w:val="22"/>
          <w:szCs w:val="22"/>
        </w:rPr>
        <w:t xml:space="preserve">. </w:t>
      </w:r>
    </w:p>
    <w:p w14:paraId="6BEA2D61" w14:textId="221B9B7A" w:rsidR="00BE2034" w:rsidRPr="00D9007F" w:rsidRDefault="00885315"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F</w:t>
      </w:r>
      <w:r w:rsidR="00966F97" w:rsidRPr="00D9007F">
        <w:rPr>
          <w:rFonts w:ascii="Arial" w:hAnsi="Arial" w:cs="Arial"/>
          <w:sz w:val="22"/>
          <w:szCs w:val="22"/>
        </w:rPr>
        <w:t>or effect size of</w:t>
      </w:r>
      <w:r w:rsidR="00B04A9C" w:rsidRPr="00D9007F">
        <w:rPr>
          <w:rFonts w:ascii="Arial" w:hAnsi="Arial" w:cs="Arial"/>
          <w:sz w:val="22"/>
          <w:szCs w:val="22"/>
        </w:rPr>
        <w:t xml:space="preserve"> 5%</w:t>
      </w:r>
      <w:r w:rsidR="00966F97" w:rsidRPr="00D9007F">
        <w:rPr>
          <w:rFonts w:ascii="Arial" w:hAnsi="Arial" w:cs="Arial"/>
          <w:sz w:val="22"/>
          <w:szCs w:val="22"/>
        </w:rPr>
        <w:t>, coverage</w:t>
      </w:r>
      <w:r w:rsidR="00B04A9C" w:rsidRPr="00D9007F">
        <w:rPr>
          <w:rFonts w:ascii="Arial" w:hAnsi="Arial" w:cs="Arial"/>
          <w:sz w:val="22"/>
          <w:szCs w:val="22"/>
        </w:rPr>
        <w:t xml:space="preserve"> was</w:t>
      </w:r>
      <w:r w:rsidR="005478FF" w:rsidRPr="00D9007F">
        <w:rPr>
          <w:rFonts w:ascii="Arial" w:hAnsi="Arial" w:cs="Arial"/>
          <w:sz w:val="22"/>
          <w:szCs w:val="22"/>
        </w:rPr>
        <w:t xml:space="preserve"> close to 6</w:t>
      </w:r>
      <w:r w:rsidR="00A35E0D" w:rsidRPr="00D9007F">
        <w:rPr>
          <w:rFonts w:ascii="Arial" w:hAnsi="Arial" w:cs="Arial"/>
          <w:sz w:val="22"/>
          <w:szCs w:val="22"/>
        </w:rPr>
        <w:t>5</w:t>
      </w:r>
      <w:r w:rsidR="005478FF" w:rsidRPr="00D9007F">
        <w:rPr>
          <w:rFonts w:ascii="Arial" w:hAnsi="Arial" w:cs="Arial"/>
          <w:sz w:val="22"/>
          <w:szCs w:val="22"/>
        </w:rPr>
        <w:t>%</w:t>
      </w:r>
      <w:r w:rsidR="00AC602E">
        <w:rPr>
          <w:rFonts w:ascii="Arial" w:hAnsi="Arial" w:cs="Arial"/>
          <w:sz w:val="22"/>
          <w:szCs w:val="22"/>
        </w:rPr>
        <w:t>. Coverage was lower</w:t>
      </w:r>
      <w:r w:rsidR="00B968AC" w:rsidRPr="00D9007F">
        <w:rPr>
          <w:rFonts w:ascii="Arial" w:hAnsi="Arial" w:cs="Arial"/>
          <w:sz w:val="22"/>
          <w:szCs w:val="22"/>
        </w:rPr>
        <w:t xml:space="preserve"> because of increased precision.</w:t>
      </w:r>
    </w:p>
    <w:p w14:paraId="36F32F9E" w14:textId="77777777" w:rsidR="00BE2034" w:rsidRPr="00D9007F" w:rsidRDefault="00BE2034" w:rsidP="00645DCF">
      <w:pPr>
        <w:pStyle w:val="ListParagraph"/>
        <w:spacing w:line="360" w:lineRule="auto"/>
        <w:rPr>
          <w:rFonts w:ascii="Arial" w:hAnsi="Arial" w:cs="Arial"/>
          <w:b/>
          <w:bCs/>
          <w:sz w:val="22"/>
          <w:szCs w:val="22"/>
        </w:rPr>
      </w:pPr>
    </w:p>
    <w:p w14:paraId="294D4F37" w14:textId="404AD6EE" w:rsidR="00BE2034" w:rsidRPr="00D9007F" w:rsidRDefault="00B63113"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In the second health-relevant duration simulation, </w:t>
      </w:r>
      <w:r w:rsidR="00423CA4" w:rsidRPr="00D9007F">
        <w:rPr>
          <w:rFonts w:ascii="Arial" w:hAnsi="Arial" w:cs="Arial"/>
          <w:sz w:val="22"/>
          <w:szCs w:val="22"/>
        </w:rPr>
        <w:t>w</w:t>
      </w:r>
      <w:r w:rsidR="00EC15A7" w:rsidRPr="00D9007F">
        <w:rPr>
          <w:rFonts w:ascii="Arial" w:hAnsi="Arial" w:cs="Arial"/>
          <w:sz w:val="22"/>
          <w:szCs w:val="22"/>
        </w:rPr>
        <w:t xml:space="preserve">hen 12+ hour power outages caused increased hospitalization risk, but the researcher assumed it was 8+ hour outages that caused health effects, coverage </w:t>
      </w:r>
      <w:r w:rsidR="00B567A8" w:rsidRPr="00D9007F">
        <w:rPr>
          <w:rFonts w:ascii="Arial" w:hAnsi="Arial" w:cs="Arial"/>
          <w:sz w:val="22"/>
          <w:szCs w:val="22"/>
        </w:rPr>
        <w:t>for models with</w:t>
      </w:r>
      <w:r w:rsidR="00EC15A7" w:rsidRPr="00D9007F">
        <w:rPr>
          <w:rFonts w:ascii="Arial" w:hAnsi="Arial" w:cs="Arial"/>
          <w:sz w:val="22"/>
          <w:szCs w:val="22"/>
        </w:rPr>
        <w:t xml:space="preserve"> simulated effect size </w:t>
      </w:r>
      <w:r w:rsidR="00D822D0" w:rsidRPr="00D9007F">
        <w:rPr>
          <w:rFonts w:ascii="Arial" w:hAnsi="Arial" w:cs="Arial"/>
          <w:sz w:val="22"/>
          <w:szCs w:val="22"/>
        </w:rPr>
        <w:t>0.05</w:t>
      </w:r>
      <w:r w:rsidR="00EC15A7" w:rsidRPr="00D9007F">
        <w:rPr>
          <w:rFonts w:ascii="Arial" w:hAnsi="Arial" w:cs="Arial"/>
          <w:sz w:val="22"/>
          <w:szCs w:val="22"/>
        </w:rPr>
        <w:t xml:space="preserve">% </w:t>
      </w:r>
      <w:r w:rsidR="005478FF" w:rsidRPr="00D9007F">
        <w:rPr>
          <w:rFonts w:ascii="Arial" w:hAnsi="Arial" w:cs="Arial"/>
          <w:sz w:val="22"/>
          <w:szCs w:val="22"/>
        </w:rPr>
        <w:t>was close to</w:t>
      </w:r>
      <w:r w:rsidR="00D822D0" w:rsidRPr="00D9007F">
        <w:rPr>
          <w:rFonts w:ascii="Arial" w:hAnsi="Arial" w:cs="Arial"/>
          <w:sz w:val="22"/>
          <w:szCs w:val="22"/>
        </w:rPr>
        <w:t xml:space="preserve"> 80%</w:t>
      </w:r>
      <w:r w:rsidR="00341A64" w:rsidRPr="00D9007F">
        <w:rPr>
          <w:rFonts w:ascii="Arial" w:hAnsi="Arial" w:cs="Arial"/>
          <w:sz w:val="22"/>
          <w:szCs w:val="22"/>
        </w:rPr>
        <w:t>.</w:t>
      </w:r>
      <w:r w:rsidR="00AA1D28" w:rsidRPr="00D9007F">
        <w:rPr>
          <w:rFonts w:ascii="Arial" w:hAnsi="Arial" w:cs="Arial"/>
          <w:sz w:val="22"/>
          <w:szCs w:val="22"/>
        </w:rPr>
        <w:t xml:space="preserve"> </w:t>
      </w:r>
    </w:p>
    <w:p w14:paraId="3A429F08" w14:textId="77777777" w:rsidR="00BE2034" w:rsidRPr="00D9007F" w:rsidRDefault="00AA1D28"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lastRenderedPageBreak/>
        <w:t>Even though these effect estimates were biased, they were imprecise due to the tiny effect size, leading to higher coverage.</w:t>
      </w:r>
      <w:r w:rsidR="00341A64" w:rsidRPr="00D9007F">
        <w:rPr>
          <w:rFonts w:ascii="Arial" w:hAnsi="Arial" w:cs="Arial"/>
          <w:sz w:val="22"/>
          <w:szCs w:val="22"/>
        </w:rPr>
        <w:t xml:space="preserve"> </w:t>
      </w:r>
    </w:p>
    <w:p w14:paraId="0BF1E7AB" w14:textId="77777777" w:rsidR="00BE2034" w:rsidRPr="00D9007F" w:rsidRDefault="00341A64"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However,</w:t>
      </w:r>
      <w:r w:rsidR="00D822D0" w:rsidRPr="00D9007F">
        <w:rPr>
          <w:rFonts w:ascii="Arial" w:hAnsi="Arial" w:cs="Arial"/>
          <w:sz w:val="22"/>
          <w:szCs w:val="22"/>
        </w:rPr>
        <w:t xml:space="preserve"> for the effect size of 5%, coverage was</w:t>
      </w:r>
      <w:r w:rsidR="005478FF" w:rsidRPr="00D9007F">
        <w:rPr>
          <w:rFonts w:ascii="Arial" w:hAnsi="Arial" w:cs="Arial"/>
          <w:sz w:val="22"/>
          <w:szCs w:val="22"/>
        </w:rPr>
        <w:t xml:space="preserve"> 0</w:t>
      </w:r>
      <w:r w:rsidR="00D822D0" w:rsidRPr="00D9007F">
        <w:rPr>
          <w:rFonts w:ascii="Arial" w:hAnsi="Arial" w:cs="Arial"/>
          <w:sz w:val="22"/>
          <w:szCs w:val="22"/>
        </w:rPr>
        <w:t>%</w:t>
      </w:r>
      <w:r w:rsidR="00DF277D" w:rsidRPr="00D9007F">
        <w:rPr>
          <w:rFonts w:ascii="Arial" w:hAnsi="Arial" w:cs="Arial"/>
          <w:sz w:val="22"/>
          <w:szCs w:val="22"/>
        </w:rPr>
        <w:t>, since effect estimates were both</w:t>
      </w:r>
      <w:r w:rsidR="005A4761" w:rsidRPr="00D9007F">
        <w:rPr>
          <w:rFonts w:ascii="Arial" w:hAnsi="Arial" w:cs="Arial"/>
          <w:sz w:val="22"/>
          <w:szCs w:val="22"/>
        </w:rPr>
        <w:t xml:space="preserve"> substantially</w:t>
      </w:r>
      <w:r w:rsidR="00DF277D" w:rsidRPr="00D9007F">
        <w:rPr>
          <w:rFonts w:ascii="Arial" w:hAnsi="Arial" w:cs="Arial"/>
          <w:sz w:val="22"/>
          <w:szCs w:val="22"/>
        </w:rPr>
        <w:t xml:space="preserve"> biased and precise.</w:t>
      </w:r>
    </w:p>
    <w:p w14:paraId="7862B631" w14:textId="77777777" w:rsidR="00BE2034" w:rsidRPr="00D9007F" w:rsidRDefault="00BE2034" w:rsidP="00645DCF">
      <w:pPr>
        <w:pStyle w:val="ListParagraph"/>
        <w:spacing w:line="360" w:lineRule="auto"/>
        <w:rPr>
          <w:rFonts w:ascii="Arial" w:hAnsi="Arial" w:cs="Arial"/>
          <w:b/>
          <w:bCs/>
          <w:sz w:val="22"/>
          <w:szCs w:val="22"/>
        </w:rPr>
      </w:pPr>
    </w:p>
    <w:p w14:paraId="2029C359" w14:textId="599BA57C" w:rsidR="00BE2034" w:rsidRPr="00D9007F" w:rsidRDefault="00FB3E1F"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In scenarios with missing data, </w:t>
      </w:r>
      <w:r w:rsidR="0076072D" w:rsidRPr="00D9007F">
        <w:rPr>
          <w:rFonts w:ascii="Arial" w:hAnsi="Arial" w:cs="Arial"/>
          <w:sz w:val="22"/>
          <w:szCs w:val="22"/>
        </w:rPr>
        <w:t>coverage was high when effect sizes were small</w:t>
      </w:r>
      <w:r w:rsidR="00AC1691" w:rsidRPr="00D9007F">
        <w:rPr>
          <w:rFonts w:ascii="Arial" w:hAnsi="Arial" w:cs="Arial"/>
          <w:sz w:val="22"/>
          <w:szCs w:val="22"/>
        </w:rPr>
        <w:t xml:space="preserve">, even </w:t>
      </w:r>
      <w:r w:rsidR="0018132D" w:rsidRPr="00D9007F">
        <w:rPr>
          <w:rFonts w:ascii="Arial" w:hAnsi="Arial" w:cs="Arial"/>
          <w:sz w:val="22"/>
          <w:szCs w:val="22"/>
        </w:rPr>
        <w:t>if there were</w:t>
      </w:r>
      <w:r w:rsidR="00AC1691" w:rsidRPr="00D9007F">
        <w:rPr>
          <w:rFonts w:ascii="Arial" w:hAnsi="Arial" w:cs="Arial"/>
          <w:sz w:val="22"/>
          <w:szCs w:val="22"/>
        </w:rPr>
        <w:t xml:space="preserve"> large amounts of missing data</w:t>
      </w:r>
      <w:r w:rsidR="00B62A3E" w:rsidRPr="00D9007F">
        <w:rPr>
          <w:rFonts w:ascii="Arial" w:hAnsi="Arial" w:cs="Arial"/>
          <w:sz w:val="22"/>
          <w:szCs w:val="22"/>
        </w:rPr>
        <w:t>.</w:t>
      </w:r>
      <w:r w:rsidR="00E27874" w:rsidRPr="00D9007F">
        <w:rPr>
          <w:rFonts w:ascii="Arial" w:hAnsi="Arial" w:cs="Arial"/>
          <w:sz w:val="22"/>
          <w:szCs w:val="22"/>
        </w:rPr>
        <w:t xml:space="preserve"> </w:t>
      </w:r>
    </w:p>
    <w:p w14:paraId="028E0FA1" w14:textId="77777777" w:rsidR="00BE2034" w:rsidRPr="00D9007F" w:rsidRDefault="00E27874"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When 10% of data were missing and the effect size was 0.05%, coverage was &gt;95%</w:t>
      </w:r>
      <w:r w:rsidR="007B572E" w:rsidRPr="00D9007F">
        <w:rPr>
          <w:rFonts w:ascii="Arial" w:hAnsi="Arial" w:cs="Arial"/>
          <w:sz w:val="22"/>
          <w:szCs w:val="22"/>
        </w:rPr>
        <w:t xml:space="preserve">, due to effect estimate imprecision. </w:t>
      </w:r>
    </w:p>
    <w:p w14:paraId="7FAA041F" w14:textId="198BD3D2" w:rsidR="00BE2034" w:rsidRPr="00D9007F" w:rsidRDefault="00B62A3E"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Coverage </w:t>
      </w:r>
      <w:r w:rsidR="0076072D" w:rsidRPr="00D9007F">
        <w:rPr>
          <w:rFonts w:ascii="Arial" w:hAnsi="Arial" w:cs="Arial"/>
          <w:sz w:val="22"/>
          <w:szCs w:val="22"/>
        </w:rPr>
        <w:t xml:space="preserve">dropped </w:t>
      </w:r>
      <w:r w:rsidR="004F65E1" w:rsidRPr="00D9007F">
        <w:rPr>
          <w:rFonts w:ascii="Arial" w:hAnsi="Arial" w:cs="Arial"/>
          <w:sz w:val="22"/>
          <w:szCs w:val="22"/>
        </w:rPr>
        <w:t>substantially in all cases</w:t>
      </w:r>
      <w:r w:rsidR="0076072D" w:rsidRPr="00D9007F">
        <w:rPr>
          <w:rFonts w:ascii="Arial" w:hAnsi="Arial" w:cs="Arial"/>
          <w:sz w:val="22"/>
          <w:szCs w:val="22"/>
        </w:rPr>
        <w:t xml:space="preserve"> as effect size increased</w:t>
      </w:r>
      <w:r w:rsidR="00BD7205" w:rsidRPr="00D9007F">
        <w:rPr>
          <w:rFonts w:ascii="Arial" w:hAnsi="Arial" w:cs="Arial"/>
          <w:sz w:val="22"/>
          <w:szCs w:val="22"/>
        </w:rPr>
        <w:t>, due to the increased precision of results</w:t>
      </w:r>
      <w:r w:rsidR="00800784" w:rsidRPr="00D9007F">
        <w:rPr>
          <w:rFonts w:ascii="Arial" w:hAnsi="Arial" w:cs="Arial"/>
          <w:sz w:val="22"/>
          <w:szCs w:val="22"/>
        </w:rPr>
        <w:t>.</w:t>
      </w:r>
      <w:r w:rsidR="002A4090" w:rsidRPr="00D9007F">
        <w:rPr>
          <w:rFonts w:ascii="Arial" w:hAnsi="Arial" w:cs="Arial"/>
          <w:sz w:val="22"/>
          <w:szCs w:val="22"/>
        </w:rPr>
        <w:t xml:space="preserve"> When 10% of data were missing and effect size was 5%, </w:t>
      </w:r>
      <w:r w:rsidR="00E93049" w:rsidRPr="00D9007F">
        <w:rPr>
          <w:rFonts w:ascii="Arial" w:hAnsi="Arial" w:cs="Arial"/>
          <w:sz w:val="22"/>
          <w:szCs w:val="22"/>
        </w:rPr>
        <w:t>even though results were minimally bias</w:t>
      </w:r>
      <w:r w:rsidR="00B51E5A" w:rsidRPr="00D9007F">
        <w:rPr>
          <w:rFonts w:ascii="Arial" w:hAnsi="Arial" w:cs="Arial"/>
          <w:sz w:val="22"/>
          <w:szCs w:val="22"/>
        </w:rPr>
        <w:t xml:space="preserve">ed, </w:t>
      </w:r>
      <w:r w:rsidR="002A4090" w:rsidRPr="00D9007F">
        <w:rPr>
          <w:rFonts w:ascii="Arial" w:hAnsi="Arial" w:cs="Arial"/>
          <w:sz w:val="22"/>
          <w:szCs w:val="22"/>
        </w:rPr>
        <w:t>coverage was about 30%.</w:t>
      </w:r>
    </w:p>
    <w:p w14:paraId="43321DE1" w14:textId="6ACE145F" w:rsidR="00BE2034" w:rsidRPr="00D9007F" w:rsidRDefault="00BE26CE"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Coverage in missing data scenarios also</w:t>
      </w:r>
      <w:r w:rsidR="00800784" w:rsidRPr="00D9007F">
        <w:rPr>
          <w:rFonts w:ascii="Arial" w:hAnsi="Arial" w:cs="Arial"/>
          <w:sz w:val="22"/>
          <w:szCs w:val="22"/>
        </w:rPr>
        <w:t xml:space="preserve"> decreased </w:t>
      </w:r>
      <w:r w:rsidR="008411E4" w:rsidRPr="00D9007F">
        <w:rPr>
          <w:rFonts w:ascii="Arial" w:hAnsi="Arial" w:cs="Arial"/>
          <w:sz w:val="22"/>
          <w:szCs w:val="22"/>
        </w:rPr>
        <w:t>as the proportion of missing data increased</w:t>
      </w:r>
      <w:r w:rsidR="00332237" w:rsidRPr="00D9007F">
        <w:rPr>
          <w:rFonts w:ascii="Arial" w:hAnsi="Arial" w:cs="Arial"/>
          <w:sz w:val="22"/>
          <w:szCs w:val="22"/>
        </w:rPr>
        <w:t xml:space="preserve">, </w:t>
      </w:r>
      <w:r w:rsidR="005E3302" w:rsidRPr="00D9007F">
        <w:rPr>
          <w:rFonts w:ascii="Arial" w:hAnsi="Arial" w:cs="Arial"/>
          <w:sz w:val="22"/>
          <w:szCs w:val="22"/>
        </w:rPr>
        <w:t xml:space="preserve">due </w:t>
      </w:r>
      <w:r w:rsidR="00517B76" w:rsidRPr="00D9007F">
        <w:rPr>
          <w:rFonts w:ascii="Arial" w:hAnsi="Arial" w:cs="Arial"/>
          <w:sz w:val="22"/>
          <w:szCs w:val="22"/>
        </w:rPr>
        <w:t xml:space="preserve">increased </w:t>
      </w:r>
      <w:r w:rsidR="005E3302" w:rsidRPr="00D9007F">
        <w:rPr>
          <w:rFonts w:ascii="Arial" w:hAnsi="Arial" w:cs="Arial"/>
          <w:sz w:val="22"/>
          <w:szCs w:val="22"/>
        </w:rPr>
        <w:t>bias in</w:t>
      </w:r>
      <w:r w:rsidR="00332237" w:rsidRPr="00D9007F">
        <w:rPr>
          <w:rFonts w:ascii="Arial" w:hAnsi="Arial" w:cs="Arial"/>
          <w:sz w:val="22"/>
          <w:szCs w:val="22"/>
        </w:rPr>
        <w:t xml:space="preserve"> effect estimates</w:t>
      </w:r>
      <w:r w:rsidR="0076072D" w:rsidRPr="00D9007F">
        <w:rPr>
          <w:rFonts w:ascii="Arial" w:hAnsi="Arial" w:cs="Arial"/>
          <w:sz w:val="22"/>
          <w:szCs w:val="22"/>
        </w:rPr>
        <w:t xml:space="preserve">. </w:t>
      </w:r>
    </w:p>
    <w:p w14:paraId="50673B62" w14:textId="72472F45" w:rsidR="006B2172" w:rsidRPr="00D9007F" w:rsidRDefault="00494067" w:rsidP="00645DCF">
      <w:pPr>
        <w:pStyle w:val="ListParagraph"/>
        <w:numPr>
          <w:ilvl w:val="0"/>
          <w:numId w:val="14"/>
        </w:numPr>
        <w:spacing w:line="360" w:lineRule="auto"/>
        <w:rPr>
          <w:rFonts w:ascii="Arial" w:hAnsi="Arial" w:cs="Arial"/>
          <w:sz w:val="22"/>
          <w:szCs w:val="22"/>
        </w:rPr>
      </w:pPr>
      <w:r w:rsidRPr="00D9007F">
        <w:rPr>
          <w:rFonts w:ascii="Arial" w:hAnsi="Arial" w:cs="Arial"/>
          <w:sz w:val="22"/>
          <w:szCs w:val="22"/>
        </w:rPr>
        <w:t>Coverage was about 0% when 50% or 70% of data were missing and effect size was 5%</w:t>
      </w:r>
      <w:r w:rsidR="00757066" w:rsidRPr="00D9007F">
        <w:rPr>
          <w:rFonts w:ascii="Arial" w:hAnsi="Arial" w:cs="Arial"/>
          <w:sz w:val="22"/>
          <w:szCs w:val="22"/>
        </w:rPr>
        <w:t>.</w:t>
      </w:r>
    </w:p>
    <w:p w14:paraId="68480386" w14:textId="77777777" w:rsidR="00BE2034" w:rsidRPr="00D9007F" w:rsidRDefault="00BE2034" w:rsidP="00645DCF">
      <w:pPr>
        <w:spacing w:line="360" w:lineRule="auto"/>
        <w:ind w:firstLine="360"/>
        <w:rPr>
          <w:rFonts w:ascii="Arial" w:hAnsi="Arial" w:cs="Arial"/>
          <w:sz w:val="22"/>
          <w:szCs w:val="22"/>
        </w:rPr>
      </w:pPr>
    </w:p>
    <w:p w14:paraId="1620A117" w14:textId="24D82433" w:rsidR="008411E4" w:rsidRPr="00D9007F" w:rsidRDefault="008411E4" w:rsidP="00645DCF">
      <w:pPr>
        <w:pStyle w:val="ListParagraph"/>
        <w:numPr>
          <w:ilvl w:val="0"/>
          <w:numId w:val="14"/>
        </w:numPr>
        <w:spacing w:line="360" w:lineRule="auto"/>
        <w:rPr>
          <w:rFonts w:ascii="Arial" w:hAnsi="Arial" w:cs="Arial"/>
          <w:b/>
          <w:bCs/>
          <w:sz w:val="22"/>
          <w:szCs w:val="22"/>
        </w:rPr>
      </w:pPr>
      <w:r w:rsidRPr="00D9007F">
        <w:rPr>
          <w:rFonts w:ascii="Arial" w:hAnsi="Arial" w:cs="Arial"/>
          <w:sz w:val="22"/>
          <w:szCs w:val="22"/>
        </w:rPr>
        <w:t xml:space="preserve">Overall, in </w:t>
      </w:r>
      <w:r w:rsidR="008F44C6" w:rsidRPr="00D9007F">
        <w:rPr>
          <w:rFonts w:ascii="Arial" w:hAnsi="Arial" w:cs="Arial"/>
          <w:sz w:val="22"/>
          <w:szCs w:val="22"/>
        </w:rPr>
        <w:t xml:space="preserve">exposure misclassification </w:t>
      </w:r>
      <w:r w:rsidR="006B2172" w:rsidRPr="00D9007F">
        <w:rPr>
          <w:rFonts w:ascii="Arial" w:hAnsi="Arial" w:cs="Arial"/>
          <w:sz w:val="22"/>
          <w:szCs w:val="22"/>
        </w:rPr>
        <w:t>scenarios</w:t>
      </w:r>
      <w:r w:rsidR="008F44C6" w:rsidRPr="00D9007F">
        <w:rPr>
          <w:rFonts w:ascii="Arial" w:hAnsi="Arial" w:cs="Arial"/>
          <w:sz w:val="22"/>
          <w:szCs w:val="22"/>
        </w:rPr>
        <w:t xml:space="preserve"> and missing data </w:t>
      </w:r>
      <w:r w:rsidR="006B2172" w:rsidRPr="00D9007F">
        <w:rPr>
          <w:rFonts w:ascii="Arial" w:hAnsi="Arial" w:cs="Arial"/>
          <w:sz w:val="22"/>
          <w:szCs w:val="22"/>
        </w:rPr>
        <w:t>scenarios</w:t>
      </w:r>
      <w:r w:rsidRPr="00D9007F">
        <w:rPr>
          <w:rFonts w:ascii="Arial" w:hAnsi="Arial" w:cs="Arial"/>
          <w:sz w:val="22"/>
          <w:szCs w:val="22"/>
        </w:rPr>
        <w:t xml:space="preserve">, coverage was slightly </w:t>
      </w:r>
      <w:r w:rsidR="00B13C69">
        <w:rPr>
          <w:rFonts w:ascii="Arial" w:hAnsi="Arial" w:cs="Arial"/>
          <w:sz w:val="22"/>
          <w:szCs w:val="22"/>
        </w:rPr>
        <w:t>lower</w:t>
      </w:r>
      <w:r w:rsidR="00B13C69" w:rsidRPr="00D9007F">
        <w:rPr>
          <w:rFonts w:ascii="Arial" w:hAnsi="Arial" w:cs="Arial"/>
          <w:sz w:val="22"/>
          <w:szCs w:val="22"/>
        </w:rPr>
        <w:t xml:space="preserve"> </w:t>
      </w:r>
      <w:r w:rsidRPr="00D9007F">
        <w:rPr>
          <w:rFonts w:ascii="Arial" w:hAnsi="Arial" w:cs="Arial"/>
          <w:sz w:val="22"/>
          <w:szCs w:val="22"/>
        </w:rPr>
        <w:t xml:space="preserve">when using a case-crossover design, since results from this design were slightly more </w:t>
      </w:r>
      <w:commentRangeStart w:id="54"/>
      <w:commentRangeStart w:id="55"/>
      <w:r w:rsidRPr="00D9007F">
        <w:rPr>
          <w:rFonts w:ascii="Arial" w:hAnsi="Arial" w:cs="Arial"/>
          <w:sz w:val="22"/>
          <w:szCs w:val="22"/>
        </w:rPr>
        <w:t>precise</w:t>
      </w:r>
      <w:commentRangeEnd w:id="54"/>
      <w:r w:rsidR="008926BB">
        <w:rPr>
          <w:rStyle w:val="CommentReference"/>
        </w:rPr>
        <w:commentReference w:id="54"/>
      </w:r>
      <w:commentRangeEnd w:id="55"/>
      <w:r w:rsidR="006205BA">
        <w:rPr>
          <w:rStyle w:val="CommentReference"/>
        </w:rPr>
        <w:commentReference w:id="55"/>
      </w:r>
      <w:r w:rsidRPr="00D9007F">
        <w:rPr>
          <w:rFonts w:ascii="Arial" w:hAnsi="Arial" w:cs="Arial"/>
          <w:sz w:val="22"/>
          <w:szCs w:val="22"/>
        </w:rPr>
        <w:t xml:space="preserve">. </w:t>
      </w:r>
    </w:p>
    <w:p w14:paraId="3CD20996" w14:textId="77777777" w:rsidR="004D1AB8" w:rsidRPr="00D9007F" w:rsidRDefault="004D1AB8" w:rsidP="00645DCF">
      <w:pPr>
        <w:spacing w:line="360" w:lineRule="auto"/>
        <w:rPr>
          <w:rFonts w:ascii="Arial" w:hAnsi="Arial" w:cs="Arial"/>
          <w:b/>
          <w:bCs/>
          <w:sz w:val="28"/>
          <w:szCs w:val="28"/>
          <w:u w:val="single"/>
        </w:rPr>
      </w:pPr>
    </w:p>
    <w:p w14:paraId="1BCB2A91" w14:textId="7C755886" w:rsidR="00BF1085" w:rsidRPr="00D9007F" w:rsidRDefault="00BF1085" w:rsidP="00645DCF">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rsidP="00645DCF">
      <w:pPr>
        <w:spacing w:line="360" w:lineRule="auto"/>
        <w:rPr>
          <w:rFonts w:ascii="Arial" w:hAnsi="Arial" w:cs="Arial"/>
          <w:b/>
          <w:bCs/>
        </w:rPr>
      </w:pPr>
    </w:p>
    <w:p w14:paraId="0FF490D9" w14:textId="1C79D380" w:rsidR="003B71CD" w:rsidRPr="00D9007F" w:rsidRDefault="003B71CD" w:rsidP="00645DCF">
      <w:pPr>
        <w:spacing w:line="360" w:lineRule="auto"/>
        <w:rPr>
          <w:rFonts w:ascii="Arial" w:hAnsi="Arial" w:cs="Arial"/>
          <w:sz w:val="22"/>
          <w:szCs w:val="22"/>
        </w:rPr>
      </w:pPr>
      <w:r w:rsidRPr="00D9007F">
        <w:rPr>
          <w:rFonts w:ascii="Arial" w:hAnsi="Arial" w:cs="Arial"/>
          <w:sz w:val="22"/>
          <w:szCs w:val="22"/>
        </w:rPr>
        <w:t xml:space="preserve">Summarize results: </w:t>
      </w:r>
    </w:p>
    <w:p w14:paraId="5E626218" w14:textId="2FFCE3E7" w:rsidR="005F2ACD" w:rsidRPr="00D9007F" w:rsidRDefault="003B71CD"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 xml:space="preserve">In simulations </w:t>
      </w:r>
      <w:r w:rsidR="008926BB">
        <w:rPr>
          <w:rFonts w:ascii="Arial" w:hAnsi="Arial" w:cs="Arial"/>
          <w:sz w:val="22"/>
          <w:szCs w:val="22"/>
        </w:rPr>
        <w:t>in which</w:t>
      </w:r>
      <w:r w:rsidR="008926BB" w:rsidRPr="00D9007F">
        <w:rPr>
          <w:rFonts w:ascii="Arial" w:hAnsi="Arial" w:cs="Arial"/>
          <w:sz w:val="22"/>
          <w:szCs w:val="22"/>
        </w:rPr>
        <w:t xml:space="preserve"> </w:t>
      </w:r>
      <w:r w:rsidRPr="00D9007F">
        <w:rPr>
          <w:rFonts w:ascii="Arial" w:hAnsi="Arial" w:cs="Arial"/>
          <w:sz w:val="22"/>
          <w:szCs w:val="22"/>
        </w:rPr>
        <w:t xml:space="preserve">we modeled incorrect </w:t>
      </w:r>
      <w:r w:rsidR="00C61B2C" w:rsidRPr="00D9007F">
        <w:rPr>
          <w:rFonts w:ascii="Arial" w:hAnsi="Arial" w:cs="Arial"/>
          <w:sz w:val="22"/>
          <w:szCs w:val="22"/>
        </w:rPr>
        <w:t>assumptions</w:t>
      </w:r>
      <w:r w:rsidRPr="00D9007F">
        <w:rPr>
          <w:rFonts w:ascii="Arial" w:hAnsi="Arial" w:cs="Arial"/>
          <w:sz w:val="22"/>
          <w:szCs w:val="22"/>
        </w:rPr>
        <w:t xml:space="preserve"> about the health-relevant duration of power outage, and</w:t>
      </w:r>
      <w:r w:rsidR="00C61B2C" w:rsidRPr="00D9007F">
        <w:rPr>
          <w:rFonts w:ascii="Arial" w:hAnsi="Arial" w:cs="Arial"/>
          <w:sz w:val="22"/>
          <w:szCs w:val="22"/>
        </w:rPr>
        <w:t xml:space="preserve"> exposure data missing substantial percentages of observations, </w:t>
      </w:r>
      <w:r w:rsidR="00F86337" w:rsidRPr="00D9007F">
        <w:rPr>
          <w:rFonts w:ascii="Arial" w:hAnsi="Arial" w:cs="Arial"/>
          <w:sz w:val="22"/>
          <w:szCs w:val="22"/>
        </w:rPr>
        <w:t>we found evidence of bias.</w:t>
      </w:r>
      <w:r w:rsidR="00FA5FB8" w:rsidRPr="00D9007F">
        <w:rPr>
          <w:rFonts w:ascii="Arial" w:hAnsi="Arial" w:cs="Arial"/>
          <w:sz w:val="22"/>
          <w:szCs w:val="22"/>
        </w:rPr>
        <w:t xml:space="preserve"> </w:t>
      </w:r>
    </w:p>
    <w:p w14:paraId="7655E3F5" w14:textId="028EC8FF" w:rsidR="00F575B2" w:rsidRPr="00D9007F" w:rsidRDefault="008F54F9" w:rsidP="00F575B2">
      <w:pPr>
        <w:pStyle w:val="ListParagraph"/>
        <w:numPr>
          <w:ilvl w:val="0"/>
          <w:numId w:val="14"/>
        </w:numPr>
        <w:rPr>
          <w:rFonts w:ascii="Arial" w:hAnsi="Arial" w:cs="Arial"/>
          <w:sz w:val="22"/>
          <w:szCs w:val="22"/>
        </w:rPr>
      </w:pPr>
      <w:r w:rsidRPr="00D9007F">
        <w:rPr>
          <w:rFonts w:ascii="Arial" w:hAnsi="Arial" w:cs="Arial"/>
          <w:sz w:val="22"/>
          <w:szCs w:val="22"/>
        </w:rPr>
        <w:t>O</w:t>
      </w:r>
      <w:r w:rsidR="009B0322" w:rsidRPr="00D9007F">
        <w:rPr>
          <w:rFonts w:ascii="Arial" w:hAnsi="Arial" w:cs="Arial"/>
          <w:sz w:val="22"/>
          <w:szCs w:val="22"/>
        </w:rPr>
        <w:t xml:space="preserve">f all simulation </w:t>
      </w:r>
      <w:r w:rsidR="008926BB">
        <w:rPr>
          <w:rFonts w:ascii="Arial" w:hAnsi="Arial" w:cs="Arial"/>
          <w:sz w:val="22"/>
          <w:szCs w:val="22"/>
        </w:rPr>
        <w:t>scenarios</w:t>
      </w:r>
      <w:r w:rsidR="009B0322" w:rsidRPr="00D9007F">
        <w:rPr>
          <w:rFonts w:ascii="Arial" w:hAnsi="Arial" w:cs="Arial"/>
          <w:sz w:val="22"/>
          <w:szCs w:val="22"/>
        </w:rPr>
        <w:t xml:space="preserve">, </w:t>
      </w:r>
      <w:r w:rsidR="008F0877" w:rsidRPr="00D9007F">
        <w:rPr>
          <w:rFonts w:ascii="Arial" w:hAnsi="Arial" w:cs="Arial"/>
          <w:sz w:val="22"/>
          <w:szCs w:val="22"/>
        </w:rPr>
        <w:t>r</w:t>
      </w:r>
      <w:r w:rsidR="005F2ACD" w:rsidRPr="00D9007F">
        <w:rPr>
          <w:rFonts w:ascii="Arial" w:hAnsi="Arial" w:cs="Arial"/>
          <w:sz w:val="22"/>
          <w:szCs w:val="22"/>
        </w:rPr>
        <w:t>esults were the most biased</w:t>
      </w:r>
      <w:ins w:id="56" w:author="Kioumourtzoglou, Marianthi-Anna" w:date="2024-07-29T21:12:00Z" w16du:dateUtc="2024-07-30T01:12:00Z">
        <w:r w:rsidR="008926BB">
          <w:rPr>
            <w:rFonts w:ascii="Arial" w:hAnsi="Arial" w:cs="Arial"/>
            <w:sz w:val="22"/>
            <w:szCs w:val="22"/>
          </w:rPr>
          <w:t xml:space="preserve"> </w:t>
        </w:r>
      </w:ins>
      <w:r w:rsidR="00F575B2">
        <w:rPr>
          <w:rFonts w:ascii="Arial" w:hAnsi="Arial" w:cs="Arial"/>
          <w:sz w:val="22"/>
          <w:szCs w:val="22"/>
        </w:rPr>
        <w:t>in</w:t>
      </w:r>
      <w:r w:rsidR="00F575B2" w:rsidRPr="00D9007F">
        <w:rPr>
          <w:rFonts w:ascii="Arial" w:hAnsi="Arial" w:cs="Arial"/>
          <w:sz w:val="22"/>
          <w:szCs w:val="22"/>
        </w:rPr>
        <w:t xml:space="preserve"> the simulation cases representing a researcher making wrong assumptions about the health-relevant duration of power outage, when the health-relevant duration of power outage assumed by the researcher (8+ hours) was shorter than the true simulated health-relevant duration (12+ hours)</w:t>
      </w:r>
      <w:r w:rsidR="00BE2FFD">
        <w:rPr>
          <w:rFonts w:ascii="Arial" w:hAnsi="Arial" w:cs="Arial"/>
          <w:sz w:val="22"/>
          <w:szCs w:val="22"/>
        </w:rPr>
        <w:t>.</w:t>
      </w:r>
      <w:r w:rsidR="00F575B2" w:rsidRPr="00D9007F">
        <w:rPr>
          <w:rFonts w:ascii="Arial" w:hAnsi="Arial" w:cs="Arial"/>
          <w:sz w:val="22"/>
          <w:szCs w:val="22"/>
        </w:rPr>
        <w:t xml:space="preserve"> </w:t>
      </w:r>
    </w:p>
    <w:p w14:paraId="5B3BCF3E" w14:textId="5DBA6C54" w:rsidR="002E43E4" w:rsidRPr="00D9007F" w:rsidRDefault="00D57081"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However, when</w:t>
      </w:r>
      <w:r w:rsidR="00325E5C" w:rsidRPr="00D9007F">
        <w:rPr>
          <w:rFonts w:ascii="Arial" w:hAnsi="Arial" w:cs="Arial"/>
          <w:sz w:val="22"/>
          <w:szCs w:val="22"/>
        </w:rPr>
        <w:t xml:space="preserve"> the assumed </w:t>
      </w:r>
      <w:r w:rsidR="003572CD" w:rsidRPr="00D9007F">
        <w:rPr>
          <w:rFonts w:ascii="Arial" w:hAnsi="Arial" w:cs="Arial"/>
          <w:sz w:val="22"/>
          <w:szCs w:val="22"/>
        </w:rPr>
        <w:t>health</w:t>
      </w:r>
      <w:r w:rsidR="00325E5C" w:rsidRPr="00D9007F">
        <w:rPr>
          <w:rFonts w:ascii="Arial" w:hAnsi="Arial" w:cs="Arial"/>
          <w:sz w:val="22"/>
          <w:szCs w:val="22"/>
        </w:rPr>
        <w:t xml:space="preserve">-relevant duration of outages was </w:t>
      </w:r>
      <w:r w:rsidR="00200D5F" w:rsidRPr="00D9007F">
        <w:rPr>
          <w:rFonts w:ascii="Arial" w:hAnsi="Arial" w:cs="Arial"/>
          <w:sz w:val="22"/>
          <w:szCs w:val="22"/>
        </w:rPr>
        <w:t>longer</w:t>
      </w:r>
      <w:r w:rsidR="00325E5C" w:rsidRPr="00D9007F">
        <w:rPr>
          <w:rFonts w:ascii="Arial" w:hAnsi="Arial" w:cs="Arial"/>
          <w:sz w:val="22"/>
          <w:szCs w:val="22"/>
        </w:rPr>
        <w:t xml:space="preserve"> (</w:t>
      </w:r>
      <w:r w:rsidR="00200D5F" w:rsidRPr="00D9007F">
        <w:rPr>
          <w:rFonts w:ascii="Arial" w:hAnsi="Arial" w:cs="Arial"/>
          <w:sz w:val="22"/>
          <w:szCs w:val="22"/>
        </w:rPr>
        <w:t>8</w:t>
      </w:r>
      <w:r w:rsidR="00325E5C" w:rsidRPr="00D9007F">
        <w:rPr>
          <w:rFonts w:ascii="Arial" w:hAnsi="Arial" w:cs="Arial"/>
          <w:sz w:val="22"/>
          <w:szCs w:val="22"/>
        </w:rPr>
        <w:t>+ hours) than the true health-relevant duration (</w:t>
      </w:r>
      <w:r w:rsidR="002D3667" w:rsidRPr="00D9007F">
        <w:rPr>
          <w:rFonts w:ascii="Arial" w:hAnsi="Arial" w:cs="Arial"/>
          <w:sz w:val="22"/>
          <w:szCs w:val="22"/>
        </w:rPr>
        <w:t>4</w:t>
      </w:r>
      <w:r w:rsidR="00325E5C" w:rsidRPr="00D9007F">
        <w:rPr>
          <w:rFonts w:ascii="Arial" w:hAnsi="Arial" w:cs="Arial"/>
          <w:sz w:val="22"/>
          <w:szCs w:val="22"/>
        </w:rPr>
        <w:t xml:space="preserve">+ hours), there was </w:t>
      </w:r>
      <w:commentRangeStart w:id="57"/>
      <w:commentRangeStart w:id="58"/>
      <w:r w:rsidR="00325E5C" w:rsidRPr="00D9007F">
        <w:rPr>
          <w:rFonts w:ascii="Arial" w:hAnsi="Arial" w:cs="Arial"/>
          <w:sz w:val="22"/>
          <w:szCs w:val="22"/>
        </w:rPr>
        <w:t>minimal bias.</w:t>
      </w:r>
      <w:commentRangeEnd w:id="57"/>
      <w:r w:rsidR="00510B27">
        <w:rPr>
          <w:rStyle w:val="CommentReference"/>
        </w:rPr>
        <w:commentReference w:id="57"/>
      </w:r>
      <w:commentRangeEnd w:id="58"/>
      <w:r w:rsidR="00CA0E7C">
        <w:rPr>
          <w:rStyle w:val="CommentReference"/>
        </w:rPr>
        <w:commentReference w:id="58"/>
      </w:r>
    </w:p>
    <w:p w14:paraId="7C9D7E03" w14:textId="576C7E0A" w:rsidR="009B4AE4" w:rsidRPr="00D9007F" w:rsidRDefault="007E02DD"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lastRenderedPageBreak/>
        <w:t>Wh</w:t>
      </w:r>
      <w:r w:rsidR="00E06465" w:rsidRPr="00D9007F">
        <w:rPr>
          <w:rFonts w:ascii="Arial" w:hAnsi="Arial" w:cs="Arial"/>
          <w:sz w:val="22"/>
          <w:szCs w:val="22"/>
        </w:rPr>
        <w:t>en large proportions of exposure data were missing (50-70%</w:t>
      </w:r>
      <w:r w:rsidR="003572CD" w:rsidRPr="00D9007F">
        <w:rPr>
          <w:rFonts w:ascii="Arial" w:hAnsi="Arial" w:cs="Arial"/>
          <w:sz w:val="22"/>
          <w:szCs w:val="22"/>
        </w:rPr>
        <w:t xml:space="preserve"> missing</w:t>
      </w:r>
      <w:r w:rsidR="00E06465" w:rsidRPr="00D9007F">
        <w:rPr>
          <w:rFonts w:ascii="Arial" w:hAnsi="Arial" w:cs="Arial"/>
          <w:sz w:val="22"/>
          <w:szCs w:val="22"/>
        </w:rPr>
        <w:t>)</w:t>
      </w:r>
      <w:r w:rsidRPr="00D9007F">
        <w:rPr>
          <w:rFonts w:ascii="Arial" w:hAnsi="Arial" w:cs="Arial"/>
          <w:sz w:val="22"/>
          <w:szCs w:val="22"/>
        </w:rPr>
        <w:t xml:space="preserve">, there was substantial bias, but results were </w:t>
      </w:r>
      <w:r w:rsidR="001119D1" w:rsidRPr="00D9007F">
        <w:rPr>
          <w:rFonts w:ascii="Arial" w:hAnsi="Arial" w:cs="Arial"/>
          <w:sz w:val="22"/>
          <w:szCs w:val="22"/>
        </w:rPr>
        <w:t>mostly</w:t>
      </w:r>
      <w:r w:rsidR="004E7129" w:rsidRPr="00D9007F">
        <w:rPr>
          <w:rFonts w:ascii="Arial" w:hAnsi="Arial" w:cs="Arial"/>
          <w:sz w:val="22"/>
          <w:szCs w:val="22"/>
        </w:rPr>
        <w:t xml:space="preserve"> </w:t>
      </w:r>
      <w:r w:rsidRPr="00D9007F">
        <w:rPr>
          <w:rFonts w:ascii="Arial" w:hAnsi="Arial" w:cs="Arial"/>
          <w:sz w:val="22"/>
          <w:szCs w:val="22"/>
        </w:rPr>
        <w:t xml:space="preserve">accurate in scenarios where there </w:t>
      </w:r>
      <w:r w:rsidR="00182EA7">
        <w:rPr>
          <w:rFonts w:ascii="Arial" w:hAnsi="Arial" w:cs="Arial"/>
          <w:sz w:val="22"/>
          <w:szCs w:val="22"/>
        </w:rPr>
        <w:t>were fewer</w:t>
      </w:r>
      <w:r w:rsidR="00EB7C36">
        <w:rPr>
          <w:rFonts w:ascii="Arial" w:hAnsi="Arial" w:cs="Arial"/>
          <w:sz w:val="22"/>
          <w:szCs w:val="22"/>
        </w:rPr>
        <w:t xml:space="preserve"> </w:t>
      </w:r>
      <w:r w:rsidRPr="00D9007F">
        <w:rPr>
          <w:rFonts w:ascii="Arial" w:hAnsi="Arial" w:cs="Arial"/>
          <w:sz w:val="22"/>
          <w:szCs w:val="22"/>
        </w:rPr>
        <w:t>missing data (30-50%</w:t>
      </w:r>
      <w:r w:rsidR="003572CD" w:rsidRPr="00D9007F">
        <w:rPr>
          <w:rFonts w:ascii="Arial" w:hAnsi="Arial" w:cs="Arial"/>
          <w:sz w:val="22"/>
          <w:szCs w:val="22"/>
        </w:rPr>
        <w:t xml:space="preserve"> missing</w:t>
      </w:r>
      <w:r w:rsidRPr="00D9007F">
        <w:rPr>
          <w:rFonts w:ascii="Arial" w:hAnsi="Arial" w:cs="Arial"/>
          <w:sz w:val="22"/>
          <w:szCs w:val="22"/>
        </w:rPr>
        <w:t xml:space="preserve">). </w:t>
      </w:r>
    </w:p>
    <w:p w14:paraId="492DD237" w14:textId="2329C244" w:rsidR="00E06465" w:rsidRPr="00D9007F" w:rsidRDefault="006C373E"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 xml:space="preserve">The magnitude of bias did not depend on study design or effect size. However, coverage was low in cases </w:t>
      </w:r>
      <w:r w:rsidR="0036540F" w:rsidRPr="00D9007F">
        <w:rPr>
          <w:rFonts w:ascii="Arial" w:hAnsi="Arial" w:cs="Arial"/>
          <w:sz w:val="22"/>
          <w:szCs w:val="22"/>
        </w:rPr>
        <w:t>where</w:t>
      </w:r>
      <w:r w:rsidR="009B4AE4" w:rsidRPr="00D9007F">
        <w:rPr>
          <w:rFonts w:ascii="Arial" w:hAnsi="Arial" w:cs="Arial"/>
          <w:sz w:val="22"/>
          <w:szCs w:val="22"/>
        </w:rPr>
        <w:t xml:space="preserve"> the effect estimates</w:t>
      </w:r>
      <w:r w:rsidRPr="00D9007F">
        <w:rPr>
          <w:rFonts w:ascii="Arial" w:hAnsi="Arial" w:cs="Arial"/>
          <w:sz w:val="22"/>
          <w:szCs w:val="22"/>
        </w:rPr>
        <w:t xml:space="preserve"> were </w:t>
      </w:r>
      <w:r w:rsidR="00E67FC6" w:rsidRPr="00D9007F">
        <w:rPr>
          <w:rFonts w:ascii="Arial" w:hAnsi="Arial" w:cs="Arial"/>
          <w:sz w:val="22"/>
          <w:szCs w:val="22"/>
        </w:rPr>
        <w:t xml:space="preserve">substantially </w:t>
      </w:r>
      <w:r w:rsidRPr="00D9007F">
        <w:rPr>
          <w:rFonts w:ascii="Arial" w:hAnsi="Arial" w:cs="Arial"/>
          <w:sz w:val="22"/>
          <w:szCs w:val="22"/>
        </w:rPr>
        <w:t xml:space="preserve">biased </w:t>
      </w:r>
      <w:r w:rsidR="0036540F" w:rsidRPr="00D9007F">
        <w:rPr>
          <w:rFonts w:ascii="Arial" w:hAnsi="Arial" w:cs="Arial"/>
          <w:sz w:val="22"/>
          <w:szCs w:val="22"/>
        </w:rPr>
        <w:t>and</w:t>
      </w:r>
      <w:r w:rsidR="00B43537" w:rsidRPr="00D9007F">
        <w:rPr>
          <w:rFonts w:ascii="Arial" w:hAnsi="Arial" w:cs="Arial"/>
          <w:sz w:val="22"/>
          <w:szCs w:val="22"/>
        </w:rPr>
        <w:t xml:space="preserve"> results were more precise due to</w:t>
      </w:r>
      <w:r w:rsidR="00054B0A" w:rsidRPr="00D9007F">
        <w:rPr>
          <w:rFonts w:ascii="Arial" w:hAnsi="Arial" w:cs="Arial"/>
          <w:sz w:val="22"/>
          <w:szCs w:val="22"/>
        </w:rPr>
        <w:t xml:space="preserve"> the</w:t>
      </w:r>
      <w:r w:rsidR="00B43537" w:rsidRPr="00D9007F">
        <w:rPr>
          <w:rFonts w:ascii="Arial" w:hAnsi="Arial" w:cs="Arial"/>
          <w:sz w:val="22"/>
          <w:szCs w:val="22"/>
        </w:rPr>
        <w:t xml:space="preserve"> higher effect size</w:t>
      </w:r>
      <w:r w:rsidR="00BE411A" w:rsidRPr="00D9007F">
        <w:rPr>
          <w:rFonts w:ascii="Arial" w:hAnsi="Arial" w:cs="Arial"/>
          <w:sz w:val="22"/>
          <w:szCs w:val="22"/>
        </w:rPr>
        <w:t xml:space="preserve"> of</w:t>
      </w:r>
      <w:r w:rsidR="0036540F" w:rsidRPr="00D9007F">
        <w:rPr>
          <w:rFonts w:ascii="Arial" w:hAnsi="Arial" w:cs="Arial"/>
          <w:sz w:val="22"/>
          <w:szCs w:val="22"/>
        </w:rPr>
        <w:t xml:space="preserve"> 5% rathe</w:t>
      </w:r>
      <w:r w:rsidR="00B33635" w:rsidRPr="00D9007F">
        <w:rPr>
          <w:rFonts w:ascii="Arial" w:hAnsi="Arial" w:cs="Arial"/>
          <w:sz w:val="22"/>
          <w:szCs w:val="22"/>
        </w:rPr>
        <w:t>r</w:t>
      </w:r>
      <w:r w:rsidR="0036540F" w:rsidRPr="00D9007F">
        <w:rPr>
          <w:rFonts w:ascii="Arial" w:hAnsi="Arial" w:cs="Arial"/>
          <w:sz w:val="22"/>
          <w:szCs w:val="22"/>
        </w:rPr>
        <w:t xml:space="preserve"> t</w:t>
      </w:r>
      <w:r w:rsidR="00EB3CE9" w:rsidRPr="00D9007F">
        <w:rPr>
          <w:rFonts w:ascii="Arial" w:hAnsi="Arial" w:cs="Arial"/>
          <w:sz w:val="22"/>
          <w:szCs w:val="22"/>
        </w:rPr>
        <w:t>h</w:t>
      </w:r>
      <w:r w:rsidR="0036540F" w:rsidRPr="00D9007F">
        <w:rPr>
          <w:rFonts w:ascii="Arial" w:hAnsi="Arial" w:cs="Arial"/>
          <w:sz w:val="22"/>
          <w:szCs w:val="22"/>
        </w:rPr>
        <w:t>an 1% or 0.05%</w:t>
      </w:r>
      <w:r w:rsidR="00AE5ABD" w:rsidRPr="00D9007F">
        <w:rPr>
          <w:rFonts w:ascii="Arial" w:hAnsi="Arial" w:cs="Arial"/>
          <w:sz w:val="22"/>
          <w:szCs w:val="22"/>
        </w:rPr>
        <w:t>.</w:t>
      </w:r>
    </w:p>
    <w:p w14:paraId="33A65648" w14:textId="77777777" w:rsidR="00346CF1" w:rsidRPr="00D9007F" w:rsidRDefault="00346CF1" w:rsidP="00645DCF">
      <w:pPr>
        <w:spacing w:line="360" w:lineRule="auto"/>
        <w:rPr>
          <w:rFonts w:ascii="Arial" w:hAnsi="Arial" w:cs="Arial"/>
          <w:sz w:val="22"/>
          <w:szCs w:val="22"/>
        </w:rPr>
      </w:pPr>
    </w:p>
    <w:p w14:paraId="0C361F37" w14:textId="6E4B7665" w:rsidR="00346CF1" w:rsidRPr="00D9007F" w:rsidRDefault="00346CF1" w:rsidP="00645DCF">
      <w:pPr>
        <w:spacing w:line="360" w:lineRule="auto"/>
        <w:rPr>
          <w:rFonts w:ascii="Arial" w:hAnsi="Arial" w:cs="Arial"/>
          <w:sz w:val="22"/>
          <w:szCs w:val="22"/>
        </w:rPr>
      </w:pPr>
      <w:r w:rsidRPr="00D9007F">
        <w:rPr>
          <w:rFonts w:ascii="Arial" w:hAnsi="Arial" w:cs="Arial"/>
          <w:sz w:val="22"/>
          <w:szCs w:val="22"/>
        </w:rPr>
        <w:t xml:space="preserve">Contextualize the results: </w:t>
      </w:r>
    </w:p>
    <w:p w14:paraId="6DE4D1D9" w14:textId="3EEFD343" w:rsidR="00C7783D" w:rsidRDefault="008C77E1"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S</w:t>
      </w:r>
      <w:r w:rsidR="001E21DC" w:rsidRPr="00D9007F">
        <w:rPr>
          <w:rFonts w:ascii="Arial" w:hAnsi="Arial" w:cs="Arial"/>
          <w:sz w:val="22"/>
          <w:szCs w:val="22"/>
        </w:rPr>
        <w:t xml:space="preserve">tudies </w:t>
      </w:r>
      <w:r w:rsidR="00727302">
        <w:rPr>
          <w:rFonts w:ascii="Arial" w:hAnsi="Arial" w:cs="Arial"/>
          <w:sz w:val="22"/>
          <w:szCs w:val="22"/>
        </w:rPr>
        <w:t xml:space="preserve">using the New York State dataset </w:t>
      </w:r>
      <w:r w:rsidR="001E21DC" w:rsidRPr="00D9007F">
        <w:rPr>
          <w:rFonts w:ascii="Arial" w:hAnsi="Arial" w:cs="Arial"/>
          <w:sz w:val="22"/>
          <w:szCs w:val="22"/>
        </w:rPr>
        <w:t>have used similar definition</w:t>
      </w:r>
      <w:r w:rsidR="001E288B">
        <w:rPr>
          <w:rFonts w:ascii="Arial" w:hAnsi="Arial" w:cs="Arial"/>
          <w:sz w:val="22"/>
          <w:szCs w:val="22"/>
        </w:rPr>
        <w:t>s</w:t>
      </w:r>
      <w:r w:rsidR="00252F2A" w:rsidRPr="00D9007F">
        <w:rPr>
          <w:rFonts w:ascii="Arial" w:hAnsi="Arial" w:cs="Arial"/>
          <w:sz w:val="22"/>
          <w:szCs w:val="22"/>
        </w:rPr>
        <w:t xml:space="preserve"> of power outage exposure</w:t>
      </w:r>
      <w:r w:rsidR="001E21DC" w:rsidRPr="00D9007F">
        <w:rPr>
          <w:rFonts w:ascii="Arial" w:hAnsi="Arial" w:cs="Arial"/>
          <w:sz w:val="22"/>
          <w:szCs w:val="22"/>
        </w:rPr>
        <w:t xml:space="preserve"> to the one we propose here</w:t>
      </w:r>
      <w:r w:rsidR="00C7783D">
        <w:rPr>
          <w:rFonts w:ascii="Arial" w:hAnsi="Arial" w:cs="Arial"/>
          <w:sz w:val="22"/>
          <w:szCs w:val="22"/>
        </w:rPr>
        <w:t>.</w:t>
      </w:r>
      <w:r w:rsidR="001E288B">
        <w:rPr>
          <w:rFonts w:ascii="Arial" w:hAnsi="Arial" w:cs="Arial"/>
          <w:sz w:val="22"/>
          <w:szCs w:val="22"/>
        </w:rPr>
        <w:t xml:space="preserve"> </w:t>
      </w:r>
      <w:r w:rsidR="00AB59A4">
        <w:rPr>
          <w:rFonts w:ascii="Arial" w:hAnsi="Arial" w:cs="Arial"/>
          <w:sz w:val="22"/>
          <w:szCs w:val="22"/>
        </w:rPr>
        <w:t>These studies</w:t>
      </w:r>
      <w:r w:rsidR="001E288B">
        <w:rPr>
          <w:rFonts w:ascii="Arial" w:hAnsi="Arial" w:cs="Arial"/>
          <w:sz w:val="22"/>
          <w:szCs w:val="22"/>
        </w:rPr>
        <w:t xml:space="preserve"> have</w:t>
      </w:r>
      <w:r w:rsidR="00631AD8">
        <w:rPr>
          <w:rFonts w:ascii="Arial" w:hAnsi="Arial" w:cs="Arial"/>
          <w:sz w:val="22"/>
          <w:szCs w:val="22"/>
        </w:rPr>
        <w:t xml:space="preserve"> all</w:t>
      </w:r>
      <w:r w:rsidR="001E288B">
        <w:rPr>
          <w:rFonts w:ascii="Arial" w:hAnsi="Arial" w:cs="Arial"/>
          <w:sz w:val="22"/>
          <w:szCs w:val="22"/>
        </w:rPr>
        <w:t xml:space="preserve"> used </w:t>
      </w:r>
      <w:r w:rsidR="00631AD8">
        <w:rPr>
          <w:rFonts w:ascii="Arial" w:hAnsi="Arial" w:cs="Arial"/>
          <w:sz w:val="22"/>
          <w:szCs w:val="22"/>
        </w:rPr>
        <w:t>a</w:t>
      </w:r>
      <w:r w:rsidR="001E288B">
        <w:rPr>
          <w:rFonts w:ascii="Arial" w:hAnsi="Arial" w:cs="Arial"/>
          <w:sz w:val="22"/>
          <w:szCs w:val="22"/>
        </w:rPr>
        <w:t xml:space="preserve"> cut point-based definition where </w:t>
      </w:r>
      <w:r w:rsidR="00C67103">
        <w:rPr>
          <w:rFonts w:ascii="Arial" w:hAnsi="Arial" w:cs="Arial"/>
          <w:sz w:val="22"/>
          <w:szCs w:val="22"/>
        </w:rPr>
        <w:t>areal units are exposed to power outage when &gt;</w:t>
      </w:r>
      <w:r w:rsidR="00F014B3">
        <w:rPr>
          <w:rFonts w:ascii="Arial" w:hAnsi="Arial" w:cs="Arial"/>
          <w:sz w:val="22"/>
          <w:szCs w:val="22"/>
        </w:rPr>
        <w:t>K</w:t>
      </w:r>
      <w:r w:rsidR="00C67103">
        <w:rPr>
          <w:rFonts w:ascii="Arial" w:hAnsi="Arial" w:cs="Arial"/>
          <w:sz w:val="22"/>
          <w:szCs w:val="22"/>
        </w:rPr>
        <w:t>% of customers are without power</w:t>
      </w:r>
      <w:r w:rsidR="00BC6EBC">
        <w:rPr>
          <w:rFonts w:ascii="Arial" w:hAnsi="Arial" w:cs="Arial"/>
          <w:sz w:val="22"/>
          <w:szCs w:val="22"/>
        </w:rPr>
        <w:t xml:space="preserve">, though details about the duration of power outage or the cut point have varied. </w:t>
      </w:r>
    </w:p>
    <w:p w14:paraId="04F9F45E" w14:textId="552E3FA5" w:rsidR="001E21DC" w:rsidRPr="00D9007F" w:rsidRDefault="00A2734E"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Northrop et al.</w:t>
      </w:r>
      <w:r w:rsidR="005978BB">
        <w:rPr>
          <w:rFonts w:ascii="Arial" w:hAnsi="Arial" w:cs="Arial"/>
          <w:sz w:val="22"/>
          <w:szCs w:val="22"/>
        </w:rPr>
        <w:t xml:space="preserve"> is a study that used a similar definition to what we propose here. </w:t>
      </w:r>
    </w:p>
    <w:p w14:paraId="32848FC5" w14:textId="0E2C7794" w:rsidR="009B6CCB" w:rsidRPr="00D9007F" w:rsidRDefault="001E21DC"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Our results suggest that t</w:t>
      </w:r>
      <w:r w:rsidR="00D503DC" w:rsidRPr="00D9007F">
        <w:rPr>
          <w:rFonts w:ascii="Arial" w:hAnsi="Arial" w:cs="Arial"/>
          <w:sz w:val="22"/>
          <w:szCs w:val="22"/>
        </w:rPr>
        <w:t>he</w:t>
      </w:r>
      <w:r w:rsidRPr="00D9007F">
        <w:rPr>
          <w:rFonts w:ascii="Arial" w:hAnsi="Arial" w:cs="Arial"/>
          <w:sz w:val="22"/>
          <w:szCs w:val="22"/>
        </w:rPr>
        <w:t xml:space="preserve"> effect estimates </w:t>
      </w:r>
      <w:r w:rsidR="00D503DC" w:rsidRPr="00D9007F">
        <w:rPr>
          <w:rFonts w:ascii="Arial" w:hAnsi="Arial" w:cs="Arial"/>
          <w:sz w:val="22"/>
          <w:szCs w:val="22"/>
        </w:rPr>
        <w:t xml:space="preserve">in Northrop et al. (of the effect of power outages on </w:t>
      </w:r>
      <w:r w:rsidR="00EB4005" w:rsidRPr="00D9007F">
        <w:rPr>
          <w:rFonts w:ascii="Arial" w:hAnsi="Arial" w:cs="Arial"/>
          <w:sz w:val="22"/>
          <w:szCs w:val="22"/>
        </w:rPr>
        <w:t xml:space="preserve">pediatric unintentional injury </w:t>
      </w:r>
      <w:r w:rsidR="00D503DC" w:rsidRPr="00D9007F">
        <w:rPr>
          <w:rFonts w:ascii="Arial" w:hAnsi="Arial" w:cs="Arial"/>
          <w:sz w:val="22"/>
          <w:szCs w:val="22"/>
        </w:rPr>
        <w:t xml:space="preserve">hospitalizations) </w:t>
      </w:r>
      <w:r w:rsidR="006C373E" w:rsidRPr="00D9007F">
        <w:rPr>
          <w:rFonts w:ascii="Arial" w:hAnsi="Arial" w:cs="Arial"/>
          <w:sz w:val="22"/>
          <w:szCs w:val="22"/>
        </w:rPr>
        <w:t>may</w:t>
      </w:r>
      <w:r w:rsidRPr="00D9007F">
        <w:rPr>
          <w:rFonts w:ascii="Arial" w:hAnsi="Arial" w:cs="Arial"/>
          <w:sz w:val="22"/>
          <w:szCs w:val="22"/>
        </w:rPr>
        <w:t xml:space="preserve"> </w:t>
      </w:r>
      <w:r w:rsidR="006C373E" w:rsidRPr="00D9007F">
        <w:rPr>
          <w:rFonts w:ascii="Arial" w:hAnsi="Arial" w:cs="Arial"/>
          <w:sz w:val="22"/>
          <w:szCs w:val="22"/>
        </w:rPr>
        <w:t>be</w:t>
      </w:r>
      <w:r w:rsidRPr="00D9007F">
        <w:rPr>
          <w:rFonts w:ascii="Arial" w:hAnsi="Arial" w:cs="Arial"/>
          <w:sz w:val="22"/>
          <w:szCs w:val="22"/>
        </w:rPr>
        <w:t xml:space="preserve"> subject to bias from the sources we examined here</w:t>
      </w:r>
      <w:r w:rsidR="005D45D1" w:rsidRPr="00D9007F">
        <w:rPr>
          <w:rFonts w:ascii="Arial" w:hAnsi="Arial" w:cs="Arial"/>
          <w:sz w:val="22"/>
          <w:szCs w:val="22"/>
        </w:rPr>
        <w:t>.</w:t>
      </w:r>
    </w:p>
    <w:p w14:paraId="2EA1CAA6" w14:textId="4FB9412C" w:rsidR="001E21DC" w:rsidRPr="00D9007F" w:rsidRDefault="00422B4A"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 xml:space="preserve">Northrop et al. assumed that the health-relevant duration or power outage for </w:t>
      </w:r>
      <w:r w:rsidR="00EB4005" w:rsidRPr="00D9007F">
        <w:rPr>
          <w:rFonts w:ascii="Arial" w:hAnsi="Arial" w:cs="Arial"/>
          <w:sz w:val="22"/>
          <w:szCs w:val="22"/>
        </w:rPr>
        <w:t xml:space="preserve">unintentional </w:t>
      </w:r>
      <w:r w:rsidRPr="00D9007F">
        <w:rPr>
          <w:rFonts w:ascii="Arial" w:hAnsi="Arial" w:cs="Arial"/>
          <w:sz w:val="22"/>
          <w:szCs w:val="22"/>
        </w:rPr>
        <w:t xml:space="preserve">pediatric </w:t>
      </w:r>
      <w:r w:rsidR="00EB4005" w:rsidRPr="00D9007F">
        <w:rPr>
          <w:rFonts w:ascii="Arial" w:hAnsi="Arial" w:cs="Arial"/>
          <w:sz w:val="22"/>
          <w:szCs w:val="22"/>
        </w:rPr>
        <w:t xml:space="preserve">injury </w:t>
      </w:r>
      <w:r w:rsidRPr="00D9007F">
        <w:rPr>
          <w:rFonts w:ascii="Arial" w:hAnsi="Arial" w:cs="Arial"/>
          <w:sz w:val="22"/>
          <w:szCs w:val="22"/>
        </w:rPr>
        <w:t xml:space="preserve">hospitalizations was </w:t>
      </w:r>
      <w:r w:rsidR="00C1549D" w:rsidRPr="00D9007F">
        <w:rPr>
          <w:rFonts w:ascii="Arial" w:hAnsi="Arial" w:cs="Arial"/>
          <w:sz w:val="22"/>
          <w:szCs w:val="22"/>
        </w:rPr>
        <w:t>4</w:t>
      </w:r>
      <w:r w:rsidRPr="00D9007F">
        <w:rPr>
          <w:rFonts w:ascii="Arial" w:hAnsi="Arial" w:cs="Arial"/>
          <w:sz w:val="22"/>
          <w:szCs w:val="22"/>
        </w:rPr>
        <w:t xml:space="preserve">+ hours. If longer duration outages were actually more relevant, </w:t>
      </w:r>
      <w:r w:rsidR="000854E5" w:rsidRPr="00D9007F">
        <w:rPr>
          <w:rFonts w:ascii="Arial" w:hAnsi="Arial" w:cs="Arial"/>
          <w:sz w:val="22"/>
          <w:szCs w:val="22"/>
        </w:rPr>
        <w:t>effect estimates in Northrop et al</w:t>
      </w:r>
      <w:r w:rsidR="001E21DC" w:rsidRPr="00D9007F">
        <w:rPr>
          <w:rFonts w:ascii="Arial" w:hAnsi="Arial" w:cs="Arial"/>
          <w:sz w:val="22"/>
          <w:szCs w:val="22"/>
        </w:rPr>
        <w:t xml:space="preserve"> could be biased s</w:t>
      </w:r>
      <w:r w:rsidR="00100821" w:rsidRPr="00D9007F">
        <w:rPr>
          <w:rFonts w:ascii="Arial" w:hAnsi="Arial" w:cs="Arial"/>
          <w:sz w:val="22"/>
          <w:szCs w:val="22"/>
        </w:rPr>
        <w:t>ubstantially</w:t>
      </w:r>
      <w:r w:rsidR="001E21DC" w:rsidRPr="00D9007F">
        <w:rPr>
          <w:rFonts w:ascii="Arial" w:hAnsi="Arial" w:cs="Arial"/>
          <w:sz w:val="22"/>
          <w:szCs w:val="22"/>
        </w:rPr>
        <w:t xml:space="preserve"> downward</w:t>
      </w:r>
      <w:r w:rsidR="00BB7429" w:rsidRPr="00D9007F">
        <w:rPr>
          <w:rFonts w:ascii="Arial" w:hAnsi="Arial" w:cs="Arial"/>
          <w:sz w:val="22"/>
          <w:szCs w:val="22"/>
        </w:rPr>
        <w:t xml:space="preserve">. </w:t>
      </w:r>
      <w:r w:rsidR="00A2734E" w:rsidRPr="00D9007F">
        <w:rPr>
          <w:rFonts w:ascii="Arial" w:hAnsi="Arial" w:cs="Arial"/>
          <w:sz w:val="22"/>
          <w:szCs w:val="22"/>
        </w:rPr>
        <w:t>If slightly shorter outages were actually relevant, which could be possible since injuries might be related to darkness or increased natural gas use, results could be slightly biased downw</w:t>
      </w:r>
      <w:commentRangeStart w:id="59"/>
      <w:commentRangeStart w:id="60"/>
      <w:commentRangeStart w:id="61"/>
      <w:r w:rsidR="00A2734E" w:rsidRPr="00D9007F">
        <w:rPr>
          <w:rFonts w:ascii="Arial" w:hAnsi="Arial" w:cs="Arial"/>
          <w:sz w:val="22"/>
          <w:szCs w:val="22"/>
        </w:rPr>
        <w:t>ard</w:t>
      </w:r>
      <w:commentRangeEnd w:id="59"/>
      <w:r w:rsidR="00146CB4">
        <w:rPr>
          <w:rStyle w:val="CommentReference"/>
        </w:rPr>
        <w:commentReference w:id="59"/>
      </w:r>
      <w:commentRangeEnd w:id="60"/>
      <w:r w:rsidR="00BA5B7D">
        <w:rPr>
          <w:rStyle w:val="CommentReference"/>
        </w:rPr>
        <w:commentReference w:id="60"/>
      </w:r>
      <w:commentRangeEnd w:id="61"/>
      <w:r w:rsidR="00727302">
        <w:rPr>
          <w:rStyle w:val="CommentReference"/>
        </w:rPr>
        <w:commentReference w:id="61"/>
      </w:r>
      <w:r w:rsidR="00A2734E" w:rsidRPr="00D9007F">
        <w:rPr>
          <w:rFonts w:ascii="Arial" w:hAnsi="Arial" w:cs="Arial"/>
          <w:sz w:val="22"/>
          <w:szCs w:val="22"/>
        </w:rPr>
        <w:t>.</w:t>
      </w:r>
    </w:p>
    <w:p w14:paraId="27943F8B" w14:textId="76275ED0" w:rsidR="00A13CBD" w:rsidRDefault="00A13CBD"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 xml:space="preserve">If </w:t>
      </w:r>
      <w:r w:rsidR="00B61825" w:rsidRPr="00D9007F">
        <w:rPr>
          <w:rFonts w:ascii="Arial" w:hAnsi="Arial" w:cs="Arial"/>
          <w:sz w:val="22"/>
          <w:szCs w:val="22"/>
        </w:rPr>
        <w:t>spatial units in</w:t>
      </w:r>
      <w:r w:rsidR="00E77167" w:rsidRPr="00D9007F">
        <w:rPr>
          <w:rFonts w:ascii="Arial" w:hAnsi="Arial" w:cs="Arial"/>
          <w:sz w:val="22"/>
          <w:szCs w:val="22"/>
        </w:rPr>
        <w:t xml:space="preserve"> the</w:t>
      </w:r>
      <w:r w:rsidR="00B61825" w:rsidRPr="00D9007F">
        <w:rPr>
          <w:rFonts w:ascii="Arial" w:hAnsi="Arial" w:cs="Arial"/>
          <w:sz w:val="22"/>
          <w:szCs w:val="22"/>
        </w:rPr>
        <w:t xml:space="preserve"> New York State</w:t>
      </w:r>
      <w:r w:rsidRPr="00D9007F">
        <w:rPr>
          <w:rFonts w:ascii="Arial" w:hAnsi="Arial" w:cs="Arial"/>
          <w:sz w:val="22"/>
          <w:szCs w:val="22"/>
        </w:rPr>
        <w:t xml:space="preserve"> dataset used in that study </w:t>
      </w:r>
      <w:r w:rsidR="00730FF4" w:rsidRPr="00D9007F">
        <w:rPr>
          <w:rFonts w:ascii="Arial" w:hAnsi="Arial" w:cs="Arial"/>
          <w:sz w:val="22"/>
          <w:szCs w:val="22"/>
        </w:rPr>
        <w:t>were</w:t>
      </w:r>
      <w:r w:rsidRPr="00D9007F">
        <w:rPr>
          <w:rFonts w:ascii="Arial" w:hAnsi="Arial" w:cs="Arial"/>
          <w:sz w:val="22"/>
          <w:szCs w:val="22"/>
        </w:rPr>
        <w:t xml:space="preserve"> missing substantial data, then effect </w:t>
      </w:r>
      <w:r w:rsidR="00CB1962" w:rsidRPr="00D9007F">
        <w:rPr>
          <w:rFonts w:ascii="Arial" w:hAnsi="Arial" w:cs="Arial"/>
          <w:sz w:val="22"/>
          <w:szCs w:val="22"/>
        </w:rPr>
        <w:t>estimates</w:t>
      </w:r>
      <w:r w:rsidRPr="00D9007F">
        <w:rPr>
          <w:rFonts w:ascii="Arial" w:hAnsi="Arial" w:cs="Arial"/>
          <w:sz w:val="22"/>
          <w:szCs w:val="22"/>
        </w:rPr>
        <w:t xml:space="preserve"> may have been biased tow</w:t>
      </w:r>
      <w:r w:rsidR="00636F4A" w:rsidRPr="00D9007F">
        <w:rPr>
          <w:rFonts w:ascii="Arial" w:hAnsi="Arial" w:cs="Arial"/>
          <w:sz w:val="22"/>
          <w:szCs w:val="22"/>
        </w:rPr>
        <w:t>ards the null from that missingness.</w:t>
      </w:r>
    </w:p>
    <w:p w14:paraId="73FC4719" w14:textId="03D414E6" w:rsidR="00727302" w:rsidRPr="007B1964" w:rsidRDefault="00727302" w:rsidP="007B1964">
      <w:pPr>
        <w:spacing w:line="360" w:lineRule="auto"/>
        <w:rPr>
          <w:rFonts w:ascii="Arial" w:hAnsi="Arial" w:cs="Arial"/>
          <w:sz w:val="22"/>
          <w:szCs w:val="22"/>
        </w:rPr>
      </w:pPr>
    </w:p>
    <w:p w14:paraId="709BC11B" w14:textId="77777777" w:rsidR="00D9492E" w:rsidRPr="00D9007F" w:rsidRDefault="00D9492E" w:rsidP="00645DCF">
      <w:pPr>
        <w:spacing w:line="360" w:lineRule="auto"/>
        <w:rPr>
          <w:rFonts w:ascii="Arial" w:hAnsi="Arial" w:cs="Arial"/>
          <w:sz w:val="22"/>
          <w:szCs w:val="22"/>
        </w:rPr>
      </w:pPr>
    </w:p>
    <w:p w14:paraId="35123FF8" w14:textId="32524C91" w:rsidR="007C5882" w:rsidRPr="00D9007F" w:rsidRDefault="007C5882" w:rsidP="00645DCF">
      <w:pPr>
        <w:spacing w:line="360" w:lineRule="auto"/>
        <w:rPr>
          <w:rFonts w:ascii="Arial" w:hAnsi="Arial" w:cs="Arial"/>
          <w:sz w:val="22"/>
          <w:szCs w:val="22"/>
        </w:rPr>
      </w:pPr>
      <w:r w:rsidRPr="00D9007F">
        <w:rPr>
          <w:rFonts w:ascii="Arial" w:hAnsi="Arial" w:cs="Arial"/>
          <w:sz w:val="22"/>
          <w:szCs w:val="22"/>
        </w:rPr>
        <w:t>Advice for other researchers:</w:t>
      </w:r>
    </w:p>
    <w:p w14:paraId="5BF0007D" w14:textId="3F963DE3" w:rsidR="00C25A28" w:rsidRPr="00D9007F" w:rsidRDefault="00D66DD0"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In future studies, we can use the simulation results to protect against bias from these sources.</w:t>
      </w:r>
    </w:p>
    <w:p w14:paraId="74E8EFF3" w14:textId="44A08CC8" w:rsidR="00EB0ABA" w:rsidRPr="00D9007F" w:rsidRDefault="00EB0ABA"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Our results show that</w:t>
      </w:r>
      <w:r w:rsidR="00D22998" w:rsidRPr="00D9007F">
        <w:rPr>
          <w:rFonts w:ascii="Arial" w:hAnsi="Arial" w:cs="Arial"/>
          <w:kern w:val="0"/>
          <w:sz w:val="22"/>
          <w:szCs w:val="22"/>
          <w:lang w:val="en-US"/>
        </w:rPr>
        <w:t xml:space="preserve"> excluding</w:t>
      </w:r>
      <w:r w:rsidRPr="00D9007F">
        <w:rPr>
          <w:rFonts w:ascii="Arial" w:hAnsi="Arial" w:cs="Arial"/>
          <w:kern w:val="0"/>
          <w:sz w:val="22"/>
          <w:szCs w:val="22"/>
          <w:lang w:val="en-US"/>
        </w:rPr>
        <w:t xml:space="preserve"> spatial units with &gt;50% missing data</w:t>
      </w:r>
      <w:r w:rsidR="00D22998" w:rsidRPr="00D9007F">
        <w:rPr>
          <w:rFonts w:ascii="Arial" w:hAnsi="Arial" w:cs="Arial"/>
          <w:kern w:val="0"/>
          <w:sz w:val="22"/>
          <w:szCs w:val="22"/>
          <w:lang w:val="en-US"/>
        </w:rPr>
        <w:t xml:space="preserve"> could help reduce bias in any future studies using power outage data, as effect estimates from simulations </w:t>
      </w:r>
      <w:r w:rsidR="00D22998" w:rsidRPr="00D9007F">
        <w:rPr>
          <w:rFonts w:ascii="Arial" w:hAnsi="Arial" w:cs="Arial"/>
          <w:kern w:val="0"/>
          <w:sz w:val="22"/>
          <w:szCs w:val="22"/>
          <w:lang w:val="en-US"/>
        </w:rPr>
        <w:lastRenderedPageBreak/>
        <w:t xml:space="preserve">with </w:t>
      </w:r>
      <w:r w:rsidR="00B82962">
        <w:rPr>
          <w:rFonts w:ascii="Arial" w:hAnsi="Arial" w:cs="Arial"/>
          <w:kern w:val="0"/>
          <w:sz w:val="22"/>
          <w:szCs w:val="22"/>
          <w:lang w:val="en-US"/>
        </w:rPr>
        <w:t>fewer</w:t>
      </w:r>
      <w:r w:rsidR="00B82962" w:rsidRPr="00D9007F">
        <w:rPr>
          <w:rFonts w:ascii="Arial" w:hAnsi="Arial" w:cs="Arial"/>
          <w:kern w:val="0"/>
          <w:sz w:val="22"/>
          <w:szCs w:val="22"/>
          <w:lang w:val="en-US"/>
        </w:rPr>
        <w:t xml:space="preserve"> </w:t>
      </w:r>
      <w:r w:rsidR="00D22998" w:rsidRPr="00D9007F">
        <w:rPr>
          <w:rFonts w:ascii="Arial" w:hAnsi="Arial" w:cs="Arial"/>
          <w:kern w:val="0"/>
          <w:sz w:val="22"/>
          <w:szCs w:val="22"/>
          <w:lang w:val="en-US"/>
        </w:rPr>
        <w:t xml:space="preserve">missing data were only slightly biased, whereas the magnitude of the bias increased substantially after 50% of </w:t>
      </w:r>
      <w:r w:rsidR="00D66DD0" w:rsidRPr="00D9007F">
        <w:rPr>
          <w:rFonts w:ascii="Arial" w:hAnsi="Arial" w:cs="Arial"/>
          <w:kern w:val="0"/>
          <w:sz w:val="22"/>
          <w:szCs w:val="22"/>
          <w:lang w:val="en-US"/>
        </w:rPr>
        <w:t>observations</w:t>
      </w:r>
      <w:r w:rsidR="00D22998" w:rsidRPr="00D9007F">
        <w:rPr>
          <w:rFonts w:ascii="Arial" w:hAnsi="Arial" w:cs="Arial"/>
          <w:kern w:val="0"/>
          <w:sz w:val="22"/>
          <w:szCs w:val="22"/>
          <w:lang w:val="en-US"/>
        </w:rPr>
        <w:t xml:space="preserve"> were removed </w:t>
      </w:r>
      <w:commentRangeStart w:id="62"/>
      <w:commentRangeStart w:id="63"/>
      <w:r w:rsidR="00D22998" w:rsidRPr="00D9007F">
        <w:rPr>
          <w:rFonts w:ascii="Arial" w:hAnsi="Arial" w:cs="Arial"/>
          <w:kern w:val="0"/>
          <w:sz w:val="22"/>
          <w:szCs w:val="22"/>
          <w:lang w:val="en-US"/>
        </w:rPr>
        <w:t>from the dataset</w:t>
      </w:r>
      <w:r w:rsidR="00D66DD0" w:rsidRPr="00D9007F">
        <w:rPr>
          <w:rFonts w:ascii="Arial" w:hAnsi="Arial" w:cs="Arial"/>
          <w:kern w:val="0"/>
          <w:sz w:val="22"/>
          <w:szCs w:val="22"/>
          <w:lang w:val="en-US"/>
        </w:rPr>
        <w:t>.</w:t>
      </w:r>
      <w:commentRangeEnd w:id="62"/>
      <w:r w:rsidR="00B82962">
        <w:rPr>
          <w:rStyle w:val="CommentReference"/>
        </w:rPr>
        <w:commentReference w:id="62"/>
      </w:r>
      <w:commentRangeEnd w:id="63"/>
      <w:r w:rsidR="00456F4D">
        <w:rPr>
          <w:rStyle w:val="CommentReference"/>
        </w:rPr>
        <w:commentReference w:id="63"/>
      </w:r>
    </w:p>
    <w:p w14:paraId="366FFD58" w14:textId="77777777" w:rsidR="00D22998" w:rsidRPr="00D9007F" w:rsidRDefault="00D22998" w:rsidP="00645DCF">
      <w:pPr>
        <w:autoSpaceDE w:val="0"/>
        <w:autoSpaceDN w:val="0"/>
        <w:adjustRightInd w:val="0"/>
        <w:spacing w:line="360" w:lineRule="auto"/>
        <w:rPr>
          <w:rFonts w:ascii="Arial" w:hAnsi="Arial" w:cs="Arial"/>
          <w:kern w:val="0"/>
          <w:sz w:val="22"/>
          <w:szCs w:val="22"/>
          <w:lang w:val="en-US"/>
        </w:rPr>
      </w:pPr>
    </w:p>
    <w:p w14:paraId="496C5485" w14:textId="583EEF50" w:rsidR="00CD2A3A" w:rsidRPr="00D9007F" w:rsidRDefault="00A06700"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 xml:space="preserve">Getting the health relevant duration correct is key, and there’s little information about that. </w:t>
      </w:r>
    </w:p>
    <w:p w14:paraId="7FE6768F" w14:textId="769AA088" w:rsidR="00A06700" w:rsidRPr="00D9007F" w:rsidRDefault="00A06700"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Important to either conduct</w:t>
      </w:r>
      <w:r w:rsidR="00220C4F">
        <w:rPr>
          <w:rFonts w:ascii="Arial" w:hAnsi="Arial" w:cs="Arial"/>
          <w:kern w:val="0"/>
          <w:sz w:val="22"/>
          <w:szCs w:val="22"/>
          <w:lang w:val="en-US"/>
        </w:rPr>
        <w:t xml:space="preserve"> </w:t>
      </w:r>
      <w:r w:rsidRPr="00D9007F">
        <w:rPr>
          <w:rFonts w:ascii="Arial" w:hAnsi="Arial" w:cs="Arial"/>
          <w:kern w:val="0"/>
          <w:sz w:val="22"/>
          <w:szCs w:val="22"/>
          <w:lang w:val="en-US"/>
        </w:rPr>
        <w:t xml:space="preserve">sensitivity </w:t>
      </w:r>
      <w:r w:rsidR="00220C4F" w:rsidRPr="00D9007F">
        <w:rPr>
          <w:rFonts w:ascii="Arial" w:hAnsi="Arial" w:cs="Arial"/>
          <w:kern w:val="0"/>
          <w:sz w:val="22"/>
          <w:szCs w:val="22"/>
          <w:lang w:val="en-US"/>
        </w:rPr>
        <w:t>analys</w:t>
      </w:r>
      <w:r w:rsidR="00220C4F">
        <w:rPr>
          <w:rFonts w:ascii="Arial" w:hAnsi="Arial" w:cs="Arial"/>
          <w:kern w:val="0"/>
          <w:sz w:val="22"/>
          <w:szCs w:val="22"/>
          <w:lang w:val="en-US"/>
        </w:rPr>
        <w:t>e</w:t>
      </w:r>
      <w:r w:rsidR="00220C4F" w:rsidRPr="00D9007F">
        <w:rPr>
          <w:rFonts w:ascii="Arial" w:hAnsi="Arial" w:cs="Arial"/>
          <w:kern w:val="0"/>
          <w:sz w:val="22"/>
          <w:szCs w:val="22"/>
          <w:lang w:val="en-US"/>
        </w:rPr>
        <w:t xml:space="preserve">s </w:t>
      </w:r>
      <w:r w:rsidRPr="00D9007F">
        <w:rPr>
          <w:rFonts w:ascii="Arial" w:hAnsi="Arial" w:cs="Arial"/>
          <w:kern w:val="0"/>
          <w:sz w:val="22"/>
          <w:szCs w:val="22"/>
          <w:lang w:val="en-US"/>
        </w:rPr>
        <w:t>if you think the health relevant duration could be longer</w:t>
      </w:r>
      <w:r w:rsidR="00A361BB">
        <w:rPr>
          <w:rFonts w:ascii="Arial" w:hAnsi="Arial" w:cs="Arial"/>
          <w:kern w:val="0"/>
          <w:sz w:val="22"/>
          <w:szCs w:val="22"/>
          <w:lang w:val="en-US"/>
        </w:rPr>
        <w:t>/shorter</w:t>
      </w:r>
      <w:r w:rsidRPr="00D9007F">
        <w:rPr>
          <w:rFonts w:ascii="Arial" w:hAnsi="Arial" w:cs="Arial"/>
          <w:kern w:val="0"/>
          <w:sz w:val="22"/>
          <w:szCs w:val="22"/>
          <w:lang w:val="en-US"/>
        </w:rPr>
        <w:t xml:space="preserve"> than the study specifies, or conduct analyses multiple times using different durations, or use continuous measures of power outage such as </w:t>
      </w:r>
      <w:r w:rsidR="002D3AA6" w:rsidRPr="00D9007F">
        <w:rPr>
          <w:rFonts w:ascii="Arial" w:hAnsi="Arial" w:cs="Arial"/>
          <w:kern w:val="0"/>
          <w:sz w:val="22"/>
          <w:szCs w:val="22"/>
          <w:lang w:val="en-US"/>
        </w:rPr>
        <w:t>tallying</w:t>
      </w:r>
      <w:r w:rsidRPr="00D9007F">
        <w:rPr>
          <w:rFonts w:ascii="Arial" w:hAnsi="Arial" w:cs="Arial"/>
          <w:kern w:val="0"/>
          <w:sz w:val="22"/>
          <w:szCs w:val="22"/>
          <w:lang w:val="en-US"/>
        </w:rPr>
        <w:t xml:space="preserve"> the number of hours without power in a day and using that</w:t>
      </w:r>
      <w:r w:rsidR="001334B8" w:rsidRPr="00D9007F">
        <w:rPr>
          <w:rFonts w:ascii="Arial" w:hAnsi="Arial" w:cs="Arial"/>
          <w:kern w:val="0"/>
          <w:sz w:val="22"/>
          <w:szCs w:val="22"/>
          <w:lang w:val="en-US"/>
        </w:rPr>
        <w:t xml:space="preserve"> if it makes sense in your study.</w:t>
      </w:r>
    </w:p>
    <w:p w14:paraId="69EA6EBE" w14:textId="77777777" w:rsidR="007C5882" w:rsidRPr="00D9007F" w:rsidRDefault="007C5882" w:rsidP="00645DCF">
      <w:pPr>
        <w:spacing w:line="360" w:lineRule="auto"/>
        <w:rPr>
          <w:rFonts w:ascii="Arial" w:hAnsi="Arial" w:cs="Arial"/>
          <w:sz w:val="22"/>
          <w:szCs w:val="22"/>
        </w:rPr>
      </w:pPr>
    </w:p>
    <w:p w14:paraId="450E6CE7" w14:textId="2610337E" w:rsidR="009C2C7D" w:rsidRPr="00D9007F" w:rsidRDefault="00687793" w:rsidP="00645DCF">
      <w:pPr>
        <w:spacing w:line="360" w:lineRule="auto"/>
        <w:rPr>
          <w:rFonts w:ascii="Arial" w:hAnsi="Arial" w:cs="Arial"/>
          <w:sz w:val="22"/>
          <w:szCs w:val="22"/>
        </w:rPr>
      </w:pPr>
      <w:r w:rsidRPr="00D9007F">
        <w:rPr>
          <w:rFonts w:ascii="Arial" w:hAnsi="Arial" w:cs="Arial"/>
          <w:sz w:val="22"/>
          <w:szCs w:val="22"/>
        </w:rPr>
        <w:t>Our study shows that these data are usable:</w:t>
      </w:r>
    </w:p>
    <w:p w14:paraId="7048AD68" w14:textId="7205B9EF" w:rsidR="009C2C7D" w:rsidRPr="00D9007F" w:rsidRDefault="00AA6373"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Currently,</w:t>
      </w:r>
      <w:r w:rsidR="009C2C7D" w:rsidRPr="00D9007F">
        <w:rPr>
          <w:rFonts w:ascii="Arial" w:hAnsi="Arial" w:cs="Arial"/>
          <w:sz w:val="22"/>
          <w:szCs w:val="22"/>
        </w:rPr>
        <w:t xml:space="preserve"> </w:t>
      </w:r>
      <w:r w:rsidR="00323359" w:rsidRPr="00D9007F">
        <w:rPr>
          <w:rFonts w:ascii="Arial" w:hAnsi="Arial" w:cs="Arial"/>
          <w:sz w:val="22"/>
          <w:szCs w:val="22"/>
        </w:rPr>
        <w:t>p</w:t>
      </w:r>
      <w:r w:rsidR="009C2C7D" w:rsidRPr="00D9007F">
        <w:rPr>
          <w:rFonts w:ascii="Arial" w:hAnsi="Arial" w:cs="Arial"/>
          <w:sz w:val="22"/>
          <w:szCs w:val="22"/>
        </w:rPr>
        <w:t>ower outage is an understudied exposure</w:t>
      </w:r>
      <w:r w:rsidR="00F637D4" w:rsidRPr="00D9007F">
        <w:rPr>
          <w:rFonts w:ascii="Arial" w:hAnsi="Arial" w:cs="Arial"/>
          <w:sz w:val="22"/>
          <w:szCs w:val="22"/>
        </w:rPr>
        <w:t xml:space="preserve">, but researchers and the public are </w:t>
      </w:r>
      <w:r w:rsidR="00686164" w:rsidRPr="00D9007F">
        <w:rPr>
          <w:rFonts w:ascii="Arial" w:hAnsi="Arial" w:cs="Arial"/>
          <w:sz w:val="22"/>
          <w:szCs w:val="22"/>
        </w:rPr>
        <w:t>beginning</w:t>
      </w:r>
      <w:r w:rsidR="00F637D4" w:rsidRPr="00D9007F">
        <w:rPr>
          <w:rFonts w:ascii="Arial" w:hAnsi="Arial" w:cs="Arial"/>
          <w:sz w:val="22"/>
          <w:szCs w:val="22"/>
        </w:rPr>
        <w:t xml:space="preserve"> to recognize the importance of power reliability</w:t>
      </w:r>
      <w:r w:rsidR="007F5BF1" w:rsidRPr="00D9007F">
        <w:rPr>
          <w:rFonts w:ascii="Arial" w:hAnsi="Arial" w:cs="Arial"/>
          <w:sz w:val="22"/>
          <w:szCs w:val="22"/>
        </w:rPr>
        <w:t xml:space="preserve"> and health </w:t>
      </w:r>
      <w:r w:rsidR="00755D4F" w:rsidRPr="00D9007F">
        <w:rPr>
          <w:rFonts w:ascii="Arial" w:hAnsi="Arial" w:cs="Arial"/>
          <w:sz w:val="22"/>
          <w:szCs w:val="22"/>
        </w:rPr>
        <w:t>consequences</w:t>
      </w:r>
      <w:r w:rsidR="00F637D4" w:rsidRPr="00D9007F">
        <w:rPr>
          <w:rFonts w:ascii="Arial" w:hAnsi="Arial" w:cs="Arial"/>
          <w:sz w:val="22"/>
          <w:szCs w:val="22"/>
        </w:rPr>
        <w:t xml:space="preserve"> of outages</w:t>
      </w:r>
      <w:r w:rsidR="002974F3" w:rsidRPr="00D9007F">
        <w:rPr>
          <w:rFonts w:ascii="Arial" w:hAnsi="Arial" w:cs="Arial"/>
          <w:sz w:val="22"/>
          <w:szCs w:val="22"/>
        </w:rPr>
        <w:t>.</w:t>
      </w:r>
      <w:r w:rsidR="00D44319" w:rsidRPr="00D9007F">
        <w:rPr>
          <w:rFonts w:ascii="Arial" w:hAnsi="Arial" w:cs="Arial"/>
          <w:sz w:val="22"/>
          <w:szCs w:val="22"/>
        </w:rPr>
        <w:t xml:space="preserve"> </w:t>
      </w:r>
      <w:r w:rsidR="002974F3" w:rsidRPr="00D9007F">
        <w:rPr>
          <w:rFonts w:ascii="Arial" w:hAnsi="Arial" w:cs="Arial"/>
          <w:sz w:val="22"/>
          <w:szCs w:val="22"/>
        </w:rPr>
        <w:t>E</w:t>
      </w:r>
      <w:r w:rsidR="00D44319" w:rsidRPr="00D9007F">
        <w:rPr>
          <w:rFonts w:ascii="Arial" w:hAnsi="Arial" w:cs="Arial"/>
          <w:sz w:val="22"/>
          <w:szCs w:val="22"/>
        </w:rPr>
        <w:t>specially when the</w:t>
      </w:r>
      <w:r w:rsidR="00755D4F" w:rsidRPr="00D9007F">
        <w:rPr>
          <w:rFonts w:ascii="Arial" w:hAnsi="Arial" w:cs="Arial"/>
          <w:sz w:val="22"/>
          <w:szCs w:val="22"/>
        </w:rPr>
        <w:t>y are caused by severe weather</w:t>
      </w:r>
      <w:r w:rsidR="003A051A" w:rsidRPr="00D9007F">
        <w:rPr>
          <w:rFonts w:ascii="Arial" w:hAnsi="Arial" w:cs="Arial"/>
          <w:sz w:val="22"/>
          <w:szCs w:val="22"/>
        </w:rPr>
        <w:t xml:space="preserve"> such as extreme heat</w:t>
      </w:r>
      <w:r w:rsidR="00BE7E23" w:rsidRPr="00D9007F">
        <w:rPr>
          <w:rFonts w:ascii="Arial" w:hAnsi="Arial" w:cs="Arial"/>
          <w:sz w:val="22"/>
          <w:szCs w:val="22"/>
        </w:rPr>
        <w:t xml:space="preserve"> or cyclones</w:t>
      </w:r>
      <w:r w:rsidR="002974F3" w:rsidRPr="00D9007F">
        <w:rPr>
          <w:rFonts w:ascii="Arial" w:hAnsi="Arial" w:cs="Arial"/>
          <w:sz w:val="22"/>
          <w:szCs w:val="22"/>
        </w:rPr>
        <w:t xml:space="preserve"> which is more </w:t>
      </w:r>
      <w:proofErr w:type="spellStart"/>
      <w:r w:rsidR="002974F3" w:rsidRPr="00D9007F">
        <w:rPr>
          <w:rFonts w:ascii="Arial" w:hAnsi="Arial" w:cs="Arial"/>
          <w:sz w:val="22"/>
          <w:szCs w:val="22"/>
        </w:rPr>
        <w:t>bc</w:t>
      </w:r>
      <w:proofErr w:type="spellEnd"/>
      <w:r w:rsidR="002974F3" w:rsidRPr="00D9007F">
        <w:rPr>
          <w:rFonts w:ascii="Arial" w:hAnsi="Arial" w:cs="Arial"/>
          <w:sz w:val="22"/>
          <w:szCs w:val="22"/>
        </w:rPr>
        <w:t xml:space="preserve"> climate change.</w:t>
      </w:r>
    </w:p>
    <w:p w14:paraId="13D529D1" w14:textId="1B2114AE" w:rsidR="009C2C7D" w:rsidRPr="00D9007F" w:rsidRDefault="00310634"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To date, d</w:t>
      </w:r>
      <w:r w:rsidR="009C2C7D" w:rsidRPr="00D9007F">
        <w:rPr>
          <w:rFonts w:ascii="Arial" w:hAnsi="Arial" w:cs="Arial"/>
          <w:sz w:val="22"/>
          <w:szCs w:val="22"/>
        </w:rPr>
        <w:t xml:space="preserve">ata availability has constrained research </w:t>
      </w:r>
      <w:r w:rsidR="003868DD" w:rsidRPr="00D9007F">
        <w:rPr>
          <w:rFonts w:ascii="Arial" w:hAnsi="Arial" w:cs="Arial"/>
          <w:sz w:val="22"/>
          <w:szCs w:val="22"/>
        </w:rPr>
        <w:t xml:space="preserve">on power outages and health. </w:t>
      </w:r>
    </w:p>
    <w:p w14:paraId="199FF3D2" w14:textId="2B2E40AE" w:rsidR="004A7CFC" w:rsidRPr="00D9007F" w:rsidRDefault="004A7CFC" w:rsidP="00645DCF">
      <w:pPr>
        <w:pStyle w:val="ListParagraph"/>
        <w:numPr>
          <w:ilvl w:val="0"/>
          <w:numId w:val="12"/>
        </w:numPr>
        <w:spacing w:line="360" w:lineRule="auto"/>
        <w:rPr>
          <w:rFonts w:ascii="Arial" w:hAnsi="Arial" w:cs="Arial"/>
          <w:sz w:val="22"/>
          <w:szCs w:val="22"/>
        </w:rPr>
      </w:pPr>
      <w:r w:rsidRPr="00D9007F">
        <w:rPr>
          <w:rFonts w:ascii="Arial" w:hAnsi="Arial" w:cs="Arial"/>
          <w:sz w:val="22"/>
          <w:szCs w:val="22"/>
        </w:rPr>
        <w:t>The dataset we have created could allow people to study power outage exposure</w:t>
      </w:r>
      <w:r w:rsidR="00700C86" w:rsidRPr="00D9007F">
        <w:rPr>
          <w:rFonts w:ascii="Arial" w:hAnsi="Arial" w:cs="Arial"/>
          <w:sz w:val="22"/>
          <w:szCs w:val="22"/>
        </w:rPr>
        <w:t xml:space="preserve">, but we were concerned that missing data and health-relevant duration might bias results of studies using this dataset. </w:t>
      </w:r>
    </w:p>
    <w:p w14:paraId="6BB56496" w14:textId="5AAAAAD0" w:rsidR="00AA6D69" w:rsidRPr="00D9007F" w:rsidRDefault="000E6D35"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t>Our results</w:t>
      </w:r>
      <w:r w:rsidR="009C2C7D" w:rsidRPr="00D9007F">
        <w:rPr>
          <w:rFonts w:ascii="Arial" w:hAnsi="Arial" w:cs="Arial"/>
          <w:kern w:val="0"/>
          <w:sz w:val="22"/>
          <w:szCs w:val="22"/>
          <w:lang w:val="en-US"/>
        </w:rPr>
        <w:t xml:space="preserve"> show</w:t>
      </w:r>
      <w:r w:rsidR="00AA6D69" w:rsidRPr="00D9007F">
        <w:rPr>
          <w:rFonts w:ascii="Arial" w:hAnsi="Arial" w:cs="Arial"/>
          <w:kern w:val="0"/>
          <w:sz w:val="22"/>
          <w:szCs w:val="22"/>
          <w:lang w:val="en-US"/>
        </w:rPr>
        <w:t xml:space="preserve"> that while these factors have the potential to bias results, that it is possible to mitigate these biasing ef</w:t>
      </w:r>
      <w:commentRangeStart w:id="64"/>
      <w:r w:rsidR="00AA6D69" w:rsidRPr="00D9007F">
        <w:rPr>
          <w:rFonts w:ascii="Arial" w:hAnsi="Arial" w:cs="Arial"/>
          <w:kern w:val="0"/>
          <w:sz w:val="22"/>
          <w:szCs w:val="22"/>
          <w:lang w:val="en-US"/>
        </w:rPr>
        <w:t>fects</w:t>
      </w:r>
      <w:commentRangeEnd w:id="64"/>
      <w:r w:rsidR="00A361BB">
        <w:rPr>
          <w:rStyle w:val="CommentReference"/>
        </w:rPr>
        <w:commentReference w:id="64"/>
      </w:r>
      <w:r w:rsidR="00BA243F" w:rsidRPr="00D9007F">
        <w:rPr>
          <w:rFonts w:ascii="Arial" w:hAnsi="Arial" w:cs="Arial"/>
          <w:kern w:val="0"/>
          <w:sz w:val="22"/>
          <w:szCs w:val="22"/>
          <w:lang w:val="en-US"/>
        </w:rPr>
        <w:t>.</w:t>
      </w:r>
    </w:p>
    <w:p w14:paraId="28F95745" w14:textId="2D54E3A8" w:rsidR="00165D3E" w:rsidRPr="00D9007F" w:rsidRDefault="00C016DD"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Although</w:t>
      </w:r>
      <w:r w:rsidR="000812EF" w:rsidRPr="00D9007F">
        <w:rPr>
          <w:rFonts w:ascii="Arial" w:hAnsi="Arial" w:cs="Arial"/>
          <w:kern w:val="0"/>
          <w:sz w:val="22"/>
          <w:szCs w:val="22"/>
          <w:lang w:val="en-US"/>
        </w:rPr>
        <w:t xml:space="preserve"> the POUS dataset does contain a lot of</w:t>
      </w:r>
      <w:r w:rsidRPr="00D9007F">
        <w:rPr>
          <w:rFonts w:ascii="Arial" w:hAnsi="Arial" w:cs="Arial"/>
          <w:kern w:val="0"/>
          <w:sz w:val="22"/>
          <w:szCs w:val="22"/>
          <w:lang w:val="en-US"/>
        </w:rPr>
        <w:t xml:space="preserve"> missing data</w:t>
      </w:r>
      <w:r w:rsidR="000812EF" w:rsidRPr="00D9007F">
        <w:rPr>
          <w:rFonts w:ascii="Arial" w:hAnsi="Arial" w:cs="Arial"/>
          <w:kern w:val="0"/>
          <w:sz w:val="22"/>
          <w:szCs w:val="22"/>
          <w:lang w:val="en-US"/>
        </w:rPr>
        <w:t xml:space="preserve">, and it may seem like there are coverage issues, we still have a lot of </w:t>
      </w:r>
      <w:r w:rsidR="00165D3E" w:rsidRPr="00D9007F">
        <w:rPr>
          <w:rFonts w:ascii="Arial" w:hAnsi="Arial" w:cs="Arial"/>
          <w:kern w:val="0"/>
          <w:sz w:val="22"/>
          <w:szCs w:val="22"/>
          <w:lang w:val="en-US"/>
        </w:rPr>
        <w:t>measurements</w:t>
      </w:r>
      <w:r w:rsidR="000812EF" w:rsidRPr="00D9007F">
        <w:rPr>
          <w:rFonts w:ascii="Arial" w:hAnsi="Arial" w:cs="Arial"/>
          <w:kern w:val="0"/>
          <w:sz w:val="22"/>
          <w:szCs w:val="22"/>
          <w:lang w:val="en-US"/>
        </w:rPr>
        <w:t xml:space="preserve"> and compared to measuring something like once a year, this is good. </w:t>
      </w:r>
    </w:p>
    <w:p w14:paraId="03B07544" w14:textId="0DC7118F" w:rsidR="00C016DD" w:rsidRPr="00D9007F" w:rsidRDefault="00C016DD" w:rsidP="00645DCF">
      <w:pPr>
        <w:pStyle w:val="ListParagraph"/>
        <w:numPr>
          <w:ilvl w:val="0"/>
          <w:numId w:val="12"/>
        </w:numPr>
        <w:autoSpaceDE w:val="0"/>
        <w:autoSpaceDN w:val="0"/>
        <w:adjustRightInd w:val="0"/>
        <w:spacing w:line="360" w:lineRule="auto"/>
        <w:rPr>
          <w:rFonts w:ascii="Arial" w:hAnsi="Arial" w:cs="Arial"/>
          <w:kern w:val="0"/>
          <w:sz w:val="22"/>
          <w:szCs w:val="22"/>
          <w:lang w:val="en-US"/>
        </w:rPr>
      </w:pPr>
      <w:r w:rsidRPr="00D9007F">
        <w:rPr>
          <w:rFonts w:ascii="Arial" w:hAnsi="Arial" w:cs="Arial"/>
          <w:kern w:val="0"/>
          <w:sz w:val="22"/>
          <w:szCs w:val="22"/>
          <w:lang w:val="en-US"/>
        </w:rPr>
        <w:t xml:space="preserve">We have data for every hour for most of the country. This dataset is pretty useful. </w:t>
      </w:r>
    </w:p>
    <w:p w14:paraId="0249174D" w14:textId="77777777" w:rsidR="009C2C7D" w:rsidRPr="00D9007F" w:rsidRDefault="009C2C7D" w:rsidP="00645DCF">
      <w:pPr>
        <w:spacing w:line="360" w:lineRule="auto"/>
        <w:rPr>
          <w:rFonts w:ascii="Arial" w:hAnsi="Arial" w:cs="Arial"/>
          <w:sz w:val="22"/>
          <w:szCs w:val="22"/>
        </w:rPr>
      </w:pPr>
    </w:p>
    <w:p w14:paraId="474E8400" w14:textId="77777777" w:rsidR="004E13B7" w:rsidRPr="00D9007F" w:rsidRDefault="006F2C09" w:rsidP="00645DCF">
      <w:pPr>
        <w:spacing w:line="360" w:lineRule="auto"/>
        <w:rPr>
          <w:rFonts w:ascii="Arial" w:hAnsi="Arial" w:cs="Arial"/>
          <w:sz w:val="22"/>
          <w:szCs w:val="22"/>
        </w:rPr>
      </w:pPr>
      <w:r w:rsidRPr="00D9007F">
        <w:rPr>
          <w:rFonts w:ascii="Arial" w:hAnsi="Arial" w:cs="Arial"/>
          <w:sz w:val="22"/>
          <w:szCs w:val="22"/>
        </w:rPr>
        <w:t>Limitations:</w:t>
      </w:r>
    </w:p>
    <w:p w14:paraId="5E9837EF" w14:textId="6C0A7B8B" w:rsidR="004E13B7" w:rsidRPr="00D9007F" w:rsidRDefault="006F2C09"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t>We only assessed non differential missingness</w:t>
      </w:r>
      <w:r w:rsidR="00A361BB">
        <w:rPr>
          <w:rFonts w:ascii="Arial" w:hAnsi="Arial" w:cs="Arial"/>
          <w:kern w:val="0"/>
          <w:sz w:val="22"/>
          <w:szCs w:val="22"/>
          <w:lang w:val="en-US"/>
        </w:rPr>
        <w:t xml:space="preserve"> &amp; misclassification</w:t>
      </w:r>
    </w:p>
    <w:p w14:paraId="1677BF51" w14:textId="49CF1D4C" w:rsidR="004E13B7" w:rsidRPr="00D9007F" w:rsidRDefault="006F2C09"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t>It could be that in this dataset and in other datasets missingness</w:t>
      </w:r>
      <w:r w:rsidR="00AA5E60">
        <w:rPr>
          <w:rFonts w:ascii="Arial" w:hAnsi="Arial" w:cs="Arial"/>
          <w:kern w:val="0"/>
          <w:sz w:val="22"/>
          <w:szCs w:val="22"/>
          <w:lang w:val="en-US"/>
        </w:rPr>
        <w:t>/misclassification</w:t>
      </w:r>
      <w:r w:rsidRPr="00D9007F">
        <w:rPr>
          <w:rFonts w:ascii="Arial" w:hAnsi="Arial" w:cs="Arial"/>
          <w:kern w:val="0"/>
          <w:sz w:val="22"/>
          <w:szCs w:val="22"/>
          <w:lang w:val="en-US"/>
        </w:rPr>
        <w:t xml:space="preserve"> could be differential </w:t>
      </w:r>
    </w:p>
    <w:p w14:paraId="61C9D64A" w14:textId="632034D2" w:rsidR="004E13B7" w:rsidRPr="00D9007F" w:rsidRDefault="006F2C09"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t xml:space="preserve">Could cause a lot more bias than what we saw here </w:t>
      </w:r>
      <w:r w:rsidR="00CE1EBA">
        <w:rPr>
          <w:rFonts w:ascii="Arial" w:hAnsi="Arial" w:cs="Arial"/>
          <w:kern w:val="0"/>
          <w:sz w:val="22"/>
          <w:szCs w:val="22"/>
          <w:lang w:val="en-US"/>
        </w:rPr>
        <w:t>and potentially in either direction</w:t>
      </w:r>
    </w:p>
    <w:p w14:paraId="55C47F0D" w14:textId="2D61CA36" w:rsidR="006F2C09" w:rsidRPr="00D9007F" w:rsidRDefault="00AC7F06"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lastRenderedPageBreak/>
        <w:t xml:space="preserve">To deal with missingness, </w:t>
      </w:r>
      <w:commentRangeStart w:id="65"/>
      <w:r w:rsidRPr="00D9007F">
        <w:rPr>
          <w:rFonts w:ascii="Arial" w:hAnsi="Arial" w:cs="Arial"/>
          <w:kern w:val="0"/>
          <w:sz w:val="22"/>
          <w:szCs w:val="22"/>
          <w:lang w:val="en-US"/>
        </w:rPr>
        <w:t>we’ve proposed excluding certain spatial units</w:t>
      </w:r>
      <w:commentRangeEnd w:id="65"/>
      <w:r w:rsidR="008667F0">
        <w:rPr>
          <w:rStyle w:val="CommentReference"/>
        </w:rPr>
        <w:commentReference w:id="65"/>
      </w:r>
      <w:r w:rsidRPr="00D9007F">
        <w:rPr>
          <w:rFonts w:ascii="Arial" w:hAnsi="Arial" w:cs="Arial"/>
          <w:kern w:val="0"/>
          <w:sz w:val="22"/>
          <w:szCs w:val="22"/>
          <w:lang w:val="en-US"/>
        </w:rPr>
        <w:t xml:space="preserve">. If </w:t>
      </w:r>
      <w:r w:rsidR="002F659C" w:rsidRPr="00D9007F">
        <w:rPr>
          <w:rFonts w:ascii="Arial" w:hAnsi="Arial" w:cs="Arial"/>
          <w:kern w:val="0"/>
          <w:sz w:val="22"/>
          <w:szCs w:val="22"/>
          <w:lang w:val="en-US"/>
        </w:rPr>
        <w:t>there’s</w:t>
      </w:r>
      <w:r w:rsidRPr="00D9007F">
        <w:rPr>
          <w:rFonts w:ascii="Arial" w:hAnsi="Arial" w:cs="Arial"/>
          <w:kern w:val="0"/>
          <w:sz w:val="22"/>
          <w:szCs w:val="22"/>
          <w:lang w:val="en-US"/>
        </w:rPr>
        <w:t xml:space="preserve"> a region with a lot of missing units, </w:t>
      </w:r>
      <w:commentRangeStart w:id="66"/>
      <w:r w:rsidRPr="00D9007F">
        <w:rPr>
          <w:rFonts w:ascii="Arial" w:hAnsi="Arial" w:cs="Arial"/>
          <w:kern w:val="0"/>
          <w:sz w:val="22"/>
          <w:szCs w:val="22"/>
          <w:lang w:val="en-US"/>
        </w:rPr>
        <w:t xml:space="preserve">could threaten generalizability of results to the whole US. </w:t>
      </w:r>
      <w:commentRangeEnd w:id="66"/>
      <w:r w:rsidR="00E14FAE">
        <w:rPr>
          <w:rStyle w:val="CommentReference"/>
        </w:rPr>
        <w:commentReference w:id="66"/>
      </w:r>
    </w:p>
    <w:p w14:paraId="5C5A47AC" w14:textId="250D7E77" w:rsidR="002D0DAA" w:rsidRPr="00D9007F" w:rsidRDefault="002F659C" w:rsidP="00645DCF">
      <w:pPr>
        <w:pStyle w:val="ListParagraph"/>
        <w:numPr>
          <w:ilvl w:val="0"/>
          <w:numId w:val="12"/>
        </w:numPr>
        <w:spacing w:line="360" w:lineRule="auto"/>
        <w:rPr>
          <w:rFonts w:ascii="Arial" w:hAnsi="Arial" w:cs="Arial"/>
          <w:sz w:val="22"/>
          <w:szCs w:val="22"/>
        </w:rPr>
      </w:pPr>
      <w:r w:rsidRPr="00D9007F">
        <w:rPr>
          <w:rFonts w:ascii="Arial" w:hAnsi="Arial" w:cs="Arial"/>
          <w:kern w:val="0"/>
          <w:sz w:val="22"/>
          <w:szCs w:val="22"/>
          <w:lang w:val="en-US"/>
        </w:rPr>
        <w:t>In this study we didn’t assess how aggregating measurements from the individual level to spatial unit level would affect effect estimates.</w:t>
      </w:r>
      <w:r w:rsidR="002D0DAA" w:rsidRPr="00D9007F">
        <w:rPr>
          <w:rFonts w:ascii="Arial" w:hAnsi="Arial" w:cs="Arial"/>
          <w:kern w:val="0"/>
          <w:sz w:val="22"/>
          <w:szCs w:val="22"/>
          <w:lang w:val="en-US"/>
        </w:rPr>
        <w:t xml:space="preserve"> Power outage is an individual </w:t>
      </w:r>
      <w:commentRangeStart w:id="67"/>
      <w:r w:rsidR="002D0DAA" w:rsidRPr="00D9007F">
        <w:rPr>
          <w:rFonts w:ascii="Arial" w:hAnsi="Arial" w:cs="Arial"/>
          <w:kern w:val="0"/>
          <w:sz w:val="22"/>
          <w:szCs w:val="22"/>
          <w:lang w:val="en-US"/>
        </w:rPr>
        <w:t>exposure</w:t>
      </w:r>
      <w:commentRangeEnd w:id="67"/>
      <w:r w:rsidR="00E14FAE">
        <w:rPr>
          <w:rStyle w:val="CommentReference"/>
        </w:rPr>
        <w:commentReference w:id="67"/>
      </w:r>
      <w:r w:rsidR="004056FA" w:rsidRPr="00D9007F">
        <w:rPr>
          <w:rFonts w:ascii="Arial" w:hAnsi="Arial" w:cs="Arial"/>
          <w:kern w:val="0"/>
          <w:sz w:val="22"/>
          <w:szCs w:val="22"/>
          <w:lang w:val="en-US"/>
        </w:rPr>
        <w:t xml:space="preserve">, and we’ve measured it at the county level. </w:t>
      </w:r>
      <w:r w:rsidR="00EC18C9" w:rsidRPr="00D9007F">
        <w:rPr>
          <w:rFonts w:ascii="Arial" w:hAnsi="Arial" w:cs="Arial"/>
          <w:kern w:val="0"/>
          <w:sz w:val="22"/>
          <w:szCs w:val="22"/>
          <w:lang w:val="en-US"/>
        </w:rPr>
        <w:t xml:space="preserve">This is </w:t>
      </w:r>
      <w:r w:rsidR="003B0D86" w:rsidRPr="00D9007F">
        <w:rPr>
          <w:rFonts w:ascii="Arial" w:hAnsi="Arial" w:cs="Arial"/>
          <w:kern w:val="0"/>
          <w:sz w:val="22"/>
          <w:szCs w:val="22"/>
          <w:lang w:val="en-US"/>
        </w:rPr>
        <w:t>an important question since all data available right now are aggregated</w:t>
      </w:r>
      <w:r w:rsidR="00F82BCB" w:rsidRPr="00D9007F">
        <w:rPr>
          <w:rFonts w:ascii="Arial" w:hAnsi="Arial" w:cs="Arial"/>
          <w:kern w:val="0"/>
          <w:sz w:val="22"/>
          <w:szCs w:val="22"/>
          <w:lang w:val="en-US"/>
        </w:rPr>
        <w:t xml:space="preserve">. </w:t>
      </w:r>
      <w:r w:rsidR="00EC18C9" w:rsidRPr="00D9007F">
        <w:rPr>
          <w:rFonts w:ascii="Arial" w:hAnsi="Arial" w:cs="Arial"/>
          <w:kern w:val="0"/>
          <w:sz w:val="22"/>
          <w:szCs w:val="22"/>
          <w:lang w:val="en-US"/>
        </w:rPr>
        <w:t xml:space="preserve"> </w:t>
      </w:r>
    </w:p>
    <w:p w14:paraId="613E648A" w14:textId="77777777" w:rsidR="003B71CD" w:rsidRPr="00D9007F" w:rsidRDefault="003B71CD" w:rsidP="00645DCF">
      <w:pPr>
        <w:spacing w:line="360" w:lineRule="auto"/>
        <w:rPr>
          <w:rFonts w:ascii="Arial" w:hAnsi="Arial" w:cs="Arial"/>
          <w:b/>
          <w:bCs/>
          <w:sz w:val="22"/>
          <w:szCs w:val="22"/>
        </w:rPr>
      </w:pPr>
    </w:p>
    <w:p w14:paraId="57902785" w14:textId="1F518AD2" w:rsidR="00C2343D" w:rsidRPr="00D9007F" w:rsidRDefault="00C2343D" w:rsidP="00645DCF">
      <w:pPr>
        <w:spacing w:line="360" w:lineRule="auto"/>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rsidP="00645DCF">
      <w:pPr>
        <w:spacing w:line="360" w:lineRule="auto"/>
        <w:rPr>
          <w:rFonts w:ascii="Arial" w:hAnsi="Arial" w:cs="Arial"/>
          <w:b/>
          <w:bCs/>
          <w:sz w:val="28"/>
          <w:szCs w:val="28"/>
        </w:rPr>
      </w:pPr>
    </w:p>
    <w:p w14:paraId="2E99231B" w14:textId="3D7A7528" w:rsidR="00843C11" w:rsidRPr="00D9007F" w:rsidRDefault="00BF035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we had a new dataset of power outage exposure</w:t>
      </w:r>
    </w:p>
    <w:p w14:paraId="326E2702" w14:textId="73803EB4" w:rsidR="00BF035E" w:rsidRPr="00D9007F" w:rsidRDefault="00BF035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we were worried how to define power outage exposure well, and if wrong assumptions about health-relevant duration of exposure and missingness could bias results of studies of outage and health</w:t>
      </w:r>
    </w:p>
    <w:p w14:paraId="3DBFB87A" w14:textId="6484B2A0" w:rsidR="00BF035E" w:rsidRPr="00D9007F" w:rsidRDefault="00BF035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we proposed a definition for measuring power outage, and assessed bias from these sources of concern in simulations</w:t>
      </w:r>
    </w:p>
    <w:p w14:paraId="23529DD0" w14:textId="231D491B" w:rsidR="00BF035E" w:rsidRPr="00D9007F" w:rsidRDefault="00BF035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 xml:space="preserve">we found that there was substantial bias introduced in some cases, </w:t>
      </w:r>
      <w:r w:rsidR="001E37CE" w:rsidRPr="00D9007F">
        <w:rPr>
          <w:rFonts w:ascii="Arial" w:hAnsi="Arial" w:cs="Arial"/>
          <w:sz w:val="22"/>
          <w:szCs w:val="22"/>
        </w:rPr>
        <w:t xml:space="preserve">when there was a lot of missing data, and when the health-relevant duration of outage was assumed to be </w:t>
      </w:r>
      <w:commentRangeStart w:id="68"/>
      <w:commentRangeStart w:id="69"/>
      <w:r w:rsidR="001E37CE" w:rsidRPr="00D9007F">
        <w:rPr>
          <w:rFonts w:ascii="Arial" w:hAnsi="Arial" w:cs="Arial"/>
          <w:sz w:val="22"/>
          <w:szCs w:val="22"/>
        </w:rPr>
        <w:t xml:space="preserve">shorter </w:t>
      </w:r>
      <w:commentRangeEnd w:id="68"/>
      <w:r w:rsidR="005B53D8">
        <w:rPr>
          <w:rStyle w:val="CommentReference"/>
        </w:rPr>
        <w:commentReference w:id="68"/>
      </w:r>
      <w:commentRangeEnd w:id="69"/>
      <w:r w:rsidR="003474F8">
        <w:rPr>
          <w:rStyle w:val="CommentReference"/>
        </w:rPr>
        <w:commentReference w:id="69"/>
      </w:r>
      <w:r w:rsidR="001E37CE" w:rsidRPr="00D9007F">
        <w:rPr>
          <w:rFonts w:ascii="Arial" w:hAnsi="Arial" w:cs="Arial"/>
          <w:sz w:val="22"/>
          <w:szCs w:val="22"/>
        </w:rPr>
        <w:t>than was true</w:t>
      </w:r>
    </w:p>
    <w:p w14:paraId="1994BAB4" w14:textId="12F688A2" w:rsidR="001E37CE" w:rsidRPr="00D9007F" w:rsidRDefault="001E37C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though there was bias, we think that by conducting sensitivity analyses on health relevant duration and excluding spatial units with a lot of missing data, this dataset is still very useful for investigating the effects of power outage on health at a national level</w:t>
      </w:r>
    </w:p>
    <w:p w14:paraId="53B3D5A4" w14:textId="71F625EC" w:rsidR="001E37CE" w:rsidRPr="00D9007F" w:rsidRDefault="001E37CE" w:rsidP="00645DCF">
      <w:pPr>
        <w:pStyle w:val="ListParagraph"/>
        <w:numPr>
          <w:ilvl w:val="0"/>
          <w:numId w:val="12"/>
        </w:numPr>
        <w:spacing w:line="360" w:lineRule="auto"/>
        <w:rPr>
          <w:rFonts w:ascii="Arial" w:hAnsi="Arial" w:cs="Arial"/>
          <w:b/>
          <w:bCs/>
          <w:sz w:val="22"/>
          <w:szCs w:val="22"/>
        </w:rPr>
      </w:pPr>
      <w:r w:rsidRPr="00D9007F">
        <w:rPr>
          <w:rFonts w:ascii="Arial" w:hAnsi="Arial" w:cs="Arial"/>
          <w:sz w:val="22"/>
          <w:szCs w:val="22"/>
        </w:rPr>
        <w:t>we will use it to do that and hope others will too.</w:t>
      </w:r>
    </w:p>
    <w:p w14:paraId="3AB4ADFF" w14:textId="2061AD2C" w:rsidR="007516C5" w:rsidRPr="00BF1085" w:rsidRDefault="007516C5" w:rsidP="00645DCF">
      <w:pPr>
        <w:spacing w:line="360" w:lineRule="auto"/>
        <w:rPr>
          <w:b/>
          <w:bCs/>
        </w:rPr>
      </w:pPr>
    </w:p>
    <w:sectPr w:rsidR="007516C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n Casey" w:date="2024-07-05T15:55:00Z" w:initials="JAC">
    <w:p w14:paraId="69D31A47" w14:textId="68740270" w:rsidR="00802FE7" w:rsidRDefault="00802FE7" w:rsidP="00802FE7">
      <w:pPr>
        <w:pStyle w:val="CommentText"/>
      </w:pPr>
      <w:r>
        <w:rPr>
          <w:rStyle w:val="CommentReference"/>
        </w:rPr>
        <w:annotationRef/>
      </w:r>
      <w:r>
        <w:t xml:space="preserve">Not sure you </w:t>
      </w:r>
      <w:proofErr w:type="spellStart"/>
      <w:r>
        <w:t>ened</w:t>
      </w:r>
      <w:proofErr w:type="spellEnd"/>
      <w:r>
        <w:t xml:space="preserve"> this sentence. You’re going to focus on older adults in this paper, right? You could cite this somewhere but I wouldn’t put here.</w:t>
      </w:r>
    </w:p>
  </w:comment>
  <w:comment w:id="1" w:author="Heather M" w:date="2024-07-08T21:39:00Z" w:initials="HM">
    <w:p w14:paraId="5BB5CC28" w14:textId="281CF90E" w:rsidR="00802FE7" w:rsidRDefault="00802FE7" w:rsidP="00802FE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I wrote this paragraph to justify looking at outages in general as an exposure – no focus on a single group. </w:t>
      </w:r>
      <w:r w:rsidR="001A1D23">
        <w:t xml:space="preserve">I don’t think we’re focused on older adults here, just focused on the importance of PO. </w:t>
      </w:r>
    </w:p>
    <w:p w14:paraId="4A9D2D73" w14:textId="12F78947" w:rsidR="00802FE7" w:rsidRDefault="001133B6">
      <w:pPr>
        <w:pStyle w:val="CommentText"/>
      </w:pPr>
      <w:r>
        <w:t>Should I remove the children sentence from the middle, or keep the one that used to be here about heat and asthma, or just delete the one I deleted? One that used to be here: “</w:t>
      </w:r>
      <w:r w:rsidRPr="005960CB">
        <w:rPr>
          <w:rFonts w:ascii="Arial" w:hAnsi="Arial" w:cs="Arial"/>
          <w:sz w:val="22"/>
          <w:szCs w:val="22"/>
        </w:rPr>
        <w:t>Outages also increase pediatric asthma emergencies from heat and humidity exposure absent air conditioning</w:t>
      </w:r>
      <w:r w:rsidRPr="005960CB">
        <w:rPr>
          <w:rStyle w:val="EndnoteReference"/>
          <w:rFonts w:ascii="Arial" w:hAnsi="Arial" w:cs="Arial"/>
          <w:sz w:val="22"/>
          <w:szCs w:val="22"/>
        </w:rPr>
        <w:footnoteRef/>
      </w:r>
      <w:r w:rsidRPr="005960CB">
        <w:rPr>
          <w:rFonts w:ascii="Arial" w:hAnsi="Arial" w:cs="Arial"/>
          <w:sz w:val="22"/>
          <w:szCs w:val="22"/>
        </w:rPr>
        <w:t>.</w:t>
      </w:r>
      <w:r>
        <w:rPr>
          <w:rFonts w:ascii="Arial" w:hAnsi="Arial" w:cs="Arial"/>
          <w:sz w:val="22"/>
          <w:szCs w:val="22"/>
        </w:rPr>
        <w:t>”</w:t>
      </w:r>
    </w:p>
  </w:comment>
  <w:comment w:id="2" w:author="Heather M" w:date="2024-07-08T22:26:00Z" w:initials="HM">
    <w:p w14:paraId="6F194728" w14:textId="69E50141" w:rsidR="00020FDA" w:rsidRDefault="00020FDA">
      <w:pPr>
        <w:pStyle w:val="CommentText"/>
      </w:pPr>
      <w:r>
        <w:rPr>
          <w:rStyle w:val="CommentReference"/>
        </w:rPr>
        <w:annotationRef/>
      </w:r>
      <w:r>
        <w:t>What interventions do we think could work? Could we theorize about a few?</w:t>
      </w:r>
    </w:p>
  </w:comment>
  <w:comment w:id="3" w:author="Kioumourtzoglou, Marianthi-Anna" w:date="2024-07-26T18:31:00Z" w:initials="MK">
    <w:p w14:paraId="7DF25C62" w14:textId="77777777" w:rsidR="00147381" w:rsidRDefault="00147381" w:rsidP="00147381">
      <w:r>
        <w:rPr>
          <w:rStyle w:val="CommentReference"/>
        </w:rPr>
        <w:annotationRef/>
      </w:r>
      <w:r>
        <w:rPr>
          <w:color w:val="000000"/>
          <w:sz w:val="20"/>
          <w:szCs w:val="20"/>
        </w:rPr>
        <w:t xml:space="preserve">hm… at the individual or community level? at the individual level not sure… maybe programs that provide vulnerable populations with solar-powered generators or </w:t>
      </w:r>
      <w:proofErr w:type="spellStart"/>
      <w:r>
        <w:rPr>
          <w:color w:val="000000"/>
          <w:sz w:val="20"/>
          <w:szCs w:val="20"/>
        </w:rPr>
        <w:t>sth</w:t>
      </w:r>
      <w:proofErr w:type="spellEnd"/>
      <w:r>
        <w:rPr>
          <w:color w:val="000000"/>
          <w:sz w:val="20"/>
          <w:szCs w:val="20"/>
        </w:rPr>
        <w:t xml:space="preserve"> like that? at the community level, maybe a program where if someone is </w:t>
      </w:r>
      <w:proofErr w:type="gramStart"/>
      <w:r>
        <w:rPr>
          <w:color w:val="000000"/>
          <w:sz w:val="20"/>
          <w:szCs w:val="20"/>
        </w:rPr>
        <w:t>vulnerable</w:t>
      </w:r>
      <w:proofErr w:type="gramEnd"/>
      <w:r>
        <w:rPr>
          <w:color w:val="000000"/>
          <w:sz w:val="20"/>
          <w:szCs w:val="20"/>
        </w:rPr>
        <w:t xml:space="preserve"> they can sign up and during a power outage someone can check in on them say once daily or once every few hours?</w:t>
      </w:r>
    </w:p>
  </w:comment>
  <w:comment w:id="4" w:author="Kioumourtzoglou, Marianthi-Anna" w:date="2024-07-26T18:57:00Z" w:initials="MK">
    <w:p w14:paraId="1395D05E" w14:textId="77777777" w:rsidR="00006FC8" w:rsidRDefault="00006FC8" w:rsidP="00006FC8">
      <w:r>
        <w:rPr>
          <w:rStyle w:val="CommentReference"/>
        </w:rPr>
        <w:annotationRef/>
      </w:r>
      <w:r>
        <w:rPr>
          <w:color w:val="000000"/>
          <w:sz w:val="20"/>
          <w:szCs w:val="20"/>
        </w:rPr>
        <w:t xml:space="preserve">yeah… this is a bit oversimplified. what bias would be reduced? is it misclassification if we assume no exposure? </w:t>
      </w:r>
      <w:proofErr w:type="spellStart"/>
      <w:r>
        <w:rPr>
          <w:color w:val="000000"/>
          <w:sz w:val="20"/>
          <w:szCs w:val="20"/>
        </w:rPr>
        <w:t>bc</w:t>
      </w:r>
      <w:proofErr w:type="spellEnd"/>
      <w:r>
        <w:rPr>
          <w:color w:val="000000"/>
          <w:sz w:val="20"/>
          <w:szCs w:val="20"/>
        </w:rPr>
        <w:t xml:space="preserve"> this could induce selection bias…</w:t>
      </w:r>
    </w:p>
  </w:comment>
  <w:comment w:id="5" w:author="Heather M" w:date="2024-07-31T15:35:00Z" w:initials="HM">
    <w:p w14:paraId="1860650E" w14:textId="5E1B0452" w:rsidR="00E551A6" w:rsidRDefault="00E551A6">
      <w:pPr>
        <w:pStyle w:val="CommentText"/>
      </w:pPr>
      <w:r>
        <w:rPr>
          <w:rStyle w:val="CommentReference"/>
        </w:rPr>
        <w:annotationRef/>
      </w:r>
      <w:r>
        <w:t xml:space="preserve">hmm… here I am trying to say that if a county is missing a lot of data, if you include it in your analyses that could bias the effect estimate because of whatever bias the missing data induces. </w:t>
      </w:r>
      <w:proofErr w:type="gramStart"/>
      <w:r>
        <w:t>So</w:t>
      </w:r>
      <w:proofErr w:type="gramEnd"/>
      <w:r>
        <w:t xml:space="preserve"> you can deal with this by excluding counties that are not contributing info. </w:t>
      </w:r>
      <w:r w:rsidR="00C1062B">
        <w:t>Nothing about assuming</w:t>
      </w:r>
      <w:r w:rsidR="0004011A">
        <w:t xml:space="preserve"> whether m</w:t>
      </w:r>
      <w:r w:rsidR="006A4C1F">
        <w:t>i</w:t>
      </w:r>
      <w:r w:rsidR="0004011A">
        <w:t>s</w:t>
      </w:r>
      <w:r w:rsidR="006A4C1F">
        <w:t>si</w:t>
      </w:r>
      <w:r w:rsidR="0004011A">
        <w:t>ng data means</w:t>
      </w:r>
      <w:r w:rsidR="006A4C1F">
        <w:t xml:space="preserve"> no</w:t>
      </w:r>
      <w:r w:rsidR="00C1062B">
        <w:t xml:space="preserve"> exposure or</w:t>
      </w:r>
      <w:r w:rsidR="006A4C1F">
        <w:t xml:space="preserve"> exposure or anything.</w:t>
      </w:r>
      <w:r w:rsidR="00C1062B">
        <w:t xml:space="preserve"> </w:t>
      </w:r>
      <w:r w:rsidR="006A4C1F">
        <w:t>Maybe we can discuss this?</w:t>
      </w:r>
    </w:p>
  </w:comment>
  <w:comment w:id="6" w:author="Heather M" w:date="2024-07-03T16:45:00Z" w:initials="HM">
    <w:p w14:paraId="4F334AF8" w14:textId="066D02F2"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xml:space="preserve">. </w:t>
      </w:r>
      <w:r w:rsidR="00F06536">
        <w:t>Send help</w:t>
      </w:r>
    </w:p>
  </w:comment>
  <w:comment w:id="10" w:author="Joan Casey" w:date="2024-07-05T16:22:00Z" w:initials="JAC">
    <w:p w14:paraId="5E7C2A6C" w14:textId="39D5E9BE" w:rsidR="00673017" w:rsidRDefault="00673017">
      <w:pPr>
        <w:pStyle w:val="CommentText"/>
      </w:pPr>
      <w:r>
        <w:rPr>
          <w:rStyle w:val="CommentReference"/>
        </w:rPr>
        <w:annotationRef/>
      </w:r>
      <w:r>
        <w:t>Somewhere you need to better justify a binary definition.</w:t>
      </w:r>
    </w:p>
  </w:comment>
  <w:comment w:id="7" w:author="Heather M" w:date="2024-07-08T18:08:00Z" w:initials="HM">
    <w:p w14:paraId="794E6165" w14:textId="08BB38CC" w:rsidR="00785F18" w:rsidRDefault="00785F18">
      <w:pPr>
        <w:pStyle w:val="CommentText"/>
      </w:pPr>
      <w:r>
        <w:rPr>
          <w:rStyle w:val="CommentReference"/>
        </w:rPr>
        <w:annotationRef/>
      </w:r>
      <w:r>
        <w:t>I added to the justification below. Is that good enough or do we need more?</w:t>
      </w:r>
      <w:r w:rsidR="004021FA">
        <w:t xml:space="preserve"> Does this belong in the discussion?</w:t>
      </w:r>
    </w:p>
  </w:comment>
  <w:comment w:id="8" w:author="Kioumourtzoglou, Marianthi-Anna" w:date="2024-07-27T10:03:00Z" w:initials="MK">
    <w:p w14:paraId="5184DF82" w14:textId="77777777" w:rsidR="0020648A" w:rsidRDefault="0020648A" w:rsidP="0020648A">
      <w:r>
        <w:rPr>
          <w:rStyle w:val="CommentReference"/>
        </w:rPr>
        <w:annotationRef/>
      </w:r>
      <w:r>
        <w:rPr>
          <w:color w:val="000000"/>
          <w:sz w:val="20"/>
          <w:szCs w:val="20"/>
        </w:rPr>
        <w:t xml:space="preserve">I would just take the word binary out from here. We do not define exposure as binary — we parameterize exposure in most analyses as binary and also recommend hours out (count exposure). </w:t>
      </w:r>
      <w:proofErr w:type="gramStart"/>
      <w:r>
        <w:rPr>
          <w:color w:val="000000"/>
          <w:sz w:val="20"/>
          <w:szCs w:val="20"/>
        </w:rPr>
        <w:t>So</w:t>
      </w:r>
      <w:proofErr w:type="gramEnd"/>
      <w:r>
        <w:rPr>
          <w:color w:val="000000"/>
          <w:sz w:val="20"/>
          <w:szCs w:val="20"/>
        </w:rPr>
        <w:t xml:space="preserve"> the definition does not have to be binary. </w:t>
      </w:r>
    </w:p>
  </w:comment>
  <w:comment w:id="9" w:author="Kioumourtzoglou, Marianthi-Anna" w:date="2024-07-27T10:04:00Z" w:initials="MK">
    <w:p w14:paraId="4395EBF8" w14:textId="77777777" w:rsidR="00EA4F0F" w:rsidRDefault="00EA4F0F" w:rsidP="00EA4F0F">
      <w:r>
        <w:rPr>
          <w:rStyle w:val="CommentReference"/>
        </w:rPr>
        <w:annotationRef/>
      </w:r>
      <w:r>
        <w:rPr>
          <w:color w:val="000000"/>
          <w:sz w:val="20"/>
          <w:szCs w:val="20"/>
        </w:rPr>
        <w:t>(and the way you describe it below is fine!)</w:t>
      </w:r>
    </w:p>
  </w:comment>
  <w:comment w:id="13" w:author="Heather M" w:date="2024-07-31T15:51:00Z" w:initials="HM">
    <w:p w14:paraId="315D1E02" w14:textId="60EC635B" w:rsidR="007546C8" w:rsidRDefault="007546C8">
      <w:pPr>
        <w:pStyle w:val="CommentText"/>
      </w:pPr>
      <w:r>
        <w:rPr>
          <w:rStyle w:val="CommentReference"/>
        </w:rPr>
        <w:annotationRef/>
      </w:r>
      <w:r>
        <w:t xml:space="preserve">Dan, </w:t>
      </w:r>
      <w:proofErr w:type="spellStart"/>
      <w:r>
        <w:t>joan</w:t>
      </w:r>
      <w:proofErr w:type="spellEnd"/>
      <w:r>
        <w:t xml:space="preserve">, please weigh in on this issue of binary definitions etc. and justifying our choice! I’m not sure how to address this part. </w:t>
      </w:r>
    </w:p>
  </w:comment>
  <w:comment w:id="15" w:author="Kioumourtzoglou, Marianthi-Anna" w:date="2024-07-27T10:13:00Z" w:initials="MK">
    <w:p w14:paraId="2C4CABC0" w14:textId="77777777" w:rsidR="004F0D0C" w:rsidRDefault="004F0D0C" w:rsidP="004F0D0C">
      <w:r>
        <w:rPr>
          <w:rStyle w:val="CommentReference"/>
        </w:rPr>
        <w:annotationRef/>
      </w:r>
      <w:proofErr w:type="spellStart"/>
      <w:r>
        <w:rPr>
          <w:color w:val="000000"/>
          <w:sz w:val="20"/>
          <w:szCs w:val="20"/>
        </w:rPr>
        <w:t>i</w:t>
      </w:r>
      <w:proofErr w:type="spellEnd"/>
      <w:r>
        <w:rPr>
          <w:color w:val="000000"/>
          <w:sz w:val="20"/>
          <w:szCs w:val="20"/>
        </w:rPr>
        <w:t xml:space="preserve"> know that this is a lot, but otherwise, </w:t>
      </w:r>
      <w:proofErr w:type="spellStart"/>
      <w:r>
        <w:rPr>
          <w:color w:val="000000"/>
          <w:sz w:val="20"/>
          <w:szCs w:val="20"/>
        </w:rPr>
        <w:t>i</w:t>
      </w:r>
      <w:proofErr w:type="spellEnd"/>
      <w:r>
        <w:rPr>
          <w:color w:val="000000"/>
          <w:sz w:val="20"/>
          <w:szCs w:val="20"/>
        </w:rPr>
        <w:t xml:space="preserve"> am not sure why the binary would be more interpretable… </w:t>
      </w:r>
    </w:p>
  </w:comment>
  <w:comment w:id="18" w:author="Kioumourtzoglou, Marianthi-Anna" w:date="2024-07-27T10:14:00Z" w:initials="MK">
    <w:p w14:paraId="4B6A60E3" w14:textId="77777777" w:rsidR="004F0D0C" w:rsidRDefault="004F0D0C" w:rsidP="004F0D0C">
      <w:r>
        <w:rPr>
          <w:rStyle w:val="CommentReference"/>
        </w:rPr>
        <w:annotationRef/>
      </w:r>
      <w:r>
        <w:rPr>
          <w:color w:val="000000"/>
          <w:sz w:val="20"/>
          <w:szCs w:val="20"/>
        </w:rPr>
        <w:t xml:space="preserve">IF we know what the threshold may be though… in fact </w:t>
      </w:r>
      <w:proofErr w:type="spellStart"/>
      <w:r>
        <w:rPr>
          <w:color w:val="000000"/>
          <w:sz w:val="20"/>
          <w:szCs w:val="20"/>
        </w:rPr>
        <w:t>i</w:t>
      </w:r>
      <w:proofErr w:type="spellEnd"/>
      <w:r>
        <w:rPr>
          <w:color w:val="000000"/>
          <w:sz w:val="20"/>
          <w:szCs w:val="20"/>
        </w:rPr>
        <w:t xml:space="preserve"> would argue that a continuous exposure will allow us to identify that threshold point…</w:t>
      </w:r>
    </w:p>
  </w:comment>
  <w:comment w:id="19" w:author="Kioumourtzoglou, Marianthi-Anna" w:date="2024-07-27T10:15:00Z" w:initials="MK">
    <w:p w14:paraId="6203198D" w14:textId="77777777" w:rsidR="004F0D0C" w:rsidRDefault="004F0D0C" w:rsidP="004F0D0C">
      <w:r>
        <w:rPr>
          <w:rStyle w:val="CommentReference"/>
        </w:rPr>
        <w:annotationRef/>
      </w:r>
      <w:r>
        <w:rPr>
          <w:color w:val="000000"/>
          <w:sz w:val="20"/>
          <w:szCs w:val="20"/>
        </w:rPr>
        <w:t xml:space="preserve">well, above we say that previous definitions are not consistent and have flaws. </w:t>
      </w:r>
      <w:proofErr w:type="gramStart"/>
      <w:r>
        <w:rPr>
          <w:color w:val="000000"/>
          <w:sz w:val="20"/>
          <w:szCs w:val="20"/>
        </w:rPr>
        <w:t>so</w:t>
      </w:r>
      <w:proofErr w:type="gramEnd"/>
      <w:r>
        <w:rPr>
          <w:color w:val="000000"/>
          <w:sz w:val="20"/>
          <w:szCs w:val="20"/>
        </w:rPr>
        <w:t xml:space="preserve"> this sentence contradicts our previous statement (without further justification)</w:t>
      </w:r>
    </w:p>
  </w:comment>
  <w:comment w:id="20" w:author="Heather M" w:date="2024-07-31T15:48:00Z" w:initials="HM">
    <w:p w14:paraId="56B1DCBC" w14:textId="7C5F2028" w:rsidR="00AC691A" w:rsidRDefault="00AC691A">
      <w:pPr>
        <w:pStyle w:val="CommentText"/>
      </w:pPr>
      <w:r>
        <w:rPr>
          <w:rStyle w:val="CommentReference"/>
        </w:rPr>
        <w:annotationRef/>
      </w:r>
      <w:r>
        <w:t>I think I took this language out, so that this makes sense now. do you think there’s still a problem/contradiction?</w:t>
      </w:r>
      <w:r w:rsidR="00806CA3">
        <w:t xml:space="preserve"> I specifically removed anything saying previous definitions were bad</w:t>
      </w:r>
      <w:r w:rsidR="00C637D7">
        <w:t>, and focused instead on developing a strategy to measure power outage</w:t>
      </w:r>
      <w:r w:rsidR="00806CA3">
        <w:t xml:space="preserve">. </w:t>
      </w:r>
    </w:p>
  </w:comment>
  <w:comment w:id="21" w:author="Kioumourtzoglou, Marianthi-Anna" w:date="2024-07-29T20:00:00Z" w:initials="MK">
    <w:p w14:paraId="5CAAA21D" w14:textId="77777777" w:rsidR="00C865B7" w:rsidRDefault="00C865B7" w:rsidP="00C865B7">
      <w:r>
        <w:rPr>
          <w:rStyle w:val="CommentReference"/>
        </w:rPr>
        <w:annotationRef/>
      </w:r>
      <w:proofErr w:type="spellStart"/>
      <w:r>
        <w:rPr>
          <w:color w:val="000000"/>
          <w:sz w:val="20"/>
          <w:szCs w:val="20"/>
        </w:rPr>
        <w:t>i</w:t>
      </w:r>
      <w:proofErr w:type="spellEnd"/>
      <w:r>
        <w:rPr>
          <w:color w:val="000000"/>
          <w:sz w:val="20"/>
          <w:szCs w:val="20"/>
        </w:rPr>
        <w:t xml:space="preserve"> have a question about this. Do other people, independent of this group, have used similar definitions? </w:t>
      </w:r>
    </w:p>
  </w:comment>
  <w:comment w:id="22" w:author="Heather M" w:date="2024-07-31T15:43:00Z" w:initials="HM">
    <w:p w14:paraId="20DF9BE2" w14:textId="083D16D5" w:rsidR="00D97F34" w:rsidRDefault="00D97F34">
      <w:pPr>
        <w:pStyle w:val="CommentText"/>
      </w:pPr>
      <w:r>
        <w:rPr>
          <w:rStyle w:val="CommentReference"/>
        </w:rPr>
        <w:annotationRef/>
      </w:r>
      <w:r>
        <w:t xml:space="preserve">Yes – </w:t>
      </w:r>
      <w:proofErr w:type="spellStart"/>
      <w:r>
        <w:t>dominianni</w:t>
      </w:r>
      <w:proofErr w:type="spellEnd"/>
      <w:r>
        <w:t xml:space="preserve">, </w:t>
      </w:r>
      <w:proofErr w:type="spellStart"/>
      <w:r>
        <w:t>zhang</w:t>
      </w:r>
      <w:proofErr w:type="spellEnd"/>
      <w:r>
        <w:t>.</w:t>
      </w:r>
    </w:p>
  </w:comment>
  <w:comment w:id="23" w:author="Kioumourtzoglou, Marianthi-Anna" w:date="2024-07-29T20:09:00Z" w:initials="MK">
    <w:p w14:paraId="03C0E9AA" w14:textId="77777777" w:rsidR="0041767A" w:rsidRDefault="0041767A" w:rsidP="0041767A">
      <w:r>
        <w:rPr>
          <w:rStyle w:val="CommentReference"/>
        </w:rPr>
        <w:annotationRef/>
      </w:r>
      <w:r>
        <w:rPr>
          <w:color w:val="000000"/>
          <w:sz w:val="20"/>
          <w:szCs w:val="20"/>
        </w:rPr>
        <w:t xml:space="preserve">yes, see my previous point then. this is totally fine, but in the </w:t>
      </w:r>
      <w:proofErr w:type="gramStart"/>
      <w:r>
        <w:rPr>
          <w:color w:val="000000"/>
          <w:sz w:val="20"/>
          <w:szCs w:val="20"/>
        </w:rPr>
        <w:t>intro</w:t>
      </w:r>
      <w:proofErr w:type="gramEnd"/>
      <w:r>
        <w:rPr>
          <w:color w:val="000000"/>
          <w:sz w:val="20"/>
          <w:szCs w:val="20"/>
        </w:rPr>
        <w:t xml:space="preserve"> we say that there has been no consistent definition </w:t>
      </w:r>
      <w:proofErr w:type="spellStart"/>
      <w:r>
        <w:rPr>
          <w:color w:val="000000"/>
          <w:sz w:val="20"/>
          <w:szCs w:val="20"/>
        </w:rPr>
        <w:t>etc</w:t>
      </w:r>
      <w:proofErr w:type="spellEnd"/>
      <w:r>
        <w:rPr>
          <w:color w:val="000000"/>
          <w:sz w:val="20"/>
          <w:szCs w:val="20"/>
        </w:rPr>
        <w:t xml:space="preserve"> </w:t>
      </w:r>
      <w:proofErr w:type="spellStart"/>
      <w:r>
        <w:rPr>
          <w:color w:val="000000"/>
          <w:sz w:val="20"/>
          <w:szCs w:val="20"/>
        </w:rPr>
        <w:t>etc</w:t>
      </w:r>
      <w:proofErr w:type="spellEnd"/>
      <w:r>
        <w:rPr>
          <w:color w:val="000000"/>
          <w:sz w:val="20"/>
          <w:szCs w:val="20"/>
        </w:rPr>
        <w:t xml:space="preserve"> etc. </w:t>
      </w:r>
      <w:proofErr w:type="gramStart"/>
      <w:r>
        <w:rPr>
          <w:color w:val="000000"/>
          <w:sz w:val="20"/>
          <w:szCs w:val="20"/>
        </w:rPr>
        <w:t>So</w:t>
      </w:r>
      <w:proofErr w:type="gramEnd"/>
      <w:r>
        <w:rPr>
          <w:color w:val="000000"/>
          <w:sz w:val="20"/>
          <w:szCs w:val="20"/>
        </w:rPr>
        <w:t xml:space="preserve"> there is some disconnect between that language and this here… What other definitions are there? why do we not think they are good? why do we not test them here? </w:t>
      </w:r>
      <w:proofErr w:type="spellStart"/>
      <w:r>
        <w:rPr>
          <w:color w:val="000000"/>
          <w:sz w:val="20"/>
          <w:szCs w:val="20"/>
        </w:rPr>
        <w:t>i</w:t>
      </w:r>
      <w:proofErr w:type="spellEnd"/>
      <w:r>
        <w:rPr>
          <w:color w:val="000000"/>
          <w:sz w:val="20"/>
          <w:szCs w:val="20"/>
        </w:rPr>
        <w:t xml:space="preserve"> am not proposing to do that, b/c it’s adding a ton of work, but maybe change the intro to not contradict? and maybe not say that we come up here with a definition that works since we’re really using the same definition as our previous studies?</w:t>
      </w:r>
    </w:p>
  </w:comment>
  <w:comment w:id="24" w:author="Heather M" w:date="2024-07-31T15:46:00Z" w:initials="HM">
    <w:p w14:paraId="78481DC6" w14:textId="097D6590" w:rsidR="004B16A5" w:rsidRDefault="004B16A5">
      <w:pPr>
        <w:pStyle w:val="CommentText"/>
      </w:pPr>
      <w:r>
        <w:rPr>
          <w:rStyle w:val="CommentReference"/>
        </w:rPr>
        <w:annotationRef/>
      </w:r>
      <w:r>
        <w:t xml:space="preserve">I changed this a while </w:t>
      </w:r>
      <w:proofErr w:type="gramStart"/>
      <w:r>
        <w:t>ago</w:t>
      </w:r>
      <w:r w:rsidR="00B90265">
        <w:t>,</w:t>
      </w:r>
      <w:proofErr w:type="gramEnd"/>
      <w:r w:rsidR="00B90265">
        <w:t xml:space="preserve"> the consistent definition language was in an earlier draft of my R21.</w:t>
      </w:r>
      <w:r>
        <w:t xml:space="preserve"> It no longer says ‘there is no consistent </w:t>
      </w:r>
      <w:proofErr w:type="spellStart"/>
      <w:r>
        <w:t>defintion</w:t>
      </w:r>
      <w:proofErr w:type="spellEnd"/>
      <w:r>
        <w:t>’</w:t>
      </w:r>
      <w:r w:rsidR="00D558C9">
        <w:t xml:space="preserve"> or that other definitions are bad.</w:t>
      </w:r>
      <w:r>
        <w:t xml:space="preserve"> It says ‘there is no agreed upon strategy’, which I think is a better way of saying this? And doesn’t contradict? </w:t>
      </w:r>
    </w:p>
  </w:comment>
  <w:comment w:id="25" w:author="Kioumourtzoglou, Marianthi-Anna" w:date="2024-07-29T20:47:00Z" w:initials="MK">
    <w:p w14:paraId="60B791ED" w14:textId="77777777" w:rsidR="00F92572" w:rsidRDefault="00F92572" w:rsidP="00F92572">
      <w:r>
        <w:rPr>
          <w:rStyle w:val="CommentReference"/>
        </w:rPr>
        <w:annotationRef/>
      </w:r>
      <w:r>
        <w:rPr>
          <w:color w:val="000000"/>
          <w:sz w:val="20"/>
          <w:szCs w:val="20"/>
        </w:rPr>
        <w:t>do you want to repeat here what % customers out you used?</w:t>
      </w:r>
    </w:p>
  </w:comment>
  <w:comment w:id="26" w:author="Joan Casey" w:date="2024-07-05T17:02:00Z" w:initials="JAC">
    <w:p w14:paraId="5A476B82" w14:textId="338CCBB3" w:rsidR="00214C4F" w:rsidRDefault="00214C4F">
      <w:pPr>
        <w:pStyle w:val="CommentText"/>
      </w:pPr>
      <w:r>
        <w:rPr>
          <w:rStyle w:val="CommentReference"/>
        </w:rPr>
        <w:annotationRef/>
      </w:r>
      <w:r>
        <w:t>Not totally, right? We think this is really health-relevant.</w:t>
      </w:r>
    </w:p>
  </w:comment>
  <w:comment w:id="27" w:author="Heather M" w:date="2024-07-08T18:19:00Z" w:initials="HM">
    <w:p w14:paraId="493DC3F5" w14:textId="29428A9E" w:rsidR="00F81A1F" w:rsidRDefault="00F81A1F">
      <w:pPr>
        <w:pStyle w:val="CommentText"/>
      </w:pPr>
      <w:r>
        <w:rPr>
          <w:rStyle w:val="CommentReference"/>
        </w:rPr>
        <w:annotationRef/>
      </w:r>
      <w:r>
        <w:t xml:space="preserve">Because the simulation is fake I </w:t>
      </w:r>
      <w:proofErr w:type="spellStart"/>
      <w:r>
        <w:t>t</w:t>
      </w:r>
      <w:r w:rsidR="00A44E4F">
        <w:t>hough</w:t>
      </w:r>
      <w:proofErr w:type="spellEnd"/>
      <w:r>
        <w:t xml:space="preserve"> that it ma</w:t>
      </w:r>
      <w:r w:rsidR="00A44E4F">
        <w:t>de</w:t>
      </w:r>
      <w:r>
        <w:t xml:space="preserve"> sense to describe this as arbitrary here. </w:t>
      </w:r>
      <w:r w:rsidR="000F16E1">
        <w:t>I</w:t>
      </w:r>
      <w:r w:rsidR="00A44AFF">
        <w:t xml:space="preserve"> changed this a bit now</w:t>
      </w:r>
      <w:r w:rsidR="00133716">
        <w:t xml:space="preserve"> though.</w:t>
      </w:r>
    </w:p>
  </w:comment>
  <w:comment w:id="30" w:author="Kioumourtzoglou, Marianthi-Anna" w:date="2024-07-29T20:46:00Z" w:initials="MK">
    <w:p w14:paraId="542BD69F" w14:textId="77777777"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31"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w:t>
      </w:r>
      <w:proofErr w:type="gramStart"/>
      <w:r w:rsidR="008A2FCC">
        <w:t>is</w:t>
      </w:r>
      <w:proofErr w:type="gramEnd"/>
      <w:r w:rsidR="008A2FCC">
        <w:t xml:space="preserve"> because we think</w:t>
      </w:r>
      <w:r>
        <w:t xml:space="preserve"> that temperatures would increase indoors after 8 hours and DME would fail. </w:t>
      </w:r>
    </w:p>
  </w:comment>
  <w:comment w:id="32" w:author="Joan Casey" w:date="2024-07-05T17:03:00Z" w:initials="JAC">
    <w:p w14:paraId="15F19C0C" w14:textId="25194E41" w:rsidR="00214C4F" w:rsidRDefault="00214C4F">
      <w:pPr>
        <w:pStyle w:val="CommentText"/>
      </w:pPr>
      <w:r>
        <w:rPr>
          <w:rStyle w:val="CommentReference"/>
        </w:rPr>
        <w:annotationRef/>
      </w:r>
      <w:r>
        <w:t xml:space="preserve">This seems like a very </w:t>
      </w:r>
      <w:proofErr w:type="spellStart"/>
      <w:r>
        <w:t>very</w:t>
      </w:r>
      <w:proofErr w:type="spellEnd"/>
      <w:r>
        <w:t xml:space="preserve"> small change…</w:t>
      </w:r>
    </w:p>
  </w:comment>
  <w:comment w:id="33" w:author="Heather M" w:date="2024-07-08T18:20:00Z" w:initials="HM">
    <w:p w14:paraId="65CAEE20" w14:textId="59D99047" w:rsidR="00F81A1F" w:rsidRDefault="00F81A1F">
      <w:pPr>
        <w:pStyle w:val="CommentText"/>
      </w:pPr>
      <w:r>
        <w:rPr>
          <w:rStyle w:val="CommentReference"/>
        </w:rPr>
        <w:annotationRef/>
      </w:r>
      <w:r>
        <w:t xml:space="preserve">I did sensitivity analyses with effect sizes of 1%, 0.5%, and 5%. If you think these are bad choices we could change them, but I think we really don’t know how big a </w:t>
      </w:r>
      <w:proofErr w:type="gramStart"/>
      <w:r>
        <w:t>change outages</w:t>
      </w:r>
      <w:proofErr w:type="gramEnd"/>
      <w:r>
        <w:t xml:space="preserve"> can cause, and I think it depends heavily on the population of the county and co-occurring exposures?? Could maybe say something about this in the discussion? Looks like the results </w:t>
      </w:r>
      <w:r w:rsidR="000B5408">
        <w:t xml:space="preserve">of the simulations do </w:t>
      </w:r>
      <w:r>
        <w:t xml:space="preserve">depend a lot on the effect size. </w:t>
      </w:r>
      <w:r w:rsidR="003A3F63">
        <w:t xml:space="preserve">I think I forgot to include this in the methods and have added it. </w:t>
      </w:r>
    </w:p>
  </w:comment>
  <w:comment w:id="38" w:author="Heather M" w:date="2024-07-05T13:50:00Z" w:initials="HM">
    <w:p w14:paraId="4546ACC4" w14:textId="5A9A4296" w:rsidR="008D2FA0" w:rsidRDefault="008D2FA0">
      <w:pPr>
        <w:pStyle w:val="CommentText"/>
      </w:pPr>
      <w:r>
        <w:rPr>
          <w:rStyle w:val="CommentReference"/>
        </w:rPr>
        <w:annotationRef/>
      </w:r>
      <w:r>
        <w:t xml:space="preserve">This is not necessary </w:t>
      </w:r>
      <w:proofErr w:type="spellStart"/>
      <w:r>
        <w:t>bc</w:t>
      </w:r>
      <w:proofErr w:type="spellEnd"/>
      <w:r>
        <w:t xml:space="preserve"> all counties are the same, but I guess it’s good to follow what a study would actually be like?</w:t>
      </w:r>
    </w:p>
  </w:comment>
  <w:comment w:id="36" w:author="Joan Casey" w:date="2024-07-05T17:04:00Z" w:initials="JAC">
    <w:p w14:paraId="20AAB1A7" w14:textId="26656A8C" w:rsidR="00244390" w:rsidRDefault="00244390">
      <w:pPr>
        <w:pStyle w:val="CommentText"/>
      </w:pPr>
      <w:r>
        <w:rPr>
          <w:rStyle w:val="CommentReference"/>
        </w:rPr>
        <w:annotationRef/>
      </w:r>
      <w:proofErr w:type="spellStart"/>
      <w:r>
        <w:t>ya</w:t>
      </w:r>
      <w:proofErr w:type="spellEnd"/>
    </w:p>
  </w:comment>
  <w:comment w:id="37" w:author="Kioumourtzoglou, Marianthi-Anna" w:date="2024-07-29T20:52:00Z" w:initials="MK">
    <w:p w14:paraId="3707F657" w14:textId="77777777" w:rsidR="000B5561" w:rsidRDefault="000B5561" w:rsidP="000B5561">
      <w:r>
        <w:rPr>
          <w:rStyle w:val="CommentReference"/>
        </w:rPr>
        <w:annotationRef/>
      </w:r>
      <w:r>
        <w:rPr>
          <w:color w:val="000000"/>
          <w:sz w:val="20"/>
          <w:szCs w:val="20"/>
        </w:rPr>
        <w:t>yes, but we would not include this in a real study b/c this is a conditional model.</w:t>
      </w:r>
    </w:p>
  </w:comment>
  <w:comment w:id="34" w:author="Kioumourtzoglou, Marianthi-Anna" w:date="2024-07-29T20:50:00Z" w:initials="MK">
    <w:p w14:paraId="406D58F7" w14:textId="73CE90FD" w:rsidR="00BB6417" w:rsidRDefault="00BB6417" w:rsidP="00BB6417">
      <w:r>
        <w:rPr>
          <w:rStyle w:val="CommentReference"/>
        </w:rPr>
        <w:annotationRef/>
      </w:r>
      <w:r>
        <w:rPr>
          <w:color w:val="000000"/>
          <w:sz w:val="20"/>
          <w:szCs w:val="20"/>
        </w:rPr>
        <w:t>wait — these are matched strata. why did you include fixed effects for county? were these even estimable? the conditional model should take into account the matched design…</w:t>
      </w:r>
    </w:p>
  </w:comment>
  <w:comment w:id="35" w:author="Heather M" w:date="2024-07-31T15:53:00Z" w:initials="HM">
    <w:p w14:paraId="5DD24088" w14:textId="01B30714" w:rsidR="00B34C17" w:rsidRDefault="00B34C17">
      <w:pPr>
        <w:pStyle w:val="CommentText"/>
      </w:pPr>
      <w:r>
        <w:rPr>
          <w:rStyle w:val="CommentReference"/>
        </w:rPr>
        <w:annotationRef/>
      </w:r>
      <w:r>
        <w:t xml:space="preserve">I didn’t include fixed effects for county </w:t>
      </w:r>
      <w:r w:rsidR="00830DF0">
        <w:t>in the actual analyses lol</w:t>
      </w:r>
      <w:r>
        <w:t>. I</w:t>
      </w:r>
      <w:r w:rsidR="00A947EC">
        <w:t xml:space="preserve"> think this was copy-pasted from a previous paragraph</w:t>
      </w:r>
      <w:r w:rsidR="00830DF0">
        <w:t xml:space="preserve"> and I was confused</w:t>
      </w:r>
      <w:r w:rsidR="00A947EC">
        <w:t>. I’ve changed it.</w:t>
      </w:r>
      <w:r>
        <w:t xml:space="preserve"> </w:t>
      </w:r>
    </w:p>
  </w:comment>
  <w:comment w:id="39" w:author="Joan Casey" w:date="2024-07-05T17:04:00Z" w:initials="JAC">
    <w:p w14:paraId="231C6CAF" w14:textId="20D8B3E3" w:rsidR="00244390" w:rsidRDefault="00244390">
      <w:pPr>
        <w:pStyle w:val="CommentText"/>
      </w:pPr>
      <w:r>
        <w:rPr>
          <w:rStyle w:val="CommentReference"/>
        </w:rPr>
        <w:annotationRef/>
      </w:r>
      <w:r>
        <w:t>you didn’t ever mention this as an issue above. I felt surprised to see this here. Maybe you could justify this or explain which types of designs have been used previously above.</w:t>
      </w:r>
    </w:p>
  </w:comment>
  <w:comment w:id="40" w:author="Kioumourtzoglou, Marianthi-Anna" w:date="2024-07-29T20:52:00Z" w:initials="MK">
    <w:p w14:paraId="420DD050" w14:textId="77777777" w:rsidR="006D1E84" w:rsidRDefault="000B5561" w:rsidP="006D1E84">
      <w:r>
        <w:rPr>
          <w:rStyle w:val="CommentReference"/>
        </w:rPr>
        <w:annotationRef/>
      </w:r>
      <w:r w:rsidR="006D1E84">
        <w:rPr>
          <w:sz w:val="20"/>
          <w:szCs w:val="20"/>
        </w:rPr>
        <w:t>why/how is this DID? this reads like a simple analysis across counties…</w:t>
      </w:r>
    </w:p>
  </w:comment>
  <w:comment w:id="41" w:author="Heather M" w:date="2024-07-31T15:55:00Z" w:initials="HM">
    <w:p w14:paraId="45CF30AF" w14:textId="3FA0317B" w:rsidR="004E0A40" w:rsidRDefault="004E0A40">
      <w:pPr>
        <w:pStyle w:val="CommentText"/>
      </w:pPr>
      <w:r>
        <w:rPr>
          <w:rStyle w:val="CommentReference"/>
        </w:rPr>
        <w:annotationRef/>
      </w:r>
      <w:r>
        <w:t>it’s supposed to represent an augmented DID. In reality we’d have to pick pretreatment periods across counties that matched parallel trends etc. but because everything here is</w:t>
      </w:r>
      <w:r w:rsidR="0050643D">
        <w:t xml:space="preserve"> simulated it doesn’t really make sense to do that? </w:t>
      </w:r>
      <w:r w:rsidR="00F62F18">
        <w:t>I thought that e</w:t>
      </w:r>
      <w:r w:rsidR="0050643D">
        <w:t xml:space="preserve">verything </w:t>
      </w:r>
      <w:r w:rsidR="00F62F18">
        <w:t>was kind of</w:t>
      </w:r>
      <w:r w:rsidR="0050643D">
        <w:t xml:space="preserve"> a good control region because there’s no confounding. Maybe we could discuss this more to make sure I’ve got this right and if we need to do things or describe things differently to make it more ‘realistic’? </w:t>
      </w:r>
    </w:p>
  </w:comment>
  <w:comment w:id="42" w:author="Joan Casey" w:date="2024-07-06T06:44:00Z" w:initials="JAC">
    <w:p w14:paraId="57B1CC3D" w14:textId="51169A31" w:rsidR="00037C10" w:rsidRDefault="00037C10">
      <w:pPr>
        <w:pStyle w:val="CommentText"/>
      </w:pPr>
      <w:r>
        <w:rPr>
          <w:rStyle w:val="CommentReference"/>
        </w:rPr>
        <w:annotationRef/>
      </w:r>
      <w:r>
        <w:t>This section is good!</w:t>
      </w:r>
    </w:p>
  </w:comment>
  <w:comment w:id="43" w:author="Heather M" w:date="2024-07-08T21:52:00Z" w:initials="HM">
    <w:p w14:paraId="2F2A6128" w14:textId="1027C52C" w:rsidR="003A3F63" w:rsidRDefault="003A3F63">
      <w:pPr>
        <w:pStyle w:val="CommentText"/>
      </w:pPr>
      <w:r>
        <w:rPr>
          <w:rStyle w:val="CommentReference"/>
        </w:rPr>
        <w:annotationRef/>
      </w:r>
      <w:proofErr w:type="gramStart"/>
      <w:r>
        <w:t>Thanks</w:t>
      </w:r>
      <w:proofErr w:type="gramEnd"/>
      <w:r>
        <w:t xml:space="preserve"> lol</w:t>
      </w:r>
    </w:p>
  </w:comment>
  <w:comment w:id="44" w:author="Heather M" w:date="2024-07-08T22:34:00Z" w:initials="HM">
    <w:p w14:paraId="33128AEE" w14:textId="41163C88" w:rsidR="006D08AE" w:rsidRDefault="006D08AE">
      <w:pPr>
        <w:pStyle w:val="CommentText"/>
      </w:pPr>
      <w:r>
        <w:rPr>
          <w:rStyle w:val="CommentReference"/>
        </w:rPr>
        <w:annotationRef/>
      </w:r>
      <w:r>
        <w:t xml:space="preserve">I’m planning for table 1 to also make clear all the different simulation cases. </w:t>
      </w:r>
    </w:p>
  </w:comment>
  <w:comment w:id="45" w:author="Joan Casey" w:date="2024-07-06T06:48:00Z" w:initials="JAC">
    <w:p w14:paraId="00397025" w14:textId="7942DE87" w:rsidR="00037C10" w:rsidRDefault="00037C10">
      <w:pPr>
        <w:pStyle w:val="CommentText"/>
      </w:pPr>
      <w:r>
        <w:rPr>
          <w:rStyle w:val="CommentReference"/>
        </w:rPr>
        <w:annotationRef/>
      </w:r>
      <w:r>
        <w:t>See, this section does not really have a narrative about why missing data matters. I am wondering if the other sections should be more like this.</w:t>
      </w:r>
    </w:p>
  </w:comment>
  <w:comment w:id="46" w:author="Heather M" w:date="2024-07-08T21:52:00Z" w:initials="HM">
    <w:p w14:paraId="3E8C4357" w14:textId="7AEE8E10" w:rsidR="003A3F63" w:rsidRDefault="003A3F63">
      <w:pPr>
        <w:pStyle w:val="CommentText"/>
      </w:pPr>
      <w:r>
        <w:rPr>
          <w:rStyle w:val="CommentReference"/>
        </w:rPr>
        <w:annotationRef/>
      </w:r>
      <w:r>
        <w:t xml:space="preserve">I tried to do this! </w:t>
      </w:r>
      <w:r w:rsidR="001D1069">
        <w:t xml:space="preserve">And reorganize! </w:t>
      </w:r>
    </w:p>
  </w:comment>
  <w:comment w:id="47" w:author="Joan Casey" w:date="2024-07-06T06:49:00Z" w:initials="JAC">
    <w:p w14:paraId="2709533F" w14:textId="206AC812" w:rsidR="008A62FE" w:rsidRDefault="008A62FE">
      <w:pPr>
        <w:pStyle w:val="CommentText"/>
      </w:pPr>
      <w:r>
        <w:rPr>
          <w:rStyle w:val="CommentReference"/>
        </w:rPr>
        <w:annotationRef/>
      </w:r>
      <w:r>
        <w:t>Mean median and mode?</w:t>
      </w:r>
    </w:p>
  </w:comment>
  <w:comment w:id="48" w:author="Heather M" w:date="2024-07-08T21:52:00Z" w:initials="HM">
    <w:p w14:paraId="29C83FB0" w14:textId="5099927A" w:rsidR="003A3F63" w:rsidRDefault="003A3F63">
      <w:pPr>
        <w:pStyle w:val="CommentText"/>
      </w:pPr>
      <w:r>
        <w:rPr>
          <w:rStyle w:val="CommentReference"/>
        </w:rPr>
        <w:annotationRef/>
      </w:r>
      <w:r>
        <w:t>yup</w:t>
      </w:r>
    </w:p>
  </w:comment>
  <w:comment w:id="49" w:author="Kioumourtzoglou, Marianthi-Anna" w:date="2024-07-29T21:07:00Z" w:initials="MK">
    <w:p w14:paraId="10D19F74" w14:textId="77777777" w:rsidR="00A0074C" w:rsidRDefault="00A0074C" w:rsidP="00A0074C">
      <w:r>
        <w:rPr>
          <w:rStyle w:val="CommentReference"/>
        </w:rPr>
        <w:annotationRef/>
      </w:r>
      <w:r>
        <w:rPr>
          <w:color w:val="000000"/>
          <w:sz w:val="20"/>
          <w:szCs w:val="20"/>
        </w:rPr>
        <w:t xml:space="preserve">can we tell if it’s downwards or towards the null? do we expect the bias to be in absolute direction or towards the null? for example, measurement error is a bias to the null (vs confounding that is a bias in the absolute sense, </w:t>
      </w:r>
      <w:proofErr w:type="spellStart"/>
      <w:r>
        <w:rPr>
          <w:color w:val="000000"/>
          <w:sz w:val="20"/>
          <w:szCs w:val="20"/>
        </w:rPr>
        <w:t>ie</w:t>
      </w:r>
      <w:proofErr w:type="spellEnd"/>
      <w:r>
        <w:rPr>
          <w:color w:val="000000"/>
          <w:sz w:val="20"/>
          <w:szCs w:val="20"/>
        </w:rPr>
        <w:t xml:space="preserve"> downward or upward)</w:t>
      </w:r>
    </w:p>
  </w:comment>
  <w:comment w:id="50" w:author="Kioumourtzoglou, Marianthi-Anna" w:date="2024-07-29T21:08:00Z" w:initials="MK">
    <w:p w14:paraId="2E53B4F7" w14:textId="77777777" w:rsidR="006A562C" w:rsidRDefault="006A562C" w:rsidP="006A562C">
      <w:r>
        <w:rPr>
          <w:rStyle w:val="CommentReference"/>
        </w:rPr>
        <w:annotationRef/>
      </w:r>
      <w:r>
        <w:rPr>
          <w:color w:val="000000"/>
          <w:sz w:val="20"/>
          <w:szCs w:val="20"/>
        </w:rPr>
        <w:t xml:space="preserve">This means — do we think that if the bias is </w:t>
      </w:r>
      <w:proofErr w:type="gramStart"/>
      <w:r>
        <w:rPr>
          <w:color w:val="000000"/>
          <w:sz w:val="20"/>
          <w:szCs w:val="20"/>
        </w:rPr>
        <w:t>extreme</w:t>
      </w:r>
      <w:proofErr w:type="gramEnd"/>
      <w:r>
        <w:rPr>
          <w:color w:val="000000"/>
          <w:sz w:val="20"/>
          <w:szCs w:val="20"/>
        </w:rPr>
        <w:t xml:space="preserve"> they would cross the null and yield protective associations?</w:t>
      </w:r>
    </w:p>
  </w:comment>
  <w:comment w:id="51" w:author="Heather M" w:date="2024-07-31T16:00:00Z" w:initials="HM">
    <w:p w14:paraId="615F1CC2" w14:textId="5C9FCB51" w:rsidR="0031534C" w:rsidRDefault="0031534C">
      <w:pPr>
        <w:pStyle w:val="CommentText"/>
      </w:pPr>
      <w:r>
        <w:rPr>
          <w:rStyle w:val="CommentReference"/>
        </w:rPr>
        <w:annotationRef/>
      </w:r>
      <w:r>
        <w:t xml:space="preserve">Yes – sometimes the associations are negative it is downward. </w:t>
      </w:r>
    </w:p>
  </w:comment>
  <w:comment w:id="52" w:author="Kioumourtzoglou, Marianthi-Anna" w:date="2024-07-29T21:09:00Z" w:initials="MK">
    <w:p w14:paraId="42573CBB" w14:textId="77777777" w:rsidR="00B13C69" w:rsidRDefault="00B13C69" w:rsidP="00B13C69">
      <w:r>
        <w:rPr>
          <w:rStyle w:val="CommentReference"/>
        </w:rPr>
        <w:annotationRef/>
      </w:r>
      <w:r>
        <w:rPr>
          <w:color w:val="000000"/>
          <w:sz w:val="20"/>
          <w:szCs w:val="20"/>
        </w:rPr>
        <w:t xml:space="preserve">I would not separate bias vs coverage. instead </w:t>
      </w:r>
      <w:proofErr w:type="spellStart"/>
      <w:r>
        <w:rPr>
          <w:color w:val="000000"/>
          <w:sz w:val="20"/>
          <w:szCs w:val="20"/>
        </w:rPr>
        <w:t>i’d</w:t>
      </w:r>
      <w:proofErr w:type="spellEnd"/>
      <w:r>
        <w:rPr>
          <w:color w:val="000000"/>
          <w:sz w:val="20"/>
          <w:szCs w:val="20"/>
        </w:rPr>
        <w:t xml:space="preserve"> split this up by scenario and under each scenario discuss its bias and coverage</w:t>
      </w:r>
    </w:p>
  </w:comment>
  <w:comment w:id="53" w:author="Heather M" w:date="2024-07-31T16:10:00Z" w:initials="HM">
    <w:p w14:paraId="49694DB3" w14:textId="26F04BC5" w:rsidR="00D94CBA" w:rsidRDefault="00D94CBA">
      <w:pPr>
        <w:pStyle w:val="CommentText"/>
      </w:pPr>
      <w:r>
        <w:rPr>
          <w:rStyle w:val="CommentReference"/>
        </w:rPr>
        <w:annotationRef/>
      </w:r>
      <w:r>
        <w:t xml:space="preserve">Noted will implement </w:t>
      </w:r>
      <w:r w:rsidR="008C28C1">
        <w:t xml:space="preserve">in future </w:t>
      </w:r>
      <w:r w:rsidR="00BD6583">
        <w:t>versions</w:t>
      </w:r>
    </w:p>
  </w:comment>
  <w:comment w:id="54" w:author="Kioumourtzoglou, Marianthi-Anna" w:date="2024-07-29T21:11:00Z" w:initials="MK">
    <w:p w14:paraId="5AEEC6CE" w14:textId="77777777" w:rsidR="008926BB" w:rsidRDefault="008926BB" w:rsidP="008926BB">
      <w:r>
        <w:rPr>
          <w:rStyle w:val="CommentReference"/>
        </w:rPr>
        <w:annotationRef/>
      </w:r>
      <w:r>
        <w:rPr>
          <w:color w:val="000000"/>
          <w:sz w:val="20"/>
          <w:szCs w:val="20"/>
        </w:rPr>
        <w:t xml:space="preserve">interesting… why? </w:t>
      </w:r>
      <w:proofErr w:type="spellStart"/>
      <w:r>
        <w:rPr>
          <w:color w:val="000000"/>
          <w:sz w:val="20"/>
          <w:szCs w:val="20"/>
        </w:rPr>
        <w:t>i</w:t>
      </w:r>
      <w:proofErr w:type="spellEnd"/>
      <w:r>
        <w:rPr>
          <w:color w:val="000000"/>
          <w:sz w:val="20"/>
          <w:szCs w:val="20"/>
        </w:rPr>
        <w:t xml:space="preserve"> would expect the opposite…</w:t>
      </w:r>
    </w:p>
  </w:comment>
  <w:comment w:id="55" w:author="Heather M" w:date="2024-07-31T16:00:00Z" w:initials="HM">
    <w:p w14:paraId="6A20E313" w14:textId="4977C46F" w:rsidR="006205BA" w:rsidRDefault="006205BA">
      <w:pPr>
        <w:pStyle w:val="CommentText"/>
      </w:pPr>
      <w:r>
        <w:rPr>
          <w:rStyle w:val="CommentReference"/>
        </w:rPr>
        <w:annotationRef/>
      </w:r>
      <w:r>
        <w:t xml:space="preserve">I think </w:t>
      </w:r>
      <w:proofErr w:type="spellStart"/>
      <w:r>
        <w:t>bc</w:t>
      </w:r>
      <w:proofErr w:type="spellEnd"/>
      <w:r>
        <w:t xml:space="preserve"> we include </w:t>
      </w:r>
      <w:r w:rsidR="00643EC1">
        <w:t xml:space="preserve">slightly </w:t>
      </w:r>
      <w:r>
        <w:t>more data/more contrasts</w:t>
      </w:r>
    </w:p>
  </w:comment>
  <w:comment w:id="57" w:author="Kioumourtzoglou, Marianthi-Anna" w:date="2024-07-29T21:13:00Z" w:initials="MK">
    <w:p w14:paraId="0D918AC6" w14:textId="77777777" w:rsidR="00510B27" w:rsidRDefault="00510B27" w:rsidP="00510B27">
      <w:r>
        <w:rPr>
          <w:rStyle w:val="CommentReference"/>
        </w:rPr>
        <w:annotationRef/>
      </w:r>
      <w:r>
        <w:rPr>
          <w:color w:val="000000"/>
          <w:sz w:val="20"/>
          <w:szCs w:val="20"/>
        </w:rPr>
        <w:t xml:space="preserve">wait </w:t>
      </w:r>
      <w:proofErr w:type="spellStart"/>
      <w:r>
        <w:rPr>
          <w:color w:val="000000"/>
          <w:sz w:val="20"/>
          <w:szCs w:val="20"/>
        </w:rPr>
        <w:t>i</w:t>
      </w:r>
      <w:proofErr w:type="spellEnd"/>
      <w:r>
        <w:rPr>
          <w:color w:val="000000"/>
          <w:sz w:val="20"/>
          <w:szCs w:val="20"/>
        </w:rPr>
        <w:t xml:space="preserve"> am confused here…. is this the opposite of what we say in the results?</w:t>
      </w:r>
    </w:p>
  </w:comment>
  <w:comment w:id="58" w:author="Heather M" w:date="2024-07-31T16:13:00Z" w:initials="HM">
    <w:p w14:paraId="086986F0" w14:textId="78C2049F" w:rsidR="00CA0E7C" w:rsidRDefault="00CA0E7C">
      <w:pPr>
        <w:pStyle w:val="CommentText"/>
      </w:pPr>
      <w:r>
        <w:rPr>
          <w:rStyle w:val="CommentReference"/>
        </w:rPr>
        <w:annotationRef/>
      </w:r>
      <w:proofErr w:type="gramStart"/>
      <w:r>
        <w:t>Yes</w:t>
      </w:r>
      <w:proofErr w:type="gramEnd"/>
      <w:r>
        <w:t xml:space="preserve"> this was wrong. I fixed it</w:t>
      </w:r>
      <w:r w:rsidR="004F5A5D">
        <w:t xml:space="preserve"> and it</w:t>
      </w:r>
      <w:r w:rsidR="00D6661E">
        <w:t>’</w:t>
      </w:r>
      <w:r w:rsidR="004F5A5D">
        <w:t>s right now.</w:t>
      </w:r>
    </w:p>
  </w:comment>
  <w:comment w:id="59" w:author="Kioumourtzoglou, Marianthi-Anna" w:date="2024-07-29T21:14:00Z" w:initials="MK">
    <w:p w14:paraId="4E15AD93" w14:textId="77777777" w:rsidR="00146CB4" w:rsidRDefault="00146CB4" w:rsidP="00146CB4">
      <w:r>
        <w:rPr>
          <w:rStyle w:val="CommentReference"/>
        </w:rPr>
        <w:annotationRef/>
      </w:r>
      <w:r>
        <w:rPr>
          <w:color w:val="000000"/>
          <w:sz w:val="20"/>
          <w:szCs w:val="20"/>
        </w:rPr>
        <w:t xml:space="preserve">are there any other studies with other definitions? this would be relevant to include here…. </w:t>
      </w:r>
    </w:p>
  </w:comment>
  <w:comment w:id="60" w:author="Kioumourtzoglou, Marianthi-Anna" w:date="2024-07-29T21:15:00Z" w:initials="MK">
    <w:p w14:paraId="1B994994" w14:textId="77777777" w:rsidR="00BA5B7D" w:rsidRDefault="00BA5B7D" w:rsidP="00BA5B7D">
      <w:r>
        <w:rPr>
          <w:rStyle w:val="CommentReference"/>
        </w:rPr>
        <w:annotationRef/>
      </w:r>
      <w:r>
        <w:rPr>
          <w:color w:val="000000"/>
          <w:sz w:val="20"/>
          <w:szCs w:val="20"/>
        </w:rPr>
        <w:t>also important to say if there aren’t any! which emphasizes the importance of this paper as people start thinking more about looking into these exposures, especially since you made the dataset publicly available!</w:t>
      </w:r>
    </w:p>
  </w:comment>
  <w:comment w:id="61" w:author="Heather M" w:date="2024-07-31T17:19:00Z" w:initials="HM">
    <w:p w14:paraId="64BC88EC" w14:textId="11265EF5" w:rsidR="00727302" w:rsidRDefault="00727302">
      <w:pPr>
        <w:pStyle w:val="CommentText"/>
      </w:pPr>
      <w:r>
        <w:rPr>
          <w:rStyle w:val="CommentReference"/>
        </w:rPr>
        <w:annotationRef/>
      </w:r>
      <w:r w:rsidR="0072396C">
        <w:rPr>
          <w:rStyle w:val="CommentReference"/>
        </w:rPr>
        <w:t>I don’t think there are any studies that use something radically different.</w:t>
      </w:r>
      <w:r w:rsidR="007B1964">
        <w:rPr>
          <w:rStyle w:val="CommentReference"/>
        </w:rPr>
        <w:t xml:space="preserve"> I added some text to say that.</w:t>
      </w:r>
    </w:p>
  </w:comment>
  <w:comment w:id="62" w:author="Kioumourtzoglou, Marianthi-Anna" w:date="2024-07-29T21:16:00Z" w:initials="MK">
    <w:p w14:paraId="216725A2" w14:textId="77777777" w:rsidR="00B82962" w:rsidRDefault="00B82962" w:rsidP="00B82962">
      <w:r>
        <w:rPr>
          <w:rStyle w:val="CommentReference"/>
        </w:rPr>
        <w:annotationRef/>
      </w:r>
      <w:r>
        <w:rPr>
          <w:color w:val="000000"/>
          <w:sz w:val="20"/>
          <w:szCs w:val="20"/>
        </w:rPr>
        <w:t>what about selection bias here? also, are we proposing a semi-complete case analysis? maybe we need to think a bit more about our recommendations here....</w:t>
      </w:r>
    </w:p>
  </w:comment>
  <w:comment w:id="63" w:author="Heather M" w:date="2024-07-31T17:22:00Z" w:initials="HM">
    <w:p w14:paraId="1F979552" w14:textId="2610E174" w:rsidR="00456F4D" w:rsidRDefault="00456F4D">
      <w:pPr>
        <w:pStyle w:val="CommentText"/>
      </w:pPr>
      <w:r>
        <w:rPr>
          <w:rStyle w:val="CommentReference"/>
        </w:rPr>
        <w:annotationRef/>
      </w:r>
      <w:r>
        <w:t>let’s discuss?</w:t>
      </w:r>
    </w:p>
  </w:comment>
  <w:comment w:id="64" w:author="Kioumourtzoglou, Marianthi-Anna" w:date="2024-07-29T21:17:00Z" w:initials="MK">
    <w:p w14:paraId="0FAF95EC" w14:textId="77777777" w:rsidR="00A361BB" w:rsidRDefault="00A361BB" w:rsidP="00A361BB">
      <w:r>
        <w:rPr>
          <w:rStyle w:val="CommentReference"/>
        </w:rPr>
        <w:annotationRef/>
      </w:r>
      <w:r>
        <w:rPr>
          <w:color w:val="000000"/>
          <w:sz w:val="20"/>
          <w:szCs w:val="20"/>
        </w:rPr>
        <w:t>up to a point? mitigate how?</w:t>
      </w:r>
    </w:p>
  </w:comment>
  <w:comment w:id="65" w:author="Kioumourtzoglou, Marianthi-Anna" w:date="2024-07-29T21:18:00Z" w:initials="MK">
    <w:p w14:paraId="4820EE6A" w14:textId="77777777" w:rsidR="008667F0" w:rsidRDefault="008667F0" w:rsidP="008667F0">
      <w:r>
        <w:rPr>
          <w:rStyle w:val="CommentReference"/>
        </w:rPr>
        <w:annotationRef/>
      </w:r>
      <w:proofErr w:type="gramStart"/>
      <w:r>
        <w:rPr>
          <w:color w:val="000000"/>
          <w:sz w:val="20"/>
          <w:szCs w:val="20"/>
        </w:rPr>
        <w:t>yeah</w:t>
      </w:r>
      <w:proofErr w:type="gramEnd"/>
      <w:r>
        <w:rPr>
          <w:color w:val="000000"/>
          <w:sz w:val="20"/>
          <w:szCs w:val="20"/>
        </w:rPr>
        <w:t xml:space="preserve"> </w:t>
      </w:r>
      <w:proofErr w:type="spellStart"/>
      <w:r>
        <w:rPr>
          <w:color w:val="000000"/>
          <w:sz w:val="20"/>
          <w:szCs w:val="20"/>
        </w:rPr>
        <w:t>i</w:t>
      </w:r>
      <w:proofErr w:type="spellEnd"/>
      <w:r>
        <w:rPr>
          <w:color w:val="000000"/>
          <w:sz w:val="20"/>
          <w:szCs w:val="20"/>
        </w:rPr>
        <w:t xml:space="preserve"> am not crazy about this suggestion....</w:t>
      </w:r>
    </w:p>
  </w:comment>
  <w:comment w:id="66" w:author="Kioumourtzoglou, Marianthi-Anna" w:date="2024-07-29T21:18:00Z" w:initials="MK">
    <w:p w14:paraId="34A776AA" w14:textId="77777777" w:rsidR="00E14FAE" w:rsidRDefault="00E14FAE" w:rsidP="00E14FAE">
      <w:r>
        <w:rPr>
          <w:rStyle w:val="CommentReference"/>
        </w:rPr>
        <w:annotationRef/>
      </w:r>
      <w:r>
        <w:rPr>
          <w:color w:val="000000"/>
          <w:sz w:val="20"/>
          <w:szCs w:val="20"/>
        </w:rPr>
        <w:t xml:space="preserve">if we drop a lot of counties, </w:t>
      </w:r>
      <w:proofErr w:type="spellStart"/>
      <w:r>
        <w:rPr>
          <w:color w:val="000000"/>
          <w:sz w:val="20"/>
          <w:szCs w:val="20"/>
        </w:rPr>
        <w:t>i’d</w:t>
      </w:r>
      <w:proofErr w:type="spellEnd"/>
      <w:r>
        <w:rPr>
          <w:color w:val="000000"/>
          <w:sz w:val="20"/>
          <w:szCs w:val="20"/>
        </w:rPr>
        <w:t xml:space="preserve"> argue that’s a threat to generalizability too</w:t>
      </w:r>
    </w:p>
  </w:comment>
  <w:comment w:id="67" w:author="Kioumourtzoglou, Marianthi-Anna" w:date="2024-07-29T21:19:00Z" w:initials="MK">
    <w:p w14:paraId="19B5216E" w14:textId="77777777" w:rsidR="00E14FAE" w:rsidRDefault="00E14FAE" w:rsidP="00E14FAE">
      <w:r>
        <w:rPr>
          <w:rStyle w:val="CommentReference"/>
        </w:rPr>
        <w:annotationRef/>
      </w:r>
      <w:r>
        <w:rPr>
          <w:color w:val="000000"/>
          <w:sz w:val="20"/>
          <w:szCs w:val="20"/>
        </w:rPr>
        <w:t xml:space="preserve">does not have to be binary! it’s binary each </w:t>
      </w:r>
      <w:proofErr w:type="spellStart"/>
      <w:r>
        <w:rPr>
          <w:color w:val="000000"/>
          <w:sz w:val="20"/>
          <w:szCs w:val="20"/>
        </w:rPr>
        <w:t>ms</w:t>
      </w:r>
      <w:proofErr w:type="spellEnd"/>
      <w:r>
        <w:rPr>
          <w:color w:val="000000"/>
          <w:sz w:val="20"/>
          <w:szCs w:val="20"/>
        </w:rPr>
        <w:t>, but not at any longer duration than that!</w:t>
      </w:r>
    </w:p>
  </w:comment>
  <w:comment w:id="68" w:author="Kioumourtzoglou, Marianthi-Anna" w:date="2024-07-29T21:20:00Z" w:initials="MK">
    <w:p w14:paraId="60B5ADF0" w14:textId="77777777" w:rsidR="005B53D8" w:rsidRDefault="005B53D8" w:rsidP="005B53D8">
      <w:r>
        <w:rPr>
          <w:rStyle w:val="CommentReference"/>
        </w:rPr>
        <w:annotationRef/>
      </w:r>
      <w:proofErr w:type="spellStart"/>
      <w:r>
        <w:rPr>
          <w:color w:val="000000"/>
          <w:sz w:val="20"/>
          <w:szCs w:val="20"/>
        </w:rPr>
        <w:t>i</w:t>
      </w:r>
      <w:proofErr w:type="spellEnd"/>
      <w:r>
        <w:rPr>
          <w:color w:val="000000"/>
          <w:sz w:val="20"/>
          <w:szCs w:val="20"/>
        </w:rPr>
        <w:t xml:space="preserve"> think you go back and forth between shorter vs longer!</w:t>
      </w:r>
    </w:p>
  </w:comment>
  <w:comment w:id="69" w:author="Heather M" w:date="2024-07-31T16:03:00Z" w:initials="HM">
    <w:p w14:paraId="21FA14DA" w14:textId="02CB0054" w:rsidR="003474F8" w:rsidRDefault="003474F8">
      <w:pPr>
        <w:pStyle w:val="CommentText"/>
      </w:pPr>
      <w:r>
        <w:rPr>
          <w:rStyle w:val="CommentReference"/>
        </w:rPr>
        <w:annotationRef/>
      </w:r>
      <w:r>
        <w:t xml:space="preserve">I’ve fixed this. </w:t>
      </w:r>
      <w:r w:rsidR="002F27C6">
        <w:t xml:space="preserve">It was wrong and confusing.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D31A47" w15:done="0"/>
  <w15:commentEx w15:paraId="4A9D2D73" w15:paraIdParent="69D31A47" w15:done="0"/>
  <w15:commentEx w15:paraId="6F194728" w15:done="0"/>
  <w15:commentEx w15:paraId="7DF25C62" w15:paraIdParent="6F194728" w15:done="0"/>
  <w15:commentEx w15:paraId="1395D05E" w15:done="0"/>
  <w15:commentEx w15:paraId="1860650E" w15:paraIdParent="1395D05E" w15:done="0"/>
  <w15:commentEx w15:paraId="4F334AF8" w15:done="0"/>
  <w15:commentEx w15:paraId="5E7C2A6C" w15:done="0"/>
  <w15:commentEx w15:paraId="794E6165" w15:paraIdParent="5E7C2A6C" w15:done="0"/>
  <w15:commentEx w15:paraId="5184DF82" w15:paraIdParent="5E7C2A6C" w15:done="0"/>
  <w15:commentEx w15:paraId="4395EBF8" w15:paraIdParent="5E7C2A6C" w15:done="0"/>
  <w15:commentEx w15:paraId="315D1E02" w15:done="0"/>
  <w15:commentEx w15:paraId="2C4CABC0" w15:done="0"/>
  <w15:commentEx w15:paraId="4B6A60E3" w15:done="0"/>
  <w15:commentEx w15:paraId="6203198D" w15:done="0"/>
  <w15:commentEx w15:paraId="56B1DCBC" w15:paraIdParent="6203198D" w15:done="0"/>
  <w15:commentEx w15:paraId="5CAAA21D" w15:done="0"/>
  <w15:commentEx w15:paraId="20DF9BE2" w15:paraIdParent="5CAAA21D" w15:done="0"/>
  <w15:commentEx w15:paraId="03C0E9AA" w15:done="0"/>
  <w15:commentEx w15:paraId="78481DC6" w15:paraIdParent="03C0E9AA" w15:done="0"/>
  <w15:commentEx w15:paraId="60B791ED" w15:done="0"/>
  <w15:commentEx w15:paraId="5A476B82" w15:done="0"/>
  <w15:commentEx w15:paraId="493DC3F5" w15:paraIdParent="5A476B82" w15:done="0"/>
  <w15:commentEx w15:paraId="542BD69F" w15:done="0"/>
  <w15:commentEx w15:paraId="137EEBF2" w15:paraIdParent="542BD69F" w15:done="0"/>
  <w15:commentEx w15:paraId="15F19C0C" w15:done="0"/>
  <w15:commentEx w15:paraId="65CAEE20" w15:paraIdParent="15F19C0C" w15:done="0"/>
  <w15:commentEx w15:paraId="4546ACC4" w15:done="0"/>
  <w15:commentEx w15:paraId="20AAB1A7" w15:paraIdParent="4546ACC4" w15:done="0"/>
  <w15:commentEx w15:paraId="3707F657" w15:paraIdParent="4546ACC4" w15:done="0"/>
  <w15:commentEx w15:paraId="406D58F7" w15:done="0"/>
  <w15:commentEx w15:paraId="5DD24088" w15:paraIdParent="406D58F7" w15:done="0"/>
  <w15:commentEx w15:paraId="231C6CAF" w15:done="0"/>
  <w15:commentEx w15:paraId="420DD050" w15:done="0"/>
  <w15:commentEx w15:paraId="45CF30AF" w15:paraIdParent="420DD050" w15:done="0"/>
  <w15:commentEx w15:paraId="57B1CC3D" w15:done="0"/>
  <w15:commentEx w15:paraId="2F2A6128" w15:paraIdParent="57B1CC3D" w15:done="0"/>
  <w15:commentEx w15:paraId="33128AEE" w15:done="0"/>
  <w15:commentEx w15:paraId="00397025" w15:done="0"/>
  <w15:commentEx w15:paraId="3E8C4357" w15:paraIdParent="00397025" w15:done="0"/>
  <w15:commentEx w15:paraId="2709533F" w15:done="0"/>
  <w15:commentEx w15:paraId="29C83FB0" w15:paraIdParent="2709533F" w15:done="0"/>
  <w15:commentEx w15:paraId="10D19F74" w15:done="0"/>
  <w15:commentEx w15:paraId="2E53B4F7" w15:paraIdParent="10D19F74" w15:done="0"/>
  <w15:commentEx w15:paraId="615F1CC2" w15:paraIdParent="10D19F74" w15:done="0"/>
  <w15:commentEx w15:paraId="42573CBB" w15:done="0"/>
  <w15:commentEx w15:paraId="49694DB3" w15:paraIdParent="42573CBB" w15:done="0"/>
  <w15:commentEx w15:paraId="5AEEC6CE" w15:done="0"/>
  <w15:commentEx w15:paraId="6A20E313" w15:paraIdParent="5AEEC6CE" w15:done="0"/>
  <w15:commentEx w15:paraId="0D918AC6" w15:done="0"/>
  <w15:commentEx w15:paraId="086986F0" w15:paraIdParent="0D918AC6" w15:done="0"/>
  <w15:commentEx w15:paraId="4E15AD93" w15:done="0"/>
  <w15:commentEx w15:paraId="1B994994" w15:paraIdParent="4E15AD93" w15:done="0"/>
  <w15:commentEx w15:paraId="64BC88EC" w15:paraIdParent="4E15AD93" w15:done="0"/>
  <w15:commentEx w15:paraId="216725A2" w15:done="0"/>
  <w15:commentEx w15:paraId="1F979552" w15:paraIdParent="216725A2" w15:done="0"/>
  <w15:commentEx w15:paraId="0FAF95EC" w15:done="0"/>
  <w15:commentEx w15:paraId="4820EE6A" w15:done="0"/>
  <w15:commentEx w15:paraId="34A776AA" w15:done="0"/>
  <w15:commentEx w15:paraId="19B5216E" w15:done="0"/>
  <w15:commentEx w15:paraId="60B5ADF0" w15:done="0"/>
  <w15:commentEx w15:paraId="21FA14DA" w15:paraIdParent="60B5A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F153AC" w16cex:dateUtc="2024-07-05T22:55:00Z"/>
  <w16cex:commentExtensible w16cex:durableId="57AB75CA" w16cex:dateUtc="2024-07-09T01:39:00Z"/>
  <w16cex:commentExtensible w16cex:durableId="7F583883" w16cex:dateUtc="2024-07-09T02:26:00Z"/>
  <w16cex:commentExtensible w16cex:durableId="704AEA79" w16cex:dateUtc="2024-07-26T22:31:00Z"/>
  <w16cex:commentExtensible w16cex:durableId="3C8F9EB8" w16cex:dateUtc="2024-07-26T22:57:00Z"/>
  <w16cex:commentExtensible w16cex:durableId="5797A8C8" w16cex:dateUtc="2024-07-31T19:35:00Z"/>
  <w16cex:commentExtensible w16cex:durableId="6A3A4F36" w16cex:dateUtc="2024-07-03T20:45:00Z"/>
  <w16cex:commentExtensible w16cex:durableId="5F82C06D" w16cex:dateUtc="2024-07-05T23:22:00Z"/>
  <w16cex:commentExtensible w16cex:durableId="0CC9D796" w16cex:dateUtc="2024-07-08T22:08:00Z"/>
  <w16cex:commentExtensible w16cex:durableId="3D6AD4DF" w16cex:dateUtc="2024-07-27T14:03:00Z"/>
  <w16cex:commentExtensible w16cex:durableId="18497180" w16cex:dateUtc="2024-07-27T14:04:00Z"/>
  <w16cex:commentExtensible w16cex:durableId="1D8534C3" w16cex:dateUtc="2024-07-31T19:51:00Z"/>
  <w16cex:commentExtensible w16cex:durableId="3F92CFCB" w16cex:dateUtc="2024-07-27T14:13:00Z"/>
  <w16cex:commentExtensible w16cex:durableId="69548B67" w16cex:dateUtc="2024-07-27T14:14:00Z"/>
  <w16cex:commentExtensible w16cex:durableId="0C8313C4" w16cex:dateUtc="2024-07-27T14:15:00Z"/>
  <w16cex:commentExtensible w16cex:durableId="32A476D0" w16cex:dateUtc="2024-07-31T19:48:00Z"/>
  <w16cex:commentExtensible w16cex:durableId="64B8CB50" w16cex:dateUtc="2024-07-30T00:00:00Z"/>
  <w16cex:commentExtensible w16cex:durableId="25998801" w16cex:dateUtc="2024-07-31T19:43:00Z"/>
  <w16cex:commentExtensible w16cex:durableId="22D02EB4" w16cex:dateUtc="2024-07-30T00:09:00Z"/>
  <w16cex:commentExtensible w16cex:durableId="6A602552" w16cex:dateUtc="2024-07-31T19:46:00Z"/>
  <w16cex:commentExtensible w16cex:durableId="07985435" w16cex:dateUtc="2024-07-30T00:47:00Z"/>
  <w16cex:commentExtensible w16cex:durableId="0FC28096" w16cex:dateUtc="2024-07-06T00:02:00Z"/>
  <w16cex:commentExtensible w16cex:durableId="13FECED6" w16cex:dateUtc="2024-07-08T22:19:00Z"/>
  <w16cex:commentExtensible w16cex:durableId="1E460F7F" w16cex:dateUtc="2024-07-30T00:46:00Z"/>
  <w16cex:commentExtensible w16cex:durableId="3B9DD775" w16cex:dateUtc="2024-07-31T19:52:00Z"/>
  <w16cex:commentExtensible w16cex:durableId="2D0DBC2F" w16cex:dateUtc="2024-07-06T00:03:00Z"/>
  <w16cex:commentExtensible w16cex:durableId="7221C9DC" w16cex:dateUtc="2024-07-08T22:20:00Z"/>
  <w16cex:commentExtensible w16cex:durableId="23308134" w16cex:dateUtc="2024-07-05T17:50:00Z"/>
  <w16cex:commentExtensible w16cex:durableId="453203B4" w16cex:dateUtc="2024-07-06T00:04:00Z"/>
  <w16cex:commentExtensible w16cex:durableId="1A55C461" w16cex:dateUtc="2024-07-30T00:52:00Z"/>
  <w16cex:commentExtensible w16cex:durableId="6D656AD2" w16cex:dateUtc="2024-07-30T00:50:00Z"/>
  <w16cex:commentExtensible w16cex:durableId="562BF9F5" w16cex:dateUtc="2024-07-31T19:53:00Z"/>
  <w16cex:commentExtensible w16cex:durableId="1A6D3AF5" w16cex:dateUtc="2024-07-06T00:04:00Z"/>
  <w16cex:commentExtensible w16cex:durableId="7CBA9E29" w16cex:dateUtc="2024-07-30T00:52:00Z"/>
  <w16cex:commentExtensible w16cex:durableId="284B33BA" w16cex:dateUtc="2024-07-31T19:55:00Z"/>
  <w16cex:commentExtensible w16cex:durableId="05EAC1FD" w16cex:dateUtc="2024-07-06T13:44:00Z"/>
  <w16cex:commentExtensible w16cex:durableId="6895B38B" w16cex:dateUtc="2024-07-09T01:52:00Z"/>
  <w16cex:commentExtensible w16cex:durableId="2C88300F" w16cex:dateUtc="2024-07-09T02:34:00Z"/>
  <w16cex:commentExtensible w16cex:durableId="7E7CC043" w16cex:dateUtc="2024-07-06T13:48:00Z"/>
  <w16cex:commentExtensible w16cex:durableId="323ADCCA" w16cex:dateUtc="2024-07-09T01:52:00Z"/>
  <w16cex:commentExtensible w16cex:durableId="589A7EB0" w16cex:dateUtc="2024-07-06T13:49:00Z"/>
  <w16cex:commentExtensible w16cex:durableId="7CD57DCE" w16cex:dateUtc="2024-07-09T01:52:00Z"/>
  <w16cex:commentExtensible w16cex:durableId="4B5E3483" w16cex:dateUtc="2024-07-30T01:07:00Z"/>
  <w16cex:commentExtensible w16cex:durableId="5A618EC0" w16cex:dateUtc="2024-07-30T01:08:00Z"/>
  <w16cex:commentExtensible w16cex:durableId="2FB0C617" w16cex:dateUtc="2024-07-31T20:00:00Z"/>
  <w16cex:commentExtensible w16cex:durableId="1354E207" w16cex:dateUtc="2024-07-30T01:09:00Z"/>
  <w16cex:commentExtensible w16cex:durableId="12228B5E" w16cex:dateUtc="2024-07-31T20:10:00Z"/>
  <w16cex:commentExtensible w16cex:durableId="084EFF89" w16cex:dateUtc="2024-07-30T01:11:00Z"/>
  <w16cex:commentExtensible w16cex:durableId="65629467" w16cex:dateUtc="2024-07-31T20:00:00Z"/>
  <w16cex:commentExtensible w16cex:durableId="5ECDCB29" w16cex:dateUtc="2024-07-30T01:13:00Z"/>
  <w16cex:commentExtensible w16cex:durableId="4BD5BBD3" w16cex:dateUtc="2024-07-31T20:13:00Z"/>
  <w16cex:commentExtensible w16cex:durableId="66FC8214" w16cex:dateUtc="2024-07-30T01:14:00Z"/>
  <w16cex:commentExtensible w16cex:durableId="6E01A41E" w16cex:dateUtc="2024-07-30T01:15:00Z"/>
  <w16cex:commentExtensible w16cex:durableId="51835073" w16cex:dateUtc="2024-07-31T21:19:00Z"/>
  <w16cex:commentExtensible w16cex:durableId="7348248E" w16cex:dateUtc="2024-07-30T01:16:00Z"/>
  <w16cex:commentExtensible w16cex:durableId="764AC88E" w16cex:dateUtc="2024-07-31T21:22:00Z"/>
  <w16cex:commentExtensible w16cex:durableId="13F51148" w16cex:dateUtc="2024-07-30T01:17:00Z"/>
  <w16cex:commentExtensible w16cex:durableId="45D796AC" w16cex:dateUtc="2024-07-30T01:18:00Z"/>
  <w16cex:commentExtensible w16cex:durableId="79D6D521" w16cex:dateUtc="2024-07-30T01:18:00Z"/>
  <w16cex:commentExtensible w16cex:durableId="5E5459E1" w16cex:dateUtc="2024-07-30T01:19:00Z"/>
  <w16cex:commentExtensible w16cex:durableId="5126085D" w16cex:dateUtc="2024-07-30T01:20:00Z"/>
  <w16cex:commentExtensible w16cex:durableId="76D194FA" w16cex:dateUtc="2024-07-31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D31A47" w16cid:durableId="60F153AC"/>
  <w16cid:commentId w16cid:paraId="4A9D2D73" w16cid:durableId="57AB75CA"/>
  <w16cid:commentId w16cid:paraId="6F194728" w16cid:durableId="7F583883"/>
  <w16cid:commentId w16cid:paraId="7DF25C62" w16cid:durableId="704AEA79"/>
  <w16cid:commentId w16cid:paraId="1395D05E" w16cid:durableId="3C8F9EB8"/>
  <w16cid:commentId w16cid:paraId="1860650E" w16cid:durableId="5797A8C8"/>
  <w16cid:commentId w16cid:paraId="4F334AF8" w16cid:durableId="6A3A4F36"/>
  <w16cid:commentId w16cid:paraId="5E7C2A6C" w16cid:durableId="5F82C06D"/>
  <w16cid:commentId w16cid:paraId="794E6165" w16cid:durableId="0CC9D796"/>
  <w16cid:commentId w16cid:paraId="5184DF82" w16cid:durableId="3D6AD4DF"/>
  <w16cid:commentId w16cid:paraId="4395EBF8" w16cid:durableId="18497180"/>
  <w16cid:commentId w16cid:paraId="315D1E02" w16cid:durableId="1D8534C3"/>
  <w16cid:commentId w16cid:paraId="2C4CABC0" w16cid:durableId="3F92CFCB"/>
  <w16cid:commentId w16cid:paraId="4B6A60E3" w16cid:durableId="69548B67"/>
  <w16cid:commentId w16cid:paraId="6203198D" w16cid:durableId="0C8313C4"/>
  <w16cid:commentId w16cid:paraId="56B1DCBC" w16cid:durableId="32A476D0"/>
  <w16cid:commentId w16cid:paraId="5CAAA21D" w16cid:durableId="64B8CB50"/>
  <w16cid:commentId w16cid:paraId="20DF9BE2" w16cid:durableId="25998801"/>
  <w16cid:commentId w16cid:paraId="03C0E9AA" w16cid:durableId="22D02EB4"/>
  <w16cid:commentId w16cid:paraId="78481DC6" w16cid:durableId="6A602552"/>
  <w16cid:commentId w16cid:paraId="60B791ED" w16cid:durableId="07985435"/>
  <w16cid:commentId w16cid:paraId="5A476B82" w16cid:durableId="0FC28096"/>
  <w16cid:commentId w16cid:paraId="493DC3F5" w16cid:durableId="13FECED6"/>
  <w16cid:commentId w16cid:paraId="542BD69F" w16cid:durableId="1E460F7F"/>
  <w16cid:commentId w16cid:paraId="137EEBF2" w16cid:durableId="3B9DD775"/>
  <w16cid:commentId w16cid:paraId="15F19C0C" w16cid:durableId="2D0DBC2F"/>
  <w16cid:commentId w16cid:paraId="65CAEE20" w16cid:durableId="7221C9DC"/>
  <w16cid:commentId w16cid:paraId="4546ACC4" w16cid:durableId="23308134"/>
  <w16cid:commentId w16cid:paraId="20AAB1A7" w16cid:durableId="453203B4"/>
  <w16cid:commentId w16cid:paraId="3707F657" w16cid:durableId="1A55C461"/>
  <w16cid:commentId w16cid:paraId="406D58F7" w16cid:durableId="6D656AD2"/>
  <w16cid:commentId w16cid:paraId="5DD24088" w16cid:durableId="562BF9F5"/>
  <w16cid:commentId w16cid:paraId="231C6CAF" w16cid:durableId="1A6D3AF5"/>
  <w16cid:commentId w16cid:paraId="420DD050" w16cid:durableId="7CBA9E29"/>
  <w16cid:commentId w16cid:paraId="45CF30AF" w16cid:durableId="284B33BA"/>
  <w16cid:commentId w16cid:paraId="57B1CC3D" w16cid:durableId="05EAC1FD"/>
  <w16cid:commentId w16cid:paraId="2F2A6128" w16cid:durableId="6895B38B"/>
  <w16cid:commentId w16cid:paraId="33128AEE" w16cid:durableId="2C88300F"/>
  <w16cid:commentId w16cid:paraId="00397025" w16cid:durableId="7E7CC043"/>
  <w16cid:commentId w16cid:paraId="3E8C4357" w16cid:durableId="323ADCCA"/>
  <w16cid:commentId w16cid:paraId="2709533F" w16cid:durableId="589A7EB0"/>
  <w16cid:commentId w16cid:paraId="29C83FB0" w16cid:durableId="7CD57DCE"/>
  <w16cid:commentId w16cid:paraId="10D19F74" w16cid:durableId="4B5E3483"/>
  <w16cid:commentId w16cid:paraId="2E53B4F7" w16cid:durableId="5A618EC0"/>
  <w16cid:commentId w16cid:paraId="615F1CC2" w16cid:durableId="2FB0C617"/>
  <w16cid:commentId w16cid:paraId="42573CBB" w16cid:durableId="1354E207"/>
  <w16cid:commentId w16cid:paraId="49694DB3" w16cid:durableId="12228B5E"/>
  <w16cid:commentId w16cid:paraId="5AEEC6CE" w16cid:durableId="084EFF89"/>
  <w16cid:commentId w16cid:paraId="6A20E313" w16cid:durableId="65629467"/>
  <w16cid:commentId w16cid:paraId="0D918AC6" w16cid:durableId="5ECDCB29"/>
  <w16cid:commentId w16cid:paraId="086986F0" w16cid:durableId="4BD5BBD3"/>
  <w16cid:commentId w16cid:paraId="4E15AD93" w16cid:durableId="66FC8214"/>
  <w16cid:commentId w16cid:paraId="1B994994" w16cid:durableId="6E01A41E"/>
  <w16cid:commentId w16cid:paraId="64BC88EC" w16cid:durableId="51835073"/>
  <w16cid:commentId w16cid:paraId="216725A2" w16cid:durableId="7348248E"/>
  <w16cid:commentId w16cid:paraId="1F979552" w16cid:durableId="764AC88E"/>
  <w16cid:commentId w16cid:paraId="0FAF95EC" w16cid:durableId="13F51148"/>
  <w16cid:commentId w16cid:paraId="4820EE6A" w16cid:durableId="45D796AC"/>
  <w16cid:commentId w16cid:paraId="34A776AA" w16cid:durableId="79D6D521"/>
  <w16cid:commentId w16cid:paraId="19B5216E" w16cid:durableId="5E5459E1"/>
  <w16cid:commentId w16cid:paraId="60B5ADF0" w16cid:durableId="5126085D"/>
  <w16cid:commentId w16cid:paraId="21FA14DA" w16cid:durableId="76D19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ABE60" w14:textId="77777777" w:rsidR="00232A1C" w:rsidRDefault="00232A1C" w:rsidP="008C0CD6">
      <w:r>
        <w:separator/>
      </w:r>
    </w:p>
  </w:endnote>
  <w:endnote w:type="continuationSeparator" w:id="0">
    <w:p w14:paraId="235867BF" w14:textId="77777777" w:rsidR="00232A1C" w:rsidRDefault="00232A1C"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2646C7CF"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046C2818" w14:textId="77777777" w:rsidR="00B551B5" w:rsidRPr="00684B2E" w:rsidRDefault="00B551B5" w:rsidP="00B551B5">
      <w:pPr>
        <w:pStyle w:val="EndnoteText"/>
        <w:rPr>
          <w:rFonts w:ascii="Arial" w:hAnsi="Arial" w:cs="Arial"/>
          <w:sz w:val="22"/>
          <w:szCs w:val="22"/>
        </w:rPr>
      </w:pPr>
    </w:p>
  </w:endnote>
  <w:endnote w:id="7">
    <w:p w14:paraId="444AD6AB"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3966A5A4" w14:textId="77777777" w:rsidR="00656367" w:rsidRPr="00684B2E" w:rsidRDefault="00656367" w:rsidP="00656367">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1ED5128" w14:textId="77777777" w:rsidR="00656367" w:rsidRPr="00684B2E" w:rsidRDefault="00656367" w:rsidP="00656367">
      <w:pPr>
        <w:pStyle w:val="EndnoteText"/>
        <w:rPr>
          <w:rFonts w:ascii="Arial" w:hAnsi="Arial" w:cs="Arial"/>
          <w:sz w:val="22"/>
          <w:szCs w:val="22"/>
        </w:rPr>
      </w:pPr>
    </w:p>
  </w:endnote>
  <w:endnote w:id="13">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4">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5">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6">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71EA041F" w14:textId="77777777" w:rsidR="00FC661B" w:rsidRDefault="00FC661B" w:rsidP="00FC661B">
      <w:pPr>
        <w:pStyle w:val="EndnoteText"/>
        <w:rPr>
          <w:rFonts w:ascii="Arial" w:hAnsi="Arial" w:cs="Arial"/>
          <w:sz w:val="22"/>
          <w:szCs w:val="22"/>
        </w:rPr>
      </w:pPr>
      <w:r>
        <w:rPr>
          <w:rStyle w:val="EndnoteReference"/>
        </w:rPr>
        <w:endnoteRef/>
      </w:r>
      <w:r>
        <w:t xml:space="preserve"> </w:t>
      </w:r>
      <w:r w:rsidRPr="00684B2E">
        <w:rPr>
          <w:rFonts w:ascii="Arial" w:hAnsi="Arial" w:cs="Arial"/>
          <w:sz w:val="22"/>
          <w:szCs w:val="22"/>
        </w:rPr>
        <w:t xml:space="preserve">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39AD16B1" w14:textId="77777777" w:rsidR="00FC661B" w:rsidRDefault="00FC661B" w:rsidP="00FC661B">
      <w:pPr>
        <w:pStyle w:val="EndnoteText"/>
      </w:pPr>
    </w:p>
  </w:endnote>
  <w:endnote w:id="21">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2">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3">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4">
    <w:p w14:paraId="2EA7D405" w14:textId="77777777" w:rsidR="003A3F63" w:rsidRPr="00684B2E" w:rsidRDefault="003A3F63" w:rsidP="003A3F6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777DA24C" w14:textId="77777777" w:rsidR="003A3F63" w:rsidRPr="00684B2E" w:rsidRDefault="003A3F63" w:rsidP="003A3F63">
      <w:pPr>
        <w:pStyle w:val="EndnoteText"/>
        <w:rPr>
          <w:rFonts w:ascii="Arial" w:hAnsi="Arial" w:cs="Arial"/>
          <w:sz w:val="22"/>
          <w:szCs w:val="22"/>
        </w:rPr>
      </w:pPr>
    </w:p>
  </w:endnote>
  <w:endnote w:id="25">
    <w:p w14:paraId="33B6FFCF" w14:textId="77777777" w:rsidR="00786CA9" w:rsidRPr="00684B2E" w:rsidRDefault="00786CA9" w:rsidP="00786CA9">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0E808543" w14:textId="77777777" w:rsidR="00786CA9" w:rsidRPr="00684B2E" w:rsidRDefault="00786CA9" w:rsidP="00786CA9">
      <w:pPr>
        <w:pStyle w:val="EndnoteText"/>
        <w:rPr>
          <w:rFonts w:ascii="Arial" w:hAnsi="Arial" w:cs="Arial"/>
          <w:sz w:val="22"/>
          <w:szCs w:val="22"/>
        </w:rPr>
      </w:pPr>
    </w:p>
  </w:endnote>
  <w:endnote w:id="26">
    <w:p w14:paraId="738525BE" w14:textId="77777777" w:rsidR="00786CA9" w:rsidRPr="00684B2E" w:rsidRDefault="00786CA9" w:rsidP="00786CA9">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605D206" w14:textId="77777777" w:rsidR="00786CA9" w:rsidRPr="00684B2E" w:rsidRDefault="00786CA9" w:rsidP="00786CA9">
      <w:pPr>
        <w:pStyle w:val="EndnoteText"/>
        <w:rPr>
          <w:rFonts w:ascii="Arial" w:hAnsi="Arial" w:cs="Arial"/>
          <w:sz w:val="22"/>
          <w:szCs w:val="22"/>
        </w:rPr>
      </w:pPr>
    </w:p>
  </w:endnote>
  <w:endnote w:id="27">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8">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9">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30">
    <w:p w14:paraId="2D257C63" w14:textId="766C555A" w:rsidR="00FA77DC" w:rsidRDefault="00FA77DC">
      <w:pPr>
        <w:pStyle w:val="EndnoteText"/>
      </w:pPr>
      <w:r>
        <w:rPr>
          <w:rStyle w:val="EndnoteReference"/>
        </w:rPr>
        <w:endnoteRef/>
      </w:r>
      <w:r>
        <w:t xml:space="preserve"> Flores, Nina M., et al. "Powerless in the storm: Severe weather-driven power outages in New York State, 2017–2020." </w:t>
      </w:r>
      <w:r>
        <w:rPr>
          <w:i/>
          <w:iCs/>
        </w:rPr>
        <w:t>PLOS Climate</w:t>
      </w:r>
      <w:r>
        <w:t xml:space="preserve"> 3.5 (2024): e0000364.</w:t>
      </w:r>
    </w:p>
    <w:p w14:paraId="292DD511" w14:textId="77777777" w:rsidR="00FA77DC" w:rsidRDefault="00FA77DC">
      <w:pPr>
        <w:pStyle w:val="EndnoteText"/>
      </w:pPr>
    </w:p>
  </w:endnote>
  <w:endnote w:id="31">
    <w:p w14:paraId="4CB690C4" w14:textId="0DF71838" w:rsidR="00FA77DC" w:rsidRDefault="00FA77DC">
      <w:pPr>
        <w:pStyle w:val="EndnoteText"/>
      </w:pPr>
      <w:r>
        <w:rPr>
          <w:rStyle w:val="EndnoteReference"/>
        </w:rPr>
        <w:endnoteRef/>
      </w:r>
      <w:r>
        <w:t xml:space="preserve"> Dominianni, Christine, et al. "Health impacts of citywide and localized power outages in New York City." </w:t>
      </w:r>
      <w:r>
        <w:rPr>
          <w:i/>
          <w:iCs/>
        </w:rPr>
        <w:t>Environmental Health Perspectives</w:t>
      </w:r>
      <w:r>
        <w:t xml:space="preserve"> 126.6 (2018): 067003.</w:t>
      </w:r>
    </w:p>
    <w:p w14:paraId="0A517528" w14:textId="77777777" w:rsidR="00FA77DC" w:rsidRDefault="00FA77DC">
      <w:pPr>
        <w:pStyle w:val="EndnoteText"/>
      </w:pPr>
    </w:p>
  </w:endnote>
  <w:endnote w:id="32">
    <w:p w14:paraId="553115E7" w14:textId="77777777" w:rsidR="001640FE" w:rsidRPr="001640FE" w:rsidRDefault="001640FE" w:rsidP="001640FE">
      <w:pPr>
        <w:rPr>
          <w:rFonts w:ascii="Times New Roman" w:eastAsia="Times New Roman" w:hAnsi="Times New Roman" w:cs="Times New Roman"/>
          <w:kern w:val="0"/>
          <w14:ligatures w14:val="none"/>
        </w:rPr>
      </w:pPr>
      <w:r>
        <w:rPr>
          <w:rStyle w:val="EndnoteReference"/>
        </w:rPr>
        <w:endnoteRef/>
      </w:r>
      <w:r>
        <w:t xml:space="preserve"> </w:t>
      </w:r>
      <w:r w:rsidRPr="001640FE">
        <w:rPr>
          <w:rFonts w:ascii="Times New Roman" w:eastAsia="Times New Roman" w:hAnsi="Times New Roman" w:cs="Times New Roman"/>
          <w:kern w:val="0"/>
          <w14:ligatures w14:val="none"/>
        </w:rPr>
        <w:t xml:space="preserve">Do, Vivian, et al. "Spatiotemporal distribution of power outages with climate events and social vulnerability in the USA." </w:t>
      </w:r>
      <w:r w:rsidRPr="001640FE">
        <w:rPr>
          <w:rFonts w:ascii="Times New Roman" w:eastAsia="Times New Roman" w:hAnsi="Times New Roman" w:cs="Times New Roman"/>
          <w:i/>
          <w:iCs/>
          <w:kern w:val="0"/>
          <w14:ligatures w14:val="none"/>
        </w:rPr>
        <w:t>Nature communications</w:t>
      </w:r>
      <w:r w:rsidRPr="001640FE">
        <w:rPr>
          <w:rFonts w:ascii="Times New Roman" w:eastAsia="Times New Roman" w:hAnsi="Times New Roman" w:cs="Times New Roman"/>
          <w:kern w:val="0"/>
          <w14:ligatures w14:val="none"/>
        </w:rPr>
        <w:t xml:space="preserve"> 14.1 (2023): 2470.</w:t>
      </w:r>
    </w:p>
    <w:p w14:paraId="71072D95" w14:textId="57222AF7" w:rsidR="001640FE" w:rsidRDefault="001640FE">
      <w:pPr>
        <w:pStyle w:val="EndnoteText"/>
      </w:pPr>
    </w:p>
  </w:endnote>
  <w:endnote w:id="33">
    <w:p w14:paraId="4B65A7A7" w14:textId="562E8BB4" w:rsidR="001640FE" w:rsidRDefault="001640FE">
      <w:pPr>
        <w:pStyle w:val="EndnoteText"/>
      </w:pPr>
      <w:r>
        <w:rPr>
          <w:rStyle w:val="EndnoteReference"/>
        </w:rPr>
        <w:endnoteRef/>
      </w:r>
      <w:r>
        <w:t xml:space="preserve"> Dominianni, Christine, et al. "Health impacts of citywide and localized power outages in New York City." </w:t>
      </w:r>
      <w:r>
        <w:rPr>
          <w:i/>
          <w:iCs/>
        </w:rPr>
        <w:t>Environmental Health Perspectives</w:t>
      </w:r>
      <w:r>
        <w:t xml:space="preserve"> 126.6 (2018): 067003.</w:t>
      </w:r>
    </w:p>
    <w:p w14:paraId="1D573B20" w14:textId="77777777" w:rsidR="001640FE" w:rsidRDefault="001640FE">
      <w:pPr>
        <w:pStyle w:val="EndnoteText"/>
      </w:pPr>
    </w:p>
  </w:endnote>
  <w:endnote w:id="34">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 w:id="35">
    <w:p w14:paraId="0FAD8D70" w14:textId="77777777" w:rsidR="001640FE" w:rsidRPr="00684B2E" w:rsidRDefault="009D5A6D" w:rsidP="001640FE">
      <w:pPr>
        <w:rPr>
          <w:rFonts w:ascii="Arial" w:hAnsi="Arial" w:cs="Arial"/>
          <w:sz w:val="22"/>
          <w:szCs w:val="22"/>
        </w:rPr>
      </w:pPr>
      <w:r>
        <w:rPr>
          <w:rStyle w:val="EndnoteReference"/>
        </w:rPr>
        <w:endnoteRef/>
      </w:r>
      <w:r>
        <w:t xml:space="preserve"> </w:t>
      </w:r>
      <w:r w:rsidR="001640FE" w:rsidRPr="00684B2E">
        <w:rPr>
          <w:rFonts w:ascii="Arial" w:hAnsi="Arial" w:cs="Arial"/>
          <w:sz w:val="22"/>
          <w:szCs w:val="22"/>
        </w:rPr>
        <w:t xml:space="preserve">Northrop, Alexander J., et al. "Power outages and pediatric unintentional injury hospitalizations in New York State." </w:t>
      </w:r>
      <w:r w:rsidR="001640FE" w:rsidRPr="00684B2E">
        <w:rPr>
          <w:rFonts w:ascii="Arial" w:hAnsi="Arial" w:cs="Arial"/>
          <w:i/>
          <w:iCs/>
          <w:sz w:val="22"/>
          <w:szCs w:val="22"/>
        </w:rPr>
        <w:t>Environmental Epidemiology</w:t>
      </w:r>
      <w:r w:rsidR="001640FE" w:rsidRPr="00684B2E">
        <w:rPr>
          <w:rFonts w:ascii="Arial" w:hAnsi="Arial" w:cs="Arial"/>
          <w:sz w:val="22"/>
          <w:szCs w:val="22"/>
        </w:rPr>
        <w:t xml:space="preserve"> 8.1 (2024): e287.</w:t>
      </w:r>
    </w:p>
    <w:p w14:paraId="3B29DA3B" w14:textId="1017B850" w:rsidR="009D5A6D" w:rsidRDefault="009D5A6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B6D98" w14:textId="77777777" w:rsidR="00232A1C" w:rsidRDefault="00232A1C" w:rsidP="008C0CD6">
      <w:r>
        <w:separator/>
      </w:r>
    </w:p>
  </w:footnote>
  <w:footnote w:type="continuationSeparator" w:id="0">
    <w:p w14:paraId="5C3AB21F" w14:textId="77777777" w:rsidR="00232A1C" w:rsidRDefault="00232A1C"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n Casey">
    <w15:presenceInfo w15:providerId="None" w15:userId="Joan Casey"/>
  </w15:person>
  <w15:person w15:author="Heather M">
    <w15:presenceInfo w15:providerId="None" w15:userId="Heather M"/>
  </w15:person>
  <w15:person w15:author="Kioumourtzoglou, Marianthi-Anna">
    <w15:presenceInfo w15:providerId="AD" w15:userId="S::mk3961@cumc.columbia.edu::ef378efc-f22b-4963-9cd9-44d2d00b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D91"/>
    <w:rsid w:val="00002F0E"/>
    <w:rsid w:val="000042D9"/>
    <w:rsid w:val="00004334"/>
    <w:rsid w:val="0000479B"/>
    <w:rsid w:val="00004AB4"/>
    <w:rsid w:val="00005265"/>
    <w:rsid w:val="00005314"/>
    <w:rsid w:val="000059D4"/>
    <w:rsid w:val="00006FC8"/>
    <w:rsid w:val="0001103F"/>
    <w:rsid w:val="00012A36"/>
    <w:rsid w:val="0001402F"/>
    <w:rsid w:val="0001430E"/>
    <w:rsid w:val="00014B6C"/>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72C8"/>
    <w:rsid w:val="000328E9"/>
    <w:rsid w:val="00032CD8"/>
    <w:rsid w:val="0003448B"/>
    <w:rsid w:val="0003685B"/>
    <w:rsid w:val="00036D2D"/>
    <w:rsid w:val="00037C10"/>
    <w:rsid w:val="0004011A"/>
    <w:rsid w:val="00040793"/>
    <w:rsid w:val="000408F1"/>
    <w:rsid w:val="00040D3C"/>
    <w:rsid w:val="0004299A"/>
    <w:rsid w:val="0004370E"/>
    <w:rsid w:val="00043E79"/>
    <w:rsid w:val="0004516A"/>
    <w:rsid w:val="00054B0A"/>
    <w:rsid w:val="000567C0"/>
    <w:rsid w:val="00057CC1"/>
    <w:rsid w:val="00057FBF"/>
    <w:rsid w:val="00061E31"/>
    <w:rsid w:val="00063674"/>
    <w:rsid w:val="00065369"/>
    <w:rsid w:val="00065874"/>
    <w:rsid w:val="00067C45"/>
    <w:rsid w:val="00070171"/>
    <w:rsid w:val="00071347"/>
    <w:rsid w:val="00071CE9"/>
    <w:rsid w:val="0007286A"/>
    <w:rsid w:val="00073595"/>
    <w:rsid w:val="000742A4"/>
    <w:rsid w:val="0007444F"/>
    <w:rsid w:val="00074FDE"/>
    <w:rsid w:val="00075133"/>
    <w:rsid w:val="00075918"/>
    <w:rsid w:val="0008039A"/>
    <w:rsid w:val="000812EF"/>
    <w:rsid w:val="000832C8"/>
    <w:rsid w:val="000854E5"/>
    <w:rsid w:val="0008594D"/>
    <w:rsid w:val="00085F4E"/>
    <w:rsid w:val="00086E0D"/>
    <w:rsid w:val="000900C2"/>
    <w:rsid w:val="000902E2"/>
    <w:rsid w:val="00093772"/>
    <w:rsid w:val="00094FDB"/>
    <w:rsid w:val="0009548F"/>
    <w:rsid w:val="00095AC1"/>
    <w:rsid w:val="0009703F"/>
    <w:rsid w:val="000A066F"/>
    <w:rsid w:val="000A178A"/>
    <w:rsid w:val="000A4CAC"/>
    <w:rsid w:val="000A5E2F"/>
    <w:rsid w:val="000A5E46"/>
    <w:rsid w:val="000A77D0"/>
    <w:rsid w:val="000B1432"/>
    <w:rsid w:val="000B1631"/>
    <w:rsid w:val="000B3F47"/>
    <w:rsid w:val="000B5206"/>
    <w:rsid w:val="000B5408"/>
    <w:rsid w:val="000B5561"/>
    <w:rsid w:val="000B5BB8"/>
    <w:rsid w:val="000B61C7"/>
    <w:rsid w:val="000C29FD"/>
    <w:rsid w:val="000C3DD3"/>
    <w:rsid w:val="000C42E5"/>
    <w:rsid w:val="000C50B1"/>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D5E"/>
    <w:rsid w:val="00100821"/>
    <w:rsid w:val="0010211B"/>
    <w:rsid w:val="001025E2"/>
    <w:rsid w:val="00102A4C"/>
    <w:rsid w:val="0010410F"/>
    <w:rsid w:val="00106129"/>
    <w:rsid w:val="001113EC"/>
    <w:rsid w:val="001116D6"/>
    <w:rsid w:val="001119D1"/>
    <w:rsid w:val="001133B6"/>
    <w:rsid w:val="00115DAD"/>
    <w:rsid w:val="001168ED"/>
    <w:rsid w:val="001169B7"/>
    <w:rsid w:val="00116B5D"/>
    <w:rsid w:val="00120AD3"/>
    <w:rsid w:val="00121D77"/>
    <w:rsid w:val="001221BE"/>
    <w:rsid w:val="00123CE2"/>
    <w:rsid w:val="00124525"/>
    <w:rsid w:val="0012538E"/>
    <w:rsid w:val="001274EC"/>
    <w:rsid w:val="00130B61"/>
    <w:rsid w:val="00131DE4"/>
    <w:rsid w:val="00131EC6"/>
    <w:rsid w:val="001334B8"/>
    <w:rsid w:val="00133716"/>
    <w:rsid w:val="00136AE4"/>
    <w:rsid w:val="00136C3C"/>
    <w:rsid w:val="00136E6D"/>
    <w:rsid w:val="00137FF2"/>
    <w:rsid w:val="00140806"/>
    <w:rsid w:val="00143E73"/>
    <w:rsid w:val="001456BB"/>
    <w:rsid w:val="00146CB4"/>
    <w:rsid w:val="00146F33"/>
    <w:rsid w:val="00147381"/>
    <w:rsid w:val="0015111C"/>
    <w:rsid w:val="001526D8"/>
    <w:rsid w:val="00152C08"/>
    <w:rsid w:val="00153EB3"/>
    <w:rsid w:val="00154414"/>
    <w:rsid w:val="001556A9"/>
    <w:rsid w:val="001557A7"/>
    <w:rsid w:val="001575F5"/>
    <w:rsid w:val="0016231B"/>
    <w:rsid w:val="00162612"/>
    <w:rsid w:val="00162EF9"/>
    <w:rsid w:val="00163C7A"/>
    <w:rsid w:val="001640FE"/>
    <w:rsid w:val="00164C4C"/>
    <w:rsid w:val="00164E3C"/>
    <w:rsid w:val="00165882"/>
    <w:rsid w:val="00165D3E"/>
    <w:rsid w:val="00166FA1"/>
    <w:rsid w:val="001677F5"/>
    <w:rsid w:val="00167E04"/>
    <w:rsid w:val="00170466"/>
    <w:rsid w:val="001716F9"/>
    <w:rsid w:val="00171932"/>
    <w:rsid w:val="0017290B"/>
    <w:rsid w:val="00174034"/>
    <w:rsid w:val="00176E05"/>
    <w:rsid w:val="001770B1"/>
    <w:rsid w:val="0018132D"/>
    <w:rsid w:val="00181EE1"/>
    <w:rsid w:val="00182210"/>
    <w:rsid w:val="00182E34"/>
    <w:rsid w:val="00182EA7"/>
    <w:rsid w:val="00183342"/>
    <w:rsid w:val="001863C0"/>
    <w:rsid w:val="001867A2"/>
    <w:rsid w:val="00186D9C"/>
    <w:rsid w:val="00187FA5"/>
    <w:rsid w:val="00195E0E"/>
    <w:rsid w:val="00195E5E"/>
    <w:rsid w:val="00197F38"/>
    <w:rsid w:val="001A0E9E"/>
    <w:rsid w:val="001A1D23"/>
    <w:rsid w:val="001A2016"/>
    <w:rsid w:val="001A212A"/>
    <w:rsid w:val="001A225B"/>
    <w:rsid w:val="001A25D9"/>
    <w:rsid w:val="001A296F"/>
    <w:rsid w:val="001A3544"/>
    <w:rsid w:val="001A4223"/>
    <w:rsid w:val="001A60BD"/>
    <w:rsid w:val="001A638D"/>
    <w:rsid w:val="001A6EBE"/>
    <w:rsid w:val="001B00EB"/>
    <w:rsid w:val="001B170E"/>
    <w:rsid w:val="001B1D06"/>
    <w:rsid w:val="001B2614"/>
    <w:rsid w:val="001B2CF1"/>
    <w:rsid w:val="001B335A"/>
    <w:rsid w:val="001B41CC"/>
    <w:rsid w:val="001B5B21"/>
    <w:rsid w:val="001B5CFA"/>
    <w:rsid w:val="001C00E1"/>
    <w:rsid w:val="001C1C5D"/>
    <w:rsid w:val="001C4687"/>
    <w:rsid w:val="001C5A37"/>
    <w:rsid w:val="001C7658"/>
    <w:rsid w:val="001D1069"/>
    <w:rsid w:val="001D1288"/>
    <w:rsid w:val="001D1C80"/>
    <w:rsid w:val="001E1920"/>
    <w:rsid w:val="001E21DC"/>
    <w:rsid w:val="001E288B"/>
    <w:rsid w:val="001E2BD9"/>
    <w:rsid w:val="001E37CE"/>
    <w:rsid w:val="001E3B3D"/>
    <w:rsid w:val="001E3C5E"/>
    <w:rsid w:val="001E43D1"/>
    <w:rsid w:val="001E4B50"/>
    <w:rsid w:val="001E4C3A"/>
    <w:rsid w:val="001E5B05"/>
    <w:rsid w:val="001E5D00"/>
    <w:rsid w:val="001E5F98"/>
    <w:rsid w:val="001F252F"/>
    <w:rsid w:val="001F548A"/>
    <w:rsid w:val="001F74A5"/>
    <w:rsid w:val="001F7ECE"/>
    <w:rsid w:val="00200D5F"/>
    <w:rsid w:val="00200E8F"/>
    <w:rsid w:val="0020271E"/>
    <w:rsid w:val="002027B9"/>
    <w:rsid w:val="00202B9E"/>
    <w:rsid w:val="00202E3B"/>
    <w:rsid w:val="00203C3D"/>
    <w:rsid w:val="00204D6C"/>
    <w:rsid w:val="00205430"/>
    <w:rsid w:val="0020648A"/>
    <w:rsid w:val="00206B18"/>
    <w:rsid w:val="002100D4"/>
    <w:rsid w:val="002114D7"/>
    <w:rsid w:val="00211F11"/>
    <w:rsid w:val="0021287C"/>
    <w:rsid w:val="002129C0"/>
    <w:rsid w:val="00214C4F"/>
    <w:rsid w:val="00215333"/>
    <w:rsid w:val="00216B5C"/>
    <w:rsid w:val="00217124"/>
    <w:rsid w:val="00220C4F"/>
    <w:rsid w:val="00222570"/>
    <w:rsid w:val="00223312"/>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877"/>
    <w:rsid w:val="00240149"/>
    <w:rsid w:val="002428D1"/>
    <w:rsid w:val="00244390"/>
    <w:rsid w:val="00245713"/>
    <w:rsid w:val="00247312"/>
    <w:rsid w:val="00250958"/>
    <w:rsid w:val="00250D0C"/>
    <w:rsid w:val="00251A1D"/>
    <w:rsid w:val="002521B6"/>
    <w:rsid w:val="00252F2A"/>
    <w:rsid w:val="002535EF"/>
    <w:rsid w:val="00253D84"/>
    <w:rsid w:val="002554EA"/>
    <w:rsid w:val="00255A81"/>
    <w:rsid w:val="00257926"/>
    <w:rsid w:val="002626E4"/>
    <w:rsid w:val="00263659"/>
    <w:rsid w:val="00263B16"/>
    <w:rsid w:val="00263BE5"/>
    <w:rsid w:val="00263DB7"/>
    <w:rsid w:val="0026558F"/>
    <w:rsid w:val="00266E27"/>
    <w:rsid w:val="00267AFB"/>
    <w:rsid w:val="0027446B"/>
    <w:rsid w:val="00274C8A"/>
    <w:rsid w:val="00274FB5"/>
    <w:rsid w:val="0028189A"/>
    <w:rsid w:val="00281E70"/>
    <w:rsid w:val="00282DE2"/>
    <w:rsid w:val="00282FBC"/>
    <w:rsid w:val="002845E8"/>
    <w:rsid w:val="002851AC"/>
    <w:rsid w:val="00285FDF"/>
    <w:rsid w:val="00286350"/>
    <w:rsid w:val="00287760"/>
    <w:rsid w:val="00287D27"/>
    <w:rsid w:val="00293037"/>
    <w:rsid w:val="002974F3"/>
    <w:rsid w:val="002A04DB"/>
    <w:rsid w:val="002A2347"/>
    <w:rsid w:val="002A27FB"/>
    <w:rsid w:val="002A2C25"/>
    <w:rsid w:val="002A4090"/>
    <w:rsid w:val="002A4F99"/>
    <w:rsid w:val="002A71FE"/>
    <w:rsid w:val="002B00B5"/>
    <w:rsid w:val="002B02CF"/>
    <w:rsid w:val="002B239B"/>
    <w:rsid w:val="002B4243"/>
    <w:rsid w:val="002B6007"/>
    <w:rsid w:val="002B7B5D"/>
    <w:rsid w:val="002C1290"/>
    <w:rsid w:val="002C60E6"/>
    <w:rsid w:val="002C7EFF"/>
    <w:rsid w:val="002D0DAA"/>
    <w:rsid w:val="002D3667"/>
    <w:rsid w:val="002D3844"/>
    <w:rsid w:val="002D3AA6"/>
    <w:rsid w:val="002D612B"/>
    <w:rsid w:val="002D762B"/>
    <w:rsid w:val="002E2A49"/>
    <w:rsid w:val="002E3A87"/>
    <w:rsid w:val="002E3C9C"/>
    <w:rsid w:val="002E43E4"/>
    <w:rsid w:val="002E5730"/>
    <w:rsid w:val="002E5BE5"/>
    <w:rsid w:val="002E6C71"/>
    <w:rsid w:val="002E7902"/>
    <w:rsid w:val="002F1008"/>
    <w:rsid w:val="002F27C6"/>
    <w:rsid w:val="002F284B"/>
    <w:rsid w:val="002F2C41"/>
    <w:rsid w:val="002F376B"/>
    <w:rsid w:val="002F5790"/>
    <w:rsid w:val="002F659C"/>
    <w:rsid w:val="002F683C"/>
    <w:rsid w:val="002F7DA7"/>
    <w:rsid w:val="00300FA7"/>
    <w:rsid w:val="00302559"/>
    <w:rsid w:val="00302DA5"/>
    <w:rsid w:val="0030362F"/>
    <w:rsid w:val="00305BA9"/>
    <w:rsid w:val="00307675"/>
    <w:rsid w:val="00307B4B"/>
    <w:rsid w:val="00307E6C"/>
    <w:rsid w:val="00310160"/>
    <w:rsid w:val="003103EE"/>
    <w:rsid w:val="00310634"/>
    <w:rsid w:val="003111D6"/>
    <w:rsid w:val="00311C5D"/>
    <w:rsid w:val="00312713"/>
    <w:rsid w:val="00313141"/>
    <w:rsid w:val="0031383D"/>
    <w:rsid w:val="0031534C"/>
    <w:rsid w:val="00315815"/>
    <w:rsid w:val="003173CC"/>
    <w:rsid w:val="00317BFD"/>
    <w:rsid w:val="00321004"/>
    <w:rsid w:val="003211D9"/>
    <w:rsid w:val="003215DD"/>
    <w:rsid w:val="003229BF"/>
    <w:rsid w:val="00323359"/>
    <w:rsid w:val="00323360"/>
    <w:rsid w:val="00324EC2"/>
    <w:rsid w:val="00325E5C"/>
    <w:rsid w:val="00330E9F"/>
    <w:rsid w:val="00331625"/>
    <w:rsid w:val="003319FE"/>
    <w:rsid w:val="00332237"/>
    <w:rsid w:val="0033375D"/>
    <w:rsid w:val="00334E61"/>
    <w:rsid w:val="003368C1"/>
    <w:rsid w:val="0034048B"/>
    <w:rsid w:val="00341677"/>
    <w:rsid w:val="00341A64"/>
    <w:rsid w:val="003427F3"/>
    <w:rsid w:val="003430E7"/>
    <w:rsid w:val="003458B8"/>
    <w:rsid w:val="00346CF1"/>
    <w:rsid w:val="003474F8"/>
    <w:rsid w:val="00347FB2"/>
    <w:rsid w:val="00350072"/>
    <w:rsid w:val="003502B2"/>
    <w:rsid w:val="0035033D"/>
    <w:rsid w:val="00350599"/>
    <w:rsid w:val="00350D35"/>
    <w:rsid w:val="00351DC1"/>
    <w:rsid w:val="00352362"/>
    <w:rsid w:val="00352C89"/>
    <w:rsid w:val="0035310D"/>
    <w:rsid w:val="003535AC"/>
    <w:rsid w:val="00353E14"/>
    <w:rsid w:val="00353F3E"/>
    <w:rsid w:val="00355DFA"/>
    <w:rsid w:val="003572CD"/>
    <w:rsid w:val="00357E81"/>
    <w:rsid w:val="00360EAD"/>
    <w:rsid w:val="00361A30"/>
    <w:rsid w:val="00361DF3"/>
    <w:rsid w:val="00362EFE"/>
    <w:rsid w:val="003637DE"/>
    <w:rsid w:val="00363E3F"/>
    <w:rsid w:val="00364120"/>
    <w:rsid w:val="0036540F"/>
    <w:rsid w:val="00365843"/>
    <w:rsid w:val="0036584F"/>
    <w:rsid w:val="003660EF"/>
    <w:rsid w:val="0036649D"/>
    <w:rsid w:val="00366989"/>
    <w:rsid w:val="00374A98"/>
    <w:rsid w:val="0038017A"/>
    <w:rsid w:val="003804C2"/>
    <w:rsid w:val="00380659"/>
    <w:rsid w:val="0038094D"/>
    <w:rsid w:val="00380A0E"/>
    <w:rsid w:val="00380C48"/>
    <w:rsid w:val="00380C63"/>
    <w:rsid w:val="00382B75"/>
    <w:rsid w:val="00384118"/>
    <w:rsid w:val="0038569C"/>
    <w:rsid w:val="00385AC3"/>
    <w:rsid w:val="003868DD"/>
    <w:rsid w:val="00387613"/>
    <w:rsid w:val="0039031A"/>
    <w:rsid w:val="003908D6"/>
    <w:rsid w:val="003918E7"/>
    <w:rsid w:val="0039248D"/>
    <w:rsid w:val="0039271A"/>
    <w:rsid w:val="00392EDB"/>
    <w:rsid w:val="00393782"/>
    <w:rsid w:val="00394DFE"/>
    <w:rsid w:val="003955D5"/>
    <w:rsid w:val="00396213"/>
    <w:rsid w:val="00397173"/>
    <w:rsid w:val="003A051A"/>
    <w:rsid w:val="003A3F63"/>
    <w:rsid w:val="003A689E"/>
    <w:rsid w:val="003A6BC7"/>
    <w:rsid w:val="003A7FB6"/>
    <w:rsid w:val="003B0D86"/>
    <w:rsid w:val="003B3DE0"/>
    <w:rsid w:val="003B45BD"/>
    <w:rsid w:val="003B4A4D"/>
    <w:rsid w:val="003B572C"/>
    <w:rsid w:val="003B68FD"/>
    <w:rsid w:val="003B69D9"/>
    <w:rsid w:val="003B71CD"/>
    <w:rsid w:val="003B7D66"/>
    <w:rsid w:val="003C1796"/>
    <w:rsid w:val="003C1A17"/>
    <w:rsid w:val="003C1F74"/>
    <w:rsid w:val="003C376C"/>
    <w:rsid w:val="003C4C5F"/>
    <w:rsid w:val="003C6E5C"/>
    <w:rsid w:val="003D2721"/>
    <w:rsid w:val="003D43FF"/>
    <w:rsid w:val="003D5721"/>
    <w:rsid w:val="003D5AE8"/>
    <w:rsid w:val="003D6935"/>
    <w:rsid w:val="003D6B1B"/>
    <w:rsid w:val="003D7F61"/>
    <w:rsid w:val="003E0519"/>
    <w:rsid w:val="003E3370"/>
    <w:rsid w:val="003E37B1"/>
    <w:rsid w:val="003E3DC9"/>
    <w:rsid w:val="003E3FEB"/>
    <w:rsid w:val="003E56C5"/>
    <w:rsid w:val="003E6665"/>
    <w:rsid w:val="003E6DD2"/>
    <w:rsid w:val="003F1F1D"/>
    <w:rsid w:val="003F2787"/>
    <w:rsid w:val="003F2CEA"/>
    <w:rsid w:val="003F35B7"/>
    <w:rsid w:val="003F416B"/>
    <w:rsid w:val="003F455A"/>
    <w:rsid w:val="003F64F8"/>
    <w:rsid w:val="003F6BDE"/>
    <w:rsid w:val="003F706A"/>
    <w:rsid w:val="003F72DD"/>
    <w:rsid w:val="003F746F"/>
    <w:rsid w:val="003F7CBB"/>
    <w:rsid w:val="00400239"/>
    <w:rsid w:val="00401BB5"/>
    <w:rsid w:val="004021FA"/>
    <w:rsid w:val="00402793"/>
    <w:rsid w:val="004029BD"/>
    <w:rsid w:val="004048E8"/>
    <w:rsid w:val="00404C92"/>
    <w:rsid w:val="00404E9F"/>
    <w:rsid w:val="004056FA"/>
    <w:rsid w:val="00405764"/>
    <w:rsid w:val="00405BDF"/>
    <w:rsid w:val="00405F43"/>
    <w:rsid w:val="00407AE8"/>
    <w:rsid w:val="00407D36"/>
    <w:rsid w:val="00411228"/>
    <w:rsid w:val="00412C50"/>
    <w:rsid w:val="004139B0"/>
    <w:rsid w:val="00413F23"/>
    <w:rsid w:val="00414DF4"/>
    <w:rsid w:val="00415810"/>
    <w:rsid w:val="0041604E"/>
    <w:rsid w:val="004162CD"/>
    <w:rsid w:val="004175F2"/>
    <w:rsid w:val="0041767A"/>
    <w:rsid w:val="00420EA5"/>
    <w:rsid w:val="00422B4A"/>
    <w:rsid w:val="00422E73"/>
    <w:rsid w:val="00423148"/>
    <w:rsid w:val="00423CA4"/>
    <w:rsid w:val="00423F96"/>
    <w:rsid w:val="00424B85"/>
    <w:rsid w:val="00425DD8"/>
    <w:rsid w:val="00425F27"/>
    <w:rsid w:val="004267AC"/>
    <w:rsid w:val="00426F55"/>
    <w:rsid w:val="00427B7C"/>
    <w:rsid w:val="0043306B"/>
    <w:rsid w:val="004361B3"/>
    <w:rsid w:val="0044110C"/>
    <w:rsid w:val="004417B3"/>
    <w:rsid w:val="00442BDC"/>
    <w:rsid w:val="00443AF7"/>
    <w:rsid w:val="00444045"/>
    <w:rsid w:val="0044407B"/>
    <w:rsid w:val="0044662A"/>
    <w:rsid w:val="00447094"/>
    <w:rsid w:val="00450A18"/>
    <w:rsid w:val="00450B83"/>
    <w:rsid w:val="004524D1"/>
    <w:rsid w:val="00452556"/>
    <w:rsid w:val="00454580"/>
    <w:rsid w:val="0045601D"/>
    <w:rsid w:val="00456F4D"/>
    <w:rsid w:val="00457C4D"/>
    <w:rsid w:val="0046330C"/>
    <w:rsid w:val="004642CF"/>
    <w:rsid w:val="00464CA8"/>
    <w:rsid w:val="00465951"/>
    <w:rsid w:val="004659B4"/>
    <w:rsid w:val="00467059"/>
    <w:rsid w:val="0046750B"/>
    <w:rsid w:val="0046758D"/>
    <w:rsid w:val="0046793B"/>
    <w:rsid w:val="00473BF3"/>
    <w:rsid w:val="00474470"/>
    <w:rsid w:val="004744F8"/>
    <w:rsid w:val="0047471A"/>
    <w:rsid w:val="00474C13"/>
    <w:rsid w:val="00475842"/>
    <w:rsid w:val="004759AD"/>
    <w:rsid w:val="00476655"/>
    <w:rsid w:val="004769CC"/>
    <w:rsid w:val="00477ADC"/>
    <w:rsid w:val="00481901"/>
    <w:rsid w:val="00481A2B"/>
    <w:rsid w:val="0048234F"/>
    <w:rsid w:val="004845A4"/>
    <w:rsid w:val="00485FFB"/>
    <w:rsid w:val="00487F2B"/>
    <w:rsid w:val="004900EE"/>
    <w:rsid w:val="004905E9"/>
    <w:rsid w:val="00494067"/>
    <w:rsid w:val="004946F5"/>
    <w:rsid w:val="00495198"/>
    <w:rsid w:val="00495405"/>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2BC1"/>
    <w:rsid w:val="004B476F"/>
    <w:rsid w:val="004B4C7A"/>
    <w:rsid w:val="004B4E5F"/>
    <w:rsid w:val="004B5950"/>
    <w:rsid w:val="004B5CFD"/>
    <w:rsid w:val="004B669C"/>
    <w:rsid w:val="004B7525"/>
    <w:rsid w:val="004C0E25"/>
    <w:rsid w:val="004C16B7"/>
    <w:rsid w:val="004C5071"/>
    <w:rsid w:val="004C737A"/>
    <w:rsid w:val="004D018F"/>
    <w:rsid w:val="004D02E2"/>
    <w:rsid w:val="004D0383"/>
    <w:rsid w:val="004D1A02"/>
    <w:rsid w:val="004D1AB8"/>
    <w:rsid w:val="004D270E"/>
    <w:rsid w:val="004D4B33"/>
    <w:rsid w:val="004D4C42"/>
    <w:rsid w:val="004D5DD3"/>
    <w:rsid w:val="004D5EF7"/>
    <w:rsid w:val="004E0A40"/>
    <w:rsid w:val="004E0C92"/>
    <w:rsid w:val="004E12B4"/>
    <w:rsid w:val="004E12FC"/>
    <w:rsid w:val="004E13B7"/>
    <w:rsid w:val="004E1F36"/>
    <w:rsid w:val="004E225A"/>
    <w:rsid w:val="004E7129"/>
    <w:rsid w:val="004F0795"/>
    <w:rsid w:val="004F0D0C"/>
    <w:rsid w:val="004F13A0"/>
    <w:rsid w:val="004F1842"/>
    <w:rsid w:val="004F2C92"/>
    <w:rsid w:val="004F57EF"/>
    <w:rsid w:val="004F5A5D"/>
    <w:rsid w:val="004F65E1"/>
    <w:rsid w:val="0050348F"/>
    <w:rsid w:val="00503BFB"/>
    <w:rsid w:val="005040D6"/>
    <w:rsid w:val="00504131"/>
    <w:rsid w:val="00506146"/>
    <w:rsid w:val="0050643D"/>
    <w:rsid w:val="00506F1E"/>
    <w:rsid w:val="005074D0"/>
    <w:rsid w:val="00507536"/>
    <w:rsid w:val="00507DE5"/>
    <w:rsid w:val="00510B27"/>
    <w:rsid w:val="00511A7D"/>
    <w:rsid w:val="0051230A"/>
    <w:rsid w:val="005124C0"/>
    <w:rsid w:val="005126AE"/>
    <w:rsid w:val="00512950"/>
    <w:rsid w:val="00512E40"/>
    <w:rsid w:val="005134EC"/>
    <w:rsid w:val="005138F5"/>
    <w:rsid w:val="00513C69"/>
    <w:rsid w:val="005151B5"/>
    <w:rsid w:val="00515464"/>
    <w:rsid w:val="005155A7"/>
    <w:rsid w:val="00517B76"/>
    <w:rsid w:val="00517E1A"/>
    <w:rsid w:val="00520A40"/>
    <w:rsid w:val="00521766"/>
    <w:rsid w:val="00533050"/>
    <w:rsid w:val="00536974"/>
    <w:rsid w:val="00541C1E"/>
    <w:rsid w:val="00542390"/>
    <w:rsid w:val="005438F2"/>
    <w:rsid w:val="00544AB9"/>
    <w:rsid w:val="00545BCD"/>
    <w:rsid w:val="005478FF"/>
    <w:rsid w:val="0055038F"/>
    <w:rsid w:val="00550DE3"/>
    <w:rsid w:val="00554690"/>
    <w:rsid w:val="0055560D"/>
    <w:rsid w:val="00556207"/>
    <w:rsid w:val="00556920"/>
    <w:rsid w:val="00556E1F"/>
    <w:rsid w:val="005571D3"/>
    <w:rsid w:val="0055750C"/>
    <w:rsid w:val="00560117"/>
    <w:rsid w:val="0056198E"/>
    <w:rsid w:val="00563EA7"/>
    <w:rsid w:val="00565291"/>
    <w:rsid w:val="005668C4"/>
    <w:rsid w:val="0056729F"/>
    <w:rsid w:val="005678DF"/>
    <w:rsid w:val="00570DA8"/>
    <w:rsid w:val="00571C8F"/>
    <w:rsid w:val="00571E56"/>
    <w:rsid w:val="00572630"/>
    <w:rsid w:val="0057358D"/>
    <w:rsid w:val="00574116"/>
    <w:rsid w:val="00574686"/>
    <w:rsid w:val="00574B67"/>
    <w:rsid w:val="00575266"/>
    <w:rsid w:val="00575B94"/>
    <w:rsid w:val="00576B0C"/>
    <w:rsid w:val="005773D9"/>
    <w:rsid w:val="00581D6F"/>
    <w:rsid w:val="00582351"/>
    <w:rsid w:val="005829B5"/>
    <w:rsid w:val="0058544A"/>
    <w:rsid w:val="00585A97"/>
    <w:rsid w:val="00585AEA"/>
    <w:rsid w:val="005861C4"/>
    <w:rsid w:val="0058736F"/>
    <w:rsid w:val="00587DF5"/>
    <w:rsid w:val="00590D2D"/>
    <w:rsid w:val="005918C7"/>
    <w:rsid w:val="005951D7"/>
    <w:rsid w:val="005960CB"/>
    <w:rsid w:val="0059652C"/>
    <w:rsid w:val="00596B95"/>
    <w:rsid w:val="00597106"/>
    <w:rsid w:val="005978BB"/>
    <w:rsid w:val="005A2291"/>
    <w:rsid w:val="005A2B26"/>
    <w:rsid w:val="005A2BA8"/>
    <w:rsid w:val="005A4761"/>
    <w:rsid w:val="005A5117"/>
    <w:rsid w:val="005A54CA"/>
    <w:rsid w:val="005A5969"/>
    <w:rsid w:val="005A7774"/>
    <w:rsid w:val="005A7C6D"/>
    <w:rsid w:val="005B1A7B"/>
    <w:rsid w:val="005B4C09"/>
    <w:rsid w:val="005B53D8"/>
    <w:rsid w:val="005B61EA"/>
    <w:rsid w:val="005B6320"/>
    <w:rsid w:val="005C3234"/>
    <w:rsid w:val="005C3B16"/>
    <w:rsid w:val="005C43DC"/>
    <w:rsid w:val="005C4FD5"/>
    <w:rsid w:val="005C5DDD"/>
    <w:rsid w:val="005C6C95"/>
    <w:rsid w:val="005C7234"/>
    <w:rsid w:val="005D07A6"/>
    <w:rsid w:val="005D0912"/>
    <w:rsid w:val="005D1F37"/>
    <w:rsid w:val="005D45D1"/>
    <w:rsid w:val="005D4CAB"/>
    <w:rsid w:val="005D7B51"/>
    <w:rsid w:val="005E08EC"/>
    <w:rsid w:val="005E09CA"/>
    <w:rsid w:val="005E2CBA"/>
    <w:rsid w:val="005E3302"/>
    <w:rsid w:val="005E4163"/>
    <w:rsid w:val="005E4F6C"/>
    <w:rsid w:val="005E59CF"/>
    <w:rsid w:val="005E6010"/>
    <w:rsid w:val="005E6C43"/>
    <w:rsid w:val="005F063F"/>
    <w:rsid w:val="005F2ACD"/>
    <w:rsid w:val="005F2C0F"/>
    <w:rsid w:val="005F7266"/>
    <w:rsid w:val="005F7975"/>
    <w:rsid w:val="00600505"/>
    <w:rsid w:val="0060052D"/>
    <w:rsid w:val="00600D73"/>
    <w:rsid w:val="0060482A"/>
    <w:rsid w:val="00605952"/>
    <w:rsid w:val="00606DFD"/>
    <w:rsid w:val="00607174"/>
    <w:rsid w:val="00607A81"/>
    <w:rsid w:val="00610168"/>
    <w:rsid w:val="006102E7"/>
    <w:rsid w:val="006107A2"/>
    <w:rsid w:val="0061168E"/>
    <w:rsid w:val="00611F10"/>
    <w:rsid w:val="006124C3"/>
    <w:rsid w:val="00614A05"/>
    <w:rsid w:val="00614B13"/>
    <w:rsid w:val="006158DC"/>
    <w:rsid w:val="006205BA"/>
    <w:rsid w:val="00621C93"/>
    <w:rsid w:val="00624287"/>
    <w:rsid w:val="00625058"/>
    <w:rsid w:val="006254E7"/>
    <w:rsid w:val="00625616"/>
    <w:rsid w:val="006259A4"/>
    <w:rsid w:val="00625B57"/>
    <w:rsid w:val="00631AD8"/>
    <w:rsid w:val="006329EE"/>
    <w:rsid w:val="006330FF"/>
    <w:rsid w:val="0063442A"/>
    <w:rsid w:val="006350A4"/>
    <w:rsid w:val="006352B4"/>
    <w:rsid w:val="00636F4A"/>
    <w:rsid w:val="0063780E"/>
    <w:rsid w:val="0064129D"/>
    <w:rsid w:val="006425C6"/>
    <w:rsid w:val="006437C3"/>
    <w:rsid w:val="00643EC1"/>
    <w:rsid w:val="00645AD8"/>
    <w:rsid w:val="00645DCF"/>
    <w:rsid w:val="0064609D"/>
    <w:rsid w:val="00650B79"/>
    <w:rsid w:val="006524A5"/>
    <w:rsid w:val="00652737"/>
    <w:rsid w:val="0065350D"/>
    <w:rsid w:val="00653CB9"/>
    <w:rsid w:val="00654BFC"/>
    <w:rsid w:val="00655F4F"/>
    <w:rsid w:val="00655F99"/>
    <w:rsid w:val="00656367"/>
    <w:rsid w:val="00656CCF"/>
    <w:rsid w:val="00656DD6"/>
    <w:rsid w:val="00660019"/>
    <w:rsid w:val="00660215"/>
    <w:rsid w:val="006604E4"/>
    <w:rsid w:val="006612BD"/>
    <w:rsid w:val="006618D1"/>
    <w:rsid w:val="006621EE"/>
    <w:rsid w:val="00662F32"/>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81278"/>
    <w:rsid w:val="0068140A"/>
    <w:rsid w:val="006829A3"/>
    <w:rsid w:val="0068357E"/>
    <w:rsid w:val="006843E2"/>
    <w:rsid w:val="00684560"/>
    <w:rsid w:val="00685A6E"/>
    <w:rsid w:val="00686164"/>
    <w:rsid w:val="00686CE3"/>
    <w:rsid w:val="006875F9"/>
    <w:rsid w:val="00687793"/>
    <w:rsid w:val="00690066"/>
    <w:rsid w:val="0069034E"/>
    <w:rsid w:val="00690FFA"/>
    <w:rsid w:val="00695F9B"/>
    <w:rsid w:val="0069682C"/>
    <w:rsid w:val="006976DA"/>
    <w:rsid w:val="006A03B2"/>
    <w:rsid w:val="006A0D6B"/>
    <w:rsid w:val="006A1C60"/>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C1B4A"/>
    <w:rsid w:val="006C373E"/>
    <w:rsid w:val="006C3B41"/>
    <w:rsid w:val="006C7E1A"/>
    <w:rsid w:val="006D08AE"/>
    <w:rsid w:val="006D1E84"/>
    <w:rsid w:val="006D2CCF"/>
    <w:rsid w:val="006D350D"/>
    <w:rsid w:val="006D5BBF"/>
    <w:rsid w:val="006D61A6"/>
    <w:rsid w:val="006D6B64"/>
    <w:rsid w:val="006D759E"/>
    <w:rsid w:val="006D7FB8"/>
    <w:rsid w:val="006E096B"/>
    <w:rsid w:val="006E1D2F"/>
    <w:rsid w:val="006E25C6"/>
    <w:rsid w:val="006E44F8"/>
    <w:rsid w:val="006E51EC"/>
    <w:rsid w:val="006E584B"/>
    <w:rsid w:val="006E79D2"/>
    <w:rsid w:val="006F08C2"/>
    <w:rsid w:val="006F1A3A"/>
    <w:rsid w:val="006F2505"/>
    <w:rsid w:val="006F2C09"/>
    <w:rsid w:val="006F2E0A"/>
    <w:rsid w:val="006F4387"/>
    <w:rsid w:val="006F6336"/>
    <w:rsid w:val="007008AC"/>
    <w:rsid w:val="00700C86"/>
    <w:rsid w:val="00700F2E"/>
    <w:rsid w:val="0070283C"/>
    <w:rsid w:val="00704E0C"/>
    <w:rsid w:val="007055D9"/>
    <w:rsid w:val="00705B22"/>
    <w:rsid w:val="0070790F"/>
    <w:rsid w:val="00707D1F"/>
    <w:rsid w:val="007111A4"/>
    <w:rsid w:val="007137B4"/>
    <w:rsid w:val="00715DEE"/>
    <w:rsid w:val="00716199"/>
    <w:rsid w:val="0071719C"/>
    <w:rsid w:val="007203CA"/>
    <w:rsid w:val="00720AD5"/>
    <w:rsid w:val="00720BFA"/>
    <w:rsid w:val="00721889"/>
    <w:rsid w:val="0072396C"/>
    <w:rsid w:val="00724079"/>
    <w:rsid w:val="007245D0"/>
    <w:rsid w:val="00725618"/>
    <w:rsid w:val="00725E87"/>
    <w:rsid w:val="00727302"/>
    <w:rsid w:val="0072792A"/>
    <w:rsid w:val="00730FAA"/>
    <w:rsid w:val="00730FF4"/>
    <w:rsid w:val="00733187"/>
    <w:rsid w:val="00733929"/>
    <w:rsid w:val="0073393F"/>
    <w:rsid w:val="00733BF8"/>
    <w:rsid w:val="00733D6D"/>
    <w:rsid w:val="00733E87"/>
    <w:rsid w:val="0073450F"/>
    <w:rsid w:val="00737BFF"/>
    <w:rsid w:val="00737D54"/>
    <w:rsid w:val="00740267"/>
    <w:rsid w:val="007407D7"/>
    <w:rsid w:val="00740A65"/>
    <w:rsid w:val="00740F8F"/>
    <w:rsid w:val="00741CEC"/>
    <w:rsid w:val="00743A7A"/>
    <w:rsid w:val="00743E6B"/>
    <w:rsid w:val="00744942"/>
    <w:rsid w:val="00744D55"/>
    <w:rsid w:val="0074513D"/>
    <w:rsid w:val="007454A1"/>
    <w:rsid w:val="007459AF"/>
    <w:rsid w:val="00745DFF"/>
    <w:rsid w:val="00746A97"/>
    <w:rsid w:val="007474E7"/>
    <w:rsid w:val="00750FB9"/>
    <w:rsid w:val="007516C5"/>
    <w:rsid w:val="00751DC5"/>
    <w:rsid w:val="007526A4"/>
    <w:rsid w:val="0075395A"/>
    <w:rsid w:val="007541F8"/>
    <w:rsid w:val="007546C8"/>
    <w:rsid w:val="00754DE6"/>
    <w:rsid w:val="007552F2"/>
    <w:rsid w:val="00755D4F"/>
    <w:rsid w:val="00757066"/>
    <w:rsid w:val="007604DE"/>
    <w:rsid w:val="0076072D"/>
    <w:rsid w:val="00760748"/>
    <w:rsid w:val="007633FE"/>
    <w:rsid w:val="00765047"/>
    <w:rsid w:val="007659A7"/>
    <w:rsid w:val="00766774"/>
    <w:rsid w:val="007667EB"/>
    <w:rsid w:val="007668C8"/>
    <w:rsid w:val="00766A8D"/>
    <w:rsid w:val="0076730D"/>
    <w:rsid w:val="007677A8"/>
    <w:rsid w:val="00767C35"/>
    <w:rsid w:val="00767E7F"/>
    <w:rsid w:val="00772C8F"/>
    <w:rsid w:val="0077346D"/>
    <w:rsid w:val="00773699"/>
    <w:rsid w:val="00780BFF"/>
    <w:rsid w:val="00780D4D"/>
    <w:rsid w:val="00782655"/>
    <w:rsid w:val="00784459"/>
    <w:rsid w:val="0078486F"/>
    <w:rsid w:val="00784CC1"/>
    <w:rsid w:val="00785BD3"/>
    <w:rsid w:val="00785F18"/>
    <w:rsid w:val="0078637F"/>
    <w:rsid w:val="00786CA9"/>
    <w:rsid w:val="007877C8"/>
    <w:rsid w:val="00790ACF"/>
    <w:rsid w:val="00790F52"/>
    <w:rsid w:val="00791374"/>
    <w:rsid w:val="007914EE"/>
    <w:rsid w:val="007916D6"/>
    <w:rsid w:val="007923F5"/>
    <w:rsid w:val="00792B4F"/>
    <w:rsid w:val="00792C8A"/>
    <w:rsid w:val="00793D88"/>
    <w:rsid w:val="00794874"/>
    <w:rsid w:val="007A0365"/>
    <w:rsid w:val="007A0B7A"/>
    <w:rsid w:val="007A1731"/>
    <w:rsid w:val="007A2325"/>
    <w:rsid w:val="007A2ABA"/>
    <w:rsid w:val="007A2C34"/>
    <w:rsid w:val="007A2D9F"/>
    <w:rsid w:val="007A3C43"/>
    <w:rsid w:val="007A3D89"/>
    <w:rsid w:val="007A423B"/>
    <w:rsid w:val="007A54C5"/>
    <w:rsid w:val="007A57A1"/>
    <w:rsid w:val="007A5A21"/>
    <w:rsid w:val="007A6E47"/>
    <w:rsid w:val="007A70E1"/>
    <w:rsid w:val="007B111C"/>
    <w:rsid w:val="007B1397"/>
    <w:rsid w:val="007B1457"/>
    <w:rsid w:val="007B1868"/>
    <w:rsid w:val="007B1964"/>
    <w:rsid w:val="007B2227"/>
    <w:rsid w:val="007B2B40"/>
    <w:rsid w:val="007B3B75"/>
    <w:rsid w:val="007B405A"/>
    <w:rsid w:val="007B572E"/>
    <w:rsid w:val="007B76D4"/>
    <w:rsid w:val="007C012F"/>
    <w:rsid w:val="007C0C86"/>
    <w:rsid w:val="007C2EE9"/>
    <w:rsid w:val="007C5487"/>
    <w:rsid w:val="007C5882"/>
    <w:rsid w:val="007C63DB"/>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512D"/>
    <w:rsid w:val="007E5134"/>
    <w:rsid w:val="007E6253"/>
    <w:rsid w:val="007E6818"/>
    <w:rsid w:val="007F1D3E"/>
    <w:rsid w:val="007F2050"/>
    <w:rsid w:val="007F20FF"/>
    <w:rsid w:val="007F3CF5"/>
    <w:rsid w:val="007F50B8"/>
    <w:rsid w:val="007F5BF1"/>
    <w:rsid w:val="007F5EE5"/>
    <w:rsid w:val="007F61AC"/>
    <w:rsid w:val="007F70D5"/>
    <w:rsid w:val="007F73AB"/>
    <w:rsid w:val="00800784"/>
    <w:rsid w:val="0080162C"/>
    <w:rsid w:val="008016C6"/>
    <w:rsid w:val="00802FE7"/>
    <w:rsid w:val="0080374E"/>
    <w:rsid w:val="00803BC1"/>
    <w:rsid w:val="00803D38"/>
    <w:rsid w:val="00803E76"/>
    <w:rsid w:val="00804E71"/>
    <w:rsid w:val="00806CA3"/>
    <w:rsid w:val="0081104C"/>
    <w:rsid w:val="008121DC"/>
    <w:rsid w:val="00812323"/>
    <w:rsid w:val="00812F84"/>
    <w:rsid w:val="00812FA1"/>
    <w:rsid w:val="008135FF"/>
    <w:rsid w:val="00813823"/>
    <w:rsid w:val="00814242"/>
    <w:rsid w:val="0081424E"/>
    <w:rsid w:val="00816F3A"/>
    <w:rsid w:val="0081781A"/>
    <w:rsid w:val="00817E80"/>
    <w:rsid w:val="00822AAD"/>
    <w:rsid w:val="008236AA"/>
    <w:rsid w:val="0082438F"/>
    <w:rsid w:val="00827909"/>
    <w:rsid w:val="00827C9C"/>
    <w:rsid w:val="00830660"/>
    <w:rsid w:val="00830DF0"/>
    <w:rsid w:val="00831906"/>
    <w:rsid w:val="00831966"/>
    <w:rsid w:val="00831AF9"/>
    <w:rsid w:val="00834B61"/>
    <w:rsid w:val="00834E8F"/>
    <w:rsid w:val="008353E6"/>
    <w:rsid w:val="00835BA0"/>
    <w:rsid w:val="00836818"/>
    <w:rsid w:val="00836F86"/>
    <w:rsid w:val="0083770D"/>
    <w:rsid w:val="008411E4"/>
    <w:rsid w:val="008418A3"/>
    <w:rsid w:val="00843C11"/>
    <w:rsid w:val="008464CF"/>
    <w:rsid w:val="0085252A"/>
    <w:rsid w:val="0085367F"/>
    <w:rsid w:val="0085371A"/>
    <w:rsid w:val="00854A68"/>
    <w:rsid w:val="00855190"/>
    <w:rsid w:val="008555CE"/>
    <w:rsid w:val="00855E54"/>
    <w:rsid w:val="00855F5A"/>
    <w:rsid w:val="0085654F"/>
    <w:rsid w:val="008605BB"/>
    <w:rsid w:val="008609A2"/>
    <w:rsid w:val="0086382B"/>
    <w:rsid w:val="00863AF9"/>
    <w:rsid w:val="00863AFA"/>
    <w:rsid w:val="00864959"/>
    <w:rsid w:val="00864C1F"/>
    <w:rsid w:val="008667F0"/>
    <w:rsid w:val="00866993"/>
    <w:rsid w:val="008669D1"/>
    <w:rsid w:val="00867991"/>
    <w:rsid w:val="008703CA"/>
    <w:rsid w:val="00871973"/>
    <w:rsid w:val="008720F7"/>
    <w:rsid w:val="008753A1"/>
    <w:rsid w:val="00875E15"/>
    <w:rsid w:val="00877243"/>
    <w:rsid w:val="008776AC"/>
    <w:rsid w:val="008777B8"/>
    <w:rsid w:val="008778C6"/>
    <w:rsid w:val="00877EFE"/>
    <w:rsid w:val="00881048"/>
    <w:rsid w:val="008824EF"/>
    <w:rsid w:val="00883150"/>
    <w:rsid w:val="00883D63"/>
    <w:rsid w:val="00883F35"/>
    <w:rsid w:val="008848F6"/>
    <w:rsid w:val="00885315"/>
    <w:rsid w:val="00885629"/>
    <w:rsid w:val="008860F6"/>
    <w:rsid w:val="008873C4"/>
    <w:rsid w:val="00892297"/>
    <w:rsid w:val="008926BB"/>
    <w:rsid w:val="008932C0"/>
    <w:rsid w:val="00893892"/>
    <w:rsid w:val="00894AFD"/>
    <w:rsid w:val="00895F54"/>
    <w:rsid w:val="00897653"/>
    <w:rsid w:val="008A0028"/>
    <w:rsid w:val="008A054B"/>
    <w:rsid w:val="008A2FCC"/>
    <w:rsid w:val="008A37C2"/>
    <w:rsid w:val="008A4AF5"/>
    <w:rsid w:val="008A4C50"/>
    <w:rsid w:val="008A4CA6"/>
    <w:rsid w:val="008A4EEF"/>
    <w:rsid w:val="008A5210"/>
    <w:rsid w:val="008A545D"/>
    <w:rsid w:val="008A5661"/>
    <w:rsid w:val="008A62FE"/>
    <w:rsid w:val="008B1157"/>
    <w:rsid w:val="008B3EF7"/>
    <w:rsid w:val="008B50A2"/>
    <w:rsid w:val="008B58EB"/>
    <w:rsid w:val="008B5B8D"/>
    <w:rsid w:val="008B641C"/>
    <w:rsid w:val="008B6CE8"/>
    <w:rsid w:val="008B7C8A"/>
    <w:rsid w:val="008B7EFA"/>
    <w:rsid w:val="008C0216"/>
    <w:rsid w:val="008C0CD6"/>
    <w:rsid w:val="008C0D0C"/>
    <w:rsid w:val="008C1751"/>
    <w:rsid w:val="008C28C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542C"/>
    <w:rsid w:val="008E6E63"/>
    <w:rsid w:val="008E703C"/>
    <w:rsid w:val="008E7C7D"/>
    <w:rsid w:val="008E7F7E"/>
    <w:rsid w:val="008F0877"/>
    <w:rsid w:val="008F2559"/>
    <w:rsid w:val="008F2A3A"/>
    <w:rsid w:val="008F44C6"/>
    <w:rsid w:val="008F54F9"/>
    <w:rsid w:val="0090029F"/>
    <w:rsid w:val="009004C4"/>
    <w:rsid w:val="00903A52"/>
    <w:rsid w:val="00907DA1"/>
    <w:rsid w:val="00907E4D"/>
    <w:rsid w:val="0091088D"/>
    <w:rsid w:val="00911A03"/>
    <w:rsid w:val="00912A68"/>
    <w:rsid w:val="0091548C"/>
    <w:rsid w:val="00915C14"/>
    <w:rsid w:val="00915EF0"/>
    <w:rsid w:val="00917970"/>
    <w:rsid w:val="00917BC0"/>
    <w:rsid w:val="00920C1F"/>
    <w:rsid w:val="009247EE"/>
    <w:rsid w:val="009249A7"/>
    <w:rsid w:val="00924AC1"/>
    <w:rsid w:val="009264C5"/>
    <w:rsid w:val="00927613"/>
    <w:rsid w:val="00927DD6"/>
    <w:rsid w:val="00930915"/>
    <w:rsid w:val="009319BD"/>
    <w:rsid w:val="00933154"/>
    <w:rsid w:val="00933244"/>
    <w:rsid w:val="00934034"/>
    <w:rsid w:val="00934A48"/>
    <w:rsid w:val="009351CB"/>
    <w:rsid w:val="00935AAB"/>
    <w:rsid w:val="00936084"/>
    <w:rsid w:val="00936244"/>
    <w:rsid w:val="00936ED0"/>
    <w:rsid w:val="009376A7"/>
    <w:rsid w:val="00937BF2"/>
    <w:rsid w:val="00941408"/>
    <w:rsid w:val="0094245C"/>
    <w:rsid w:val="00942515"/>
    <w:rsid w:val="00942EAB"/>
    <w:rsid w:val="00944B7F"/>
    <w:rsid w:val="009452C4"/>
    <w:rsid w:val="009472C5"/>
    <w:rsid w:val="009473F2"/>
    <w:rsid w:val="00950D63"/>
    <w:rsid w:val="00950F49"/>
    <w:rsid w:val="00952018"/>
    <w:rsid w:val="00952254"/>
    <w:rsid w:val="00952E7A"/>
    <w:rsid w:val="00955E2F"/>
    <w:rsid w:val="00957EAF"/>
    <w:rsid w:val="0096042E"/>
    <w:rsid w:val="009608DE"/>
    <w:rsid w:val="009624E1"/>
    <w:rsid w:val="00963F72"/>
    <w:rsid w:val="00963FF7"/>
    <w:rsid w:val="00966F97"/>
    <w:rsid w:val="009708EE"/>
    <w:rsid w:val="00972A93"/>
    <w:rsid w:val="00972E63"/>
    <w:rsid w:val="00973379"/>
    <w:rsid w:val="00973D0A"/>
    <w:rsid w:val="00974898"/>
    <w:rsid w:val="00974A88"/>
    <w:rsid w:val="00976EA1"/>
    <w:rsid w:val="0097787B"/>
    <w:rsid w:val="00977D3A"/>
    <w:rsid w:val="00977F26"/>
    <w:rsid w:val="00980A5E"/>
    <w:rsid w:val="00982074"/>
    <w:rsid w:val="0098395C"/>
    <w:rsid w:val="00985E10"/>
    <w:rsid w:val="00987019"/>
    <w:rsid w:val="009912F1"/>
    <w:rsid w:val="00992473"/>
    <w:rsid w:val="009930CF"/>
    <w:rsid w:val="00993D90"/>
    <w:rsid w:val="00994201"/>
    <w:rsid w:val="00994EF3"/>
    <w:rsid w:val="00997897"/>
    <w:rsid w:val="00997C7D"/>
    <w:rsid w:val="009A08EB"/>
    <w:rsid w:val="009A09FF"/>
    <w:rsid w:val="009A1656"/>
    <w:rsid w:val="009A1B93"/>
    <w:rsid w:val="009A32A3"/>
    <w:rsid w:val="009A3A2C"/>
    <w:rsid w:val="009A3E30"/>
    <w:rsid w:val="009A4F2D"/>
    <w:rsid w:val="009B0322"/>
    <w:rsid w:val="009B1B9C"/>
    <w:rsid w:val="009B1DA5"/>
    <w:rsid w:val="009B4AE4"/>
    <w:rsid w:val="009B6ACD"/>
    <w:rsid w:val="009B6C03"/>
    <w:rsid w:val="009B6CCB"/>
    <w:rsid w:val="009B6F19"/>
    <w:rsid w:val="009B6FA8"/>
    <w:rsid w:val="009B77F5"/>
    <w:rsid w:val="009C004F"/>
    <w:rsid w:val="009C1C3C"/>
    <w:rsid w:val="009C22D7"/>
    <w:rsid w:val="009C2C7D"/>
    <w:rsid w:val="009C50ED"/>
    <w:rsid w:val="009C53C8"/>
    <w:rsid w:val="009C6211"/>
    <w:rsid w:val="009C71A5"/>
    <w:rsid w:val="009D0A3C"/>
    <w:rsid w:val="009D110B"/>
    <w:rsid w:val="009D2103"/>
    <w:rsid w:val="009D2ED2"/>
    <w:rsid w:val="009D4C42"/>
    <w:rsid w:val="009D5A6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09F8"/>
    <w:rsid w:val="009F1A2E"/>
    <w:rsid w:val="009F2D4C"/>
    <w:rsid w:val="009F2EC6"/>
    <w:rsid w:val="009F3045"/>
    <w:rsid w:val="009F4FBF"/>
    <w:rsid w:val="00A0074C"/>
    <w:rsid w:val="00A00A66"/>
    <w:rsid w:val="00A026EA"/>
    <w:rsid w:val="00A02B4C"/>
    <w:rsid w:val="00A02EA6"/>
    <w:rsid w:val="00A04328"/>
    <w:rsid w:val="00A04DC0"/>
    <w:rsid w:val="00A06700"/>
    <w:rsid w:val="00A11289"/>
    <w:rsid w:val="00A116AA"/>
    <w:rsid w:val="00A13CBD"/>
    <w:rsid w:val="00A17498"/>
    <w:rsid w:val="00A17AFB"/>
    <w:rsid w:val="00A17D05"/>
    <w:rsid w:val="00A21BCB"/>
    <w:rsid w:val="00A223A7"/>
    <w:rsid w:val="00A22533"/>
    <w:rsid w:val="00A24BC8"/>
    <w:rsid w:val="00A25DFE"/>
    <w:rsid w:val="00A2734E"/>
    <w:rsid w:val="00A273C4"/>
    <w:rsid w:val="00A27507"/>
    <w:rsid w:val="00A275A2"/>
    <w:rsid w:val="00A2769D"/>
    <w:rsid w:val="00A27869"/>
    <w:rsid w:val="00A3025C"/>
    <w:rsid w:val="00A34257"/>
    <w:rsid w:val="00A34E51"/>
    <w:rsid w:val="00A357CF"/>
    <w:rsid w:val="00A35C0E"/>
    <w:rsid w:val="00A35E0D"/>
    <w:rsid w:val="00A361BB"/>
    <w:rsid w:val="00A36BA9"/>
    <w:rsid w:val="00A3733A"/>
    <w:rsid w:val="00A37A92"/>
    <w:rsid w:val="00A41261"/>
    <w:rsid w:val="00A418D5"/>
    <w:rsid w:val="00A41EA1"/>
    <w:rsid w:val="00A4416C"/>
    <w:rsid w:val="00A44A81"/>
    <w:rsid w:val="00A44AFF"/>
    <w:rsid w:val="00A44E4F"/>
    <w:rsid w:val="00A4501C"/>
    <w:rsid w:val="00A466E1"/>
    <w:rsid w:val="00A50C55"/>
    <w:rsid w:val="00A51C20"/>
    <w:rsid w:val="00A533C2"/>
    <w:rsid w:val="00A54488"/>
    <w:rsid w:val="00A54971"/>
    <w:rsid w:val="00A54FEB"/>
    <w:rsid w:val="00A54FFB"/>
    <w:rsid w:val="00A559B1"/>
    <w:rsid w:val="00A57DA5"/>
    <w:rsid w:val="00A6032D"/>
    <w:rsid w:val="00A60928"/>
    <w:rsid w:val="00A6260C"/>
    <w:rsid w:val="00A63A28"/>
    <w:rsid w:val="00A64907"/>
    <w:rsid w:val="00A65F7F"/>
    <w:rsid w:val="00A66C55"/>
    <w:rsid w:val="00A70EC3"/>
    <w:rsid w:val="00A71BBF"/>
    <w:rsid w:val="00A73894"/>
    <w:rsid w:val="00A741B3"/>
    <w:rsid w:val="00A75635"/>
    <w:rsid w:val="00A77D47"/>
    <w:rsid w:val="00A81821"/>
    <w:rsid w:val="00A82B7D"/>
    <w:rsid w:val="00A85C0F"/>
    <w:rsid w:val="00A8724E"/>
    <w:rsid w:val="00A9014F"/>
    <w:rsid w:val="00A906D4"/>
    <w:rsid w:val="00A90C83"/>
    <w:rsid w:val="00A9166D"/>
    <w:rsid w:val="00A924E0"/>
    <w:rsid w:val="00A933B1"/>
    <w:rsid w:val="00A938D1"/>
    <w:rsid w:val="00A947EC"/>
    <w:rsid w:val="00A95E4D"/>
    <w:rsid w:val="00A96682"/>
    <w:rsid w:val="00A97464"/>
    <w:rsid w:val="00A9756E"/>
    <w:rsid w:val="00AA11B0"/>
    <w:rsid w:val="00AA1D28"/>
    <w:rsid w:val="00AA2F0B"/>
    <w:rsid w:val="00AA3D18"/>
    <w:rsid w:val="00AA5571"/>
    <w:rsid w:val="00AA5E60"/>
    <w:rsid w:val="00AA6080"/>
    <w:rsid w:val="00AA6373"/>
    <w:rsid w:val="00AA6D69"/>
    <w:rsid w:val="00AA7BC9"/>
    <w:rsid w:val="00AB2918"/>
    <w:rsid w:val="00AB3166"/>
    <w:rsid w:val="00AB33BF"/>
    <w:rsid w:val="00AB3D06"/>
    <w:rsid w:val="00AB4425"/>
    <w:rsid w:val="00AB445C"/>
    <w:rsid w:val="00AB516D"/>
    <w:rsid w:val="00AB54A9"/>
    <w:rsid w:val="00AB59A4"/>
    <w:rsid w:val="00AB61BC"/>
    <w:rsid w:val="00AC1691"/>
    <w:rsid w:val="00AC1C07"/>
    <w:rsid w:val="00AC28F9"/>
    <w:rsid w:val="00AC30C4"/>
    <w:rsid w:val="00AC351F"/>
    <w:rsid w:val="00AC5C7F"/>
    <w:rsid w:val="00AC5D19"/>
    <w:rsid w:val="00AC602E"/>
    <w:rsid w:val="00AC691A"/>
    <w:rsid w:val="00AC6B59"/>
    <w:rsid w:val="00AC7F06"/>
    <w:rsid w:val="00AD0A2E"/>
    <w:rsid w:val="00AD500A"/>
    <w:rsid w:val="00AD5DC0"/>
    <w:rsid w:val="00AD6D01"/>
    <w:rsid w:val="00AE0945"/>
    <w:rsid w:val="00AE215E"/>
    <w:rsid w:val="00AE22DE"/>
    <w:rsid w:val="00AE5481"/>
    <w:rsid w:val="00AE56CD"/>
    <w:rsid w:val="00AE5ABD"/>
    <w:rsid w:val="00AE6A28"/>
    <w:rsid w:val="00AE6A5A"/>
    <w:rsid w:val="00AE70C9"/>
    <w:rsid w:val="00AF089D"/>
    <w:rsid w:val="00AF1E63"/>
    <w:rsid w:val="00AF30EE"/>
    <w:rsid w:val="00AF33E6"/>
    <w:rsid w:val="00AF672C"/>
    <w:rsid w:val="00AF775E"/>
    <w:rsid w:val="00B046EE"/>
    <w:rsid w:val="00B047D4"/>
    <w:rsid w:val="00B04A9C"/>
    <w:rsid w:val="00B054E0"/>
    <w:rsid w:val="00B06FE1"/>
    <w:rsid w:val="00B075F0"/>
    <w:rsid w:val="00B109BE"/>
    <w:rsid w:val="00B12412"/>
    <w:rsid w:val="00B12C92"/>
    <w:rsid w:val="00B13C69"/>
    <w:rsid w:val="00B14E5E"/>
    <w:rsid w:val="00B1541F"/>
    <w:rsid w:val="00B166A7"/>
    <w:rsid w:val="00B1762E"/>
    <w:rsid w:val="00B1765D"/>
    <w:rsid w:val="00B17858"/>
    <w:rsid w:val="00B21915"/>
    <w:rsid w:val="00B21CC3"/>
    <w:rsid w:val="00B21EFD"/>
    <w:rsid w:val="00B224B0"/>
    <w:rsid w:val="00B22668"/>
    <w:rsid w:val="00B23534"/>
    <w:rsid w:val="00B25908"/>
    <w:rsid w:val="00B27B32"/>
    <w:rsid w:val="00B3235F"/>
    <w:rsid w:val="00B32631"/>
    <w:rsid w:val="00B33635"/>
    <w:rsid w:val="00B3434E"/>
    <w:rsid w:val="00B3435A"/>
    <w:rsid w:val="00B34C17"/>
    <w:rsid w:val="00B35594"/>
    <w:rsid w:val="00B364CD"/>
    <w:rsid w:val="00B3666F"/>
    <w:rsid w:val="00B366CD"/>
    <w:rsid w:val="00B367B0"/>
    <w:rsid w:val="00B36962"/>
    <w:rsid w:val="00B36B26"/>
    <w:rsid w:val="00B3795F"/>
    <w:rsid w:val="00B41D9E"/>
    <w:rsid w:val="00B43537"/>
    <w:rsid w:val="00B466C0"/>
    <w:rsid w:val="00B46F97"/>
    <w:rsid w:val="00B51E5A"/>
    <w:rsid w:val="00B551B5"/>
    <w:rsid w:val="00B55CF2"/>
    <w:rsid w:val="00B5616C"/>
    <w:rsid w:val="00B567A8"/>
    <w:rsid w:val="00B5751B"/>
    <w:rsid w:val="00B57F67"/>
    <w:rsid w:val="00B6041D"/>
    <w:rsid w:val="00B617D3"/>
    <w:rsid w:val="00B61825"/>
    <w:rsid w:val="00B61B3B"/>
    <w:rsid w:val="00B62206"/>
    <w:rsid w:val="00B62A3E"/>
    <w:rsid w:val="00B62FE5"/>
    <w:rsid w:val="00B63113"/>
    <w:rsid w:val="00B65C2F"/>
    <w:rsid w:val="00B73744"/>
    <w:rsid w:val="00B73875"/>
    <w:rsid w:val="00B73FE8"/>
    <w:rsid w:val="00B758AD"/>
    <w:rsid w:val="00B7629A"/>
    <w:rsid w:val="00B8131D"/>
    <w:rsid w:val="00B813C5"/>
    <w:rsid w:val="00B82962"/>
    <w:rsid w:val="00B829BB"/>
    <w:rsid w:val="00B84492"/>
    <w:rsid w:val="00B8598E"/>
    <w:rsid w:val="00B90265"/>
    <w:rsid w:val="00B902C1"/>
    <w:rsid w:val="00B9079E"/>
    <w:rsid w:val="00B90995"/>
    <w:rsid w:val="00B90AA8"/>
    <w:rsid w:val="00B9122D"/>
    <w:rsid w:val="00B9562D"/>
    <w:rsid w:val="00B968AC"/>
    <w:rsid w:val="00B97057"/>
    <w:rsid w:val="00B97E85"/>
    <w:rsid w:val="00BA026B"/>
    <w:rsid w:val="00BA243F"/>
    <w:rsid w:val="00BA3508"/>
    <w:rsid w:val="00BA3600"/>
    <w:rsid w:val="00BA3CFF"/>
    <w:rsid w:val="00BA45AF"/>
    <w:rsid w:val="00BA45B2"/>
    <w:rsid w:val="00BA4F93"/>
    <w:rsid w:val="00BA5459"/>
    <w:rsid w:val="00BA5B7D"/>
    <w:rsid w:val="00BA691D"/>
    <w:rsid w:val="00BB147F"/>
    <w:rsid w:val="00BB15E4"/>
    <w:rsid w:val="00BB1627"/>
    <w:rsid w:val="00BB29D7"/>
    <w:rsid w:val="00BB2F28"/>
    <w:rsid w:val="00BB4BC2"/>
    <w:rsid w:val="00BB50CD"/>
    <w:rsid w:val="00BB545A"/>
    <w:rsid w:val="00BB57E8"/>
    <w:rsid w:val="00BB6417"/>
    <w:rsid w:val="00BB7429"/>
    <w:rsid w:val="00BC08A0"/>
    <w:rsid w:val="00BC1F30"/>
    <w:rsid w:val="00BC3D59"/>
    <w:rsid w:val="00BC6D26"/>
    <w:rsid w:val="00BC6EA3"/>
    <w:rsid w:val="00BC6EBC"/>
    <w:rsid w:val="00BC7CBD"/>
    <w:rsid w:val="00BD092D"/>
    <w:rsid w:val="00BD0E7E"/>
    <w:rsid w:val="00BD1358"/>
    <w:rsid w:val="00BD2E83"/>
    <w:rsid w:val="00BD4CB1"/>
    <w:rsid w:val="00BD5269"/>
    <w:rsid w:val="00BD6583"/>
    <w:rsid w:val="00BD7205"/>
    <w:rsid w:val="00BD7842"/>
    <w:rsid w:val="00BE0232"/>
    <w:rsid w:val="00BE0F7B"/>
    <w:rsid w:val="00BE18D5"/>
    <w:rsid w:val="00BE2034"/>
    <w:rsid w:val="00BE26CE"/>
    <w:rsid w:val="00BE2FFD"/>
    <w:rsid w:val="00BE354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C9"/>
    <w:rsid w:val="00C00F1C"/>
    <w:rsid w:val="00C016DD"/>
    <w:rsid w:val="00C02A52"/>
    <w:rsid w:val="00C02A98"/>
    <w:rsid w:val="00C0562C"/>
    <w:rsid w:val="00C05DFB"/>
    <w:rsid w:val="00C05E23"/>
    <w:rsid w:val="00C1062B"/>
    <w:rsid w:val="00C10DC7"/>
    <w:rsid w:val="00C119F7"/>
    <w:rsid w:val="00C142F3"/>
    <w:rsid w:val="00C1465C"/>
    <w:rsid w:val="00C14DBF"/>
    <w:rsid w:val="00C1538B"/>
    <w:rsid w:val="00C1549D"/>
    <w:rsid w:val="00C15EE0"/>
    <w:rsid w:val="00C16783"/>
    <w:rsid w:val="00C1795B"/>
    <w:rsid w:val="00C20C2B"/>
    <w:rsid w:val="00C22CAC"/>
    <w:rsid w:val="00C2343D"/>
    <w:rsid w:val="00C23A41"/>
    <w:rsid w:val="00C23C74"/>
    <w:rsid w:val="00C24135"/>
    <w:rsid w:val="00C25A28"/>
    <w:rsid w:val="00C2681C"/>
    <w:rsid w:val="00C277BB"/>
    <w:rsid w:val="00C30F87"/>
    <w:rsid w:val="00C319CB"/>
    <w:rsid w:val="00C3381D"/>
    <w:rsid w:val="00C338AC"/>
    <w:rsid w:val="00C347EA"/>
    <w:rsid w:val="00C349C5"/>
    <w:rsid w:val="00C35EEA"/>
    <w:rsid w:val="00C4115E"/>
    <w:rsid w:val="00C41F98"/>
    <w:rsid w:val="00C42949"/>
    <w:rsid w:val="00C42F9F"/>
    <w:rsid w:val="00C469CC"/>
    <w:rsid w:val="00C5099D"/>
    <w:rsid w:val="00C53CAD"/>
    <w:rsid w:val="00C54064"/>
    <w:rsid w:val="00C566BD"/>
    <w:rsid w:val="00C566D3"/>
    <w:rsid w:val="00C56B23"/>
    <w:rsid w:val="00C56D43"/>
    <w:rsid w:val="00C60FC2"/>
    <w:rsid w:val="00C61B2C"/>
    <w:rsid w:val="00C624BE"/>
    <w:rsid w:val="00C6278E"/>
    <w:rsid w:val="00C637D7"/>
    <w:rsid w:val="00C64735"/>
    <w:rsid w:val="00C6599E"/>
    <w:rsid w:val="00C667C6"/>
    <w:rsid w:val="00C67103"/>
    <w:rsid w:val="00C67341"/>
    <w:rsid w:val="00C67F64"/>
    <w:rsid w:val="00C70876"/>
    <w:rsid w:val="00C7501D"/>
    <w:rsid w:val="00C75AFC"/>
    <w:rsid w:val="00C75BA3"/>
    <w:rsid w:val="00C76287"/>
    <w:rsid w:val="00C76E12"/>
    <w:rsid w:val="00C76FD9"/>
    <w:rsid w:val="00C7783D"/>
    <w:rsid w:val="00C81E72"/>
    <w:rsid w:val="00C84641"/>
    <w:rsid w:val="00C85C27"/>
    <w:rsid w:val="00C85CF6"/>
    <w:rsid w:val="00C865B7"/>
    <w:rsid w:val="00C86EF3"/>
    <w:rsid w:val="00C874F9"/>
    <w:rsid w:val="00C908DA"/>
    <w:rsid w:val="00C90F9C"/>
    <w:rsid w:val="00C910B4"/>
    <w:rsid w:val="00C91805"/>
    <w:rsid w:val="00C931F0"/>
    <w:rsid w:val="00C9384F"/>
    <w:rsid w:val="00C9478C"/>
    <w:rsid w:val="00C952F7"/>
    <w:rsid w:val="00CA029C"/>
    <w:rsid w:val="00CA0E7C"/>
    <w:rsid w:val="00CA1DA3"/>
    <w:rsid w:val="00CA379D"/>
    <w:rsid w:val="00CA699E"/>
    <w:rsid w:val="00CB0380"/>
    <w:rsid w:val="00CB0C52"/>
    <w:rsid w:val="00CB1962"/>
    <w:rsid w:val="00CB2809"/>
    <w:rsid w:val="00CB2968"/>
    <w:rsid w:val="00CB3C40"/>
    <w:rsid w:val="00CB4709"/>
    <w:rsid w:val="00CB4B5B"/>
    <w:rsid w:val="00CC402E"/>
    <w:rsid w:val="00CC53D4"/>
    <w:rsid w:val="00CC541C"/>
    <w:rsid w:val="00CC6611"/>
    <w:rsid w:val="00CC6D20"/>
    <w:rsid w:val="00CD1AEE"/>
    <w:rsid w:val="00CD2021"/>
    <w:rsid w:val="00CD2A3A"/>
    <w:rsid w:val="00CD35CB"/>
    <w:rsid w:val="00CD3AC1"/>
    <w:rsid w:val="00CD3EA8"/>
    <w:rsid w:val="00CD5DF2"/>
    <w:rsid w:val="00CE1EBA"/>
    <w:rsid w:val="00CE2734"/>
    <w:rsid w:val="00CE5324"/>
    <w:rsid w:val="00CE56AC"/>
    <w:rsid w:val="00CE6159"/>
    <w:rsid w:val="00CE773E"/>
    <w:rsid w:val="00CE7B55"/>
    <w:rsid w:val="00CF16B7"/>
    <w:rsid w:val="00CF294A"/>
    <w:rsid w:val="00CF406B"/>
    <w:rsid w:val="00CF448F"/>
    <w:rsid w:val="00CF4F03"/>
    <w:rsid w:val="00CF6E52"/>
    <w:rsid w:val="00CF7664"/>
    <w:rsid w:val="00D0066E"/>
    <w:rsid w:val="00D0083B"/>
    <w:rsid w:val="00D01452"/>
    <w:rsid w:val="00D0303D"/>
    <w:rsid w:val="00D03D0B"/>
    <w:rsid w:val="00D042E0"/>
    <w:rsid w:val="00D05335"/>
    <w:rsid w:val="00D06D24"/>
    <w:rsid w:val="00D10179"/>
    <w:rsid w:val="00D126E0"/>
    <w:rsid w:val="00D12707"/>
    <w:rsid w:val="00D15526"/>
    <w:rsid w:val="00D16657"/>
    <w:rsid w:val="00D219C7"/>
    <w:rsid w:val="00D22016"/>
    <w:rsid w:val="00D22804"/>
    <w:rsid w:val="00D22998"/>
    <w:rsid w:val="00D22DAF"/>
    <w:rsid w:val="00D24C18"/>
    <w:rsid w:val="00D2516A"/>
    <w:rsid w:val="00D25213"/>
    <w:rsid w:val="00D262ED"/>
    <w:rsid w:val="00D26339"/>
    <w:rsid w:val="00D31A98"/>
    <w:rsid w:val="00D3310E"/>
    <w:rsid w:val="00D33363"/>
    <w:rsid w:val="00D33680"/>
    <w:rsid w:val="00D369A8"/>
    <w:rsid w:val="00D40D61"/>
    <w:rsid w:val="00D41C5E"/>
    <w:rsid w:val="00D420D9"/>
    <w:rsid w:val="00D43468"/>
    <w:rsid w:val="00D44319"/>
    <w:rsid w:val="00D447A3"/>
    <w:rsid w:val="00D47413"/>
    <w:rsid w:val="00D474FA"/>
    <w:rsid w:val="00D503DC"/>
    <w:rsid w:val="00D53683"/>
    <w:rsid w:val="00D552FA"/>
    <w:rsid w:val="00D553E7"/>
    <w:rsid w:val="00D558C9"/>
    <w:rsid w:val="00D57081"/>
    <w:rsid w:val="00D578C3"/>
    <w:rsid w:val="00D61D42"/>
    <w:rsid w:val="00D6222C"/>
    <w:rsid w:val="00D63F89"/>
    <w:rsid w:val="00D65EC5"/>
    <w:rsid w:val="00D6661E"/>
    <w:rsid w:val="00D66DD0"/>
    <w:rsid w:val="00D70BB6"/>
    <w:rsid w:val="00D7240E"/>
    <w:rsid w:val="00D72410"/>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3138"/>
    <w:rsid w:val="00D9492E"/>
    <w:rsid w:val="00D9499B"/>
    <w:rsid w:val="00D94CBA"/>
    <w:rsid w:val="00D95235"/>
    <w:rsid w:val="00D95C2E"/>
    <w:rsid w:val="00D96402"/>
    <w:rsid w:val="00D9683B"/>
    <w:rsid w:val="00D97F34"/>
    <w:rsid w:val="00DA2468"/>
    <w:rsid w:val="00DA449C"/>
    <w:rsid w:val="00DA452A"/>
    <w:rsid w:val="00DA59F3"/>
    <w:rsid w:val="00DA67A6"/>
    <w:rsid w:val="00DA76C3"/>
    <w:rsid w:val="00DA7CB3"/>
    <w:rsid w:val="00DB0ECA"/>
    <w:rsid w:val="00DB21E7"/>
    <w:rsid w:val="00DB2A62"/>
    <w:rsid w:val="00DB312A"/>
    <w:rsid w:val="00DB36C6"/>
    <w:rsid w:val="00DB377D"/>
    <w:rsid w:val="00DB55B2"/>
    <w:rsid w:val="00DB6A4A"/>
    <w:rsid w:val="00DB6B27"/>
    <w:rsid w:val="00DB77F4"/>
    <w:rsid w:val="00DC018F"/>
    <w:rsid w:val="00DC0217"/>
    <w:rsid w:val="00DC14DA"/>
    <w:rsid w:val="00DC2631"/>
    <w:rsid w:val="00DC37F5"/>
    <w:rsid w:val="00DC466C"/>
    <w:rsid w:val="00DC53F8"/>
    <w:rsid w:val="00DC66AC"/>
    <w:rsid w:val="00DC6AFA"/>
    <w:rsid w:val="00DC6C43"/>
    <w:rsid w:val="00DC6D74"/>
    <w:rsid w:val="00DC7C2A"/>
    <w:rsid w:val="00DD2038"/>
    <w:rsid w:val="00DD2B00"/>
    <w:rsid w:val="00DD4ED0"/>
    <w:rsid w:val="00DD4ED1"/>
    <w:rsid w:val="00DD6109"/>
    <w:rsid w:val="00DD619F"/>
    <w:rsid w:val="00DD74A2"/>
    <w:rsid w:val="00DD7869"/>
    <w:rsid w:val="00DE27D9"/>
    <w:rsid w:val="00DE2B25"/>
    <w:rsid w:val="00DE5052"/>
    <w:rsid w:val="00DE78E8"/>
    <w:rsid w:val="00DF0461"/>
    <w:rsid w:val="00DF059A"/>
    <w:rsid w:val="00DF17AD"/>
    <w:rsid w:val="00DF1D44"/>
    <w:rsid w:val="00DF277D"/>
    <w:rsid w:val="00DF363E"/>
    <w:rsid w:val="00DF3A43"/>
    <w:rsid w:val="00DF5250"/>
    <w:rsid w:val="00DF742F"/>
    <w:rsid w:val="00E0077E"/>
    <w:rsid w:val="00E02304"/>
    <w:rsid w:val="00E02BC0"/>
    <w:rsid w:val="00E02ECC"/>
    <w:rsid w:val="00E03617"/>
    <w:rsid w:val="00E03BE2"/>
    <w:rsid w:val="00E04354"/>
    <w:rsid w:val="00E046DB"/>
    <w:rsid w:val="00E04C75"/>
    <w:rsid w:val="00E0522D"/>
    <w:rsid w:val="00E057A6"/>
    <w:rsid w:val="00E05FFA"/>
    <w:rsid w:val="00E06465"/>
    <w:rsid w:val="00E069EF"/>
    <w:rsid w:val="00E06A57"/>
    <w:rsid w:val="00E06C3B"/>
    <w:rsid w:val="00E06FF9"/>
    <w:rsid w:val="00E0746D"/>
    <w:rsid w:val="00E111D0"/>
    <w:rsid w:val="00E116B3"/>
    <w:rsid w:val="00E12BAF"/>
    <w:rsid w:val="00E12E49"/>
    <w:rsid w:val="00E1372D"/>
    <w:rsid w:val="00E14FAE"/>
    <w:rsid w:val="00E17D3C"/>
    <w:rsid w:val="00E208D5"/>
    <w:rsid w:val="00E215B1"/>
    <w:rsid w:val="00E219C9"/>
    <w:rsid w:val="00E221FC"/>
    <w:rsid w:val="00E2382A"/>
    <w:rsid w:val="00E23985"/>
    <w:rsid w:val="00E27874"/>
    <w:rsid w:val="00E30A8A"/>
    <w:rsid w:val="00E31D2E"/>
    <w:rsid w:val="00E3256F"/>
    <w:rsid w:val="00E33A44"/>
    <w:rsid w:val="00E33D23"/>
    <w:rsid w:val="00E34356"/>
    <w:rsid w:val="00E345C9"/>
    <w:rsid w:val="00E3460A"/>
    <w:rsid w:val="00E34A47"/>
    <w:rsid w:val="00E355BF"/>
    <w:rsid w:val="00E360E4"/>
    <w:rsid w:val="00E364B3"/>
    <w:rsid w:val="00E414CE"/>
    <w:rsid w:val="00E42619"/>
    <w:rsid w:val="00E429B7"/>
    <w:rsid w:val="00E43997"/>
    <w:rsid w:val="00E441C8"/>
    <w:rsid w:val="00E4535F"/>
    <w:rsid w:val="00E476FC"/>
    <w:rsid w:val="00E50C4E"/>
    <w:rsid w:val="00E51309"/>
    <w:rsid w:val="00E51E40"/>
    <w:rsid w:val="00E52AEC"/>
    <w:rsid w:val="00E551A6"/>
    <w:rsid w:val="00E55317"/>
    <w:rsid w:val="00E55332"/>
    <w:rsid w:val="00E55339"/>
    <w:rsid w:val="00E5614A"/>
    <w:rsid w:val="00E567B0"/>
    <w:rsid w:val="00E57A40"/>
    <w:rsid w:val="00E60941"/>
    <w:rsid w:val="00E63F24"/>
    <w:rsid w:val="00E65639"/>
    <w:rsid w:val="00E664C4"/>
    <w:rsid w:val="00E66B05"/>
    <w:rsid w:val="00E678A4"/>
    <w:rsid w:val="00E67D8B"/>
    <w:rsid w:val="00E67FC6"/>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7BCF"/>
    <w:rsid w:val="00E87BD0"/>
    <w:rsid w:val="00E87F74"/>
    <w:rsid w:val="00E90CC9"/>
    <w:rsid w:val="00E90F6B"/>
    <w:rsid w:val="00E91B5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4F0F"/>
    <w:rsid w:val="00EA70F4"/>
    <w:rsid w:val="00EA72AB"/>
    <w:rsid w:val="00EA757B"/>
    <w:rsid w:val="00EB0ABA"/>
    <w:rsid w:val="00EB1252"/>
    <w:rsid w:val="00EB234C"/>
    <w:rsid w:val="00EB2848"/>
    <w:rsid w:val="00EB3CE9"/>
    <w:rsid w:val="00EB3D15"/>
    <w:rsid w:val="00EB4005"/>
    <w:rsid w:val="00EB6169"/>
    <w:rsid w:val="00EB6337"/>
    <w:rsid w:val="00EB66F9"/>
    <w:rsid w:val="00EB7A95"/>
    <w:rsid w:val="00EB7C36"/>
    <w:rsid w:val="00EC014C"/>
    <w:rsid w:val="00EC11B6"/>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2A9"/>
    <w:rsid w:val="00ED4A08"/>
    <w:rsid w:val="00ED4B80"/>
    <w:rsid w:val="00ED6FB6"/>
    <w:rsid w:val="00EE1CAA"/>
    <w:rsid w:val="00EE252E"/>
    <w:rsid w:val="00EE25AF"/>
    <w:rsid w:val="00EE2BBB"/>
    <w:rsid w:val="00EE383C"/>
    <w:rsid w:val="00EE50C6"/>
    <w:rsid w:val="00EE5E1C"/>
    <w:rsid w:val="00EF5C52"/>
    <w:rsid w:val="00EF6437"/>
    <w:rsid w:val="00EF7511"/>
    <w:rsid w:val="00F014B3"/>
    <w:rsid w:val="00F01AA6"/>
    <w:rsid w:val="00F02889"/>
    <w:rsid w:val="00F02B6B"/>
    <w:rsid w:val="00F032E9"/>
    <w:rsid w:val="00F035FA"/>
    <w:rsid w:val="00F03FD3"/>
    <w:rsid w:val="00F044F5"/>
    <w:rsid w:val="00F06536"/>
    <w:rsid w:val="00F07638"/>
    <w:rsid w:val="00F1016A"/>
    <w:rsid w:val="00F111E5"/>
    <w:rsid w:val="00F11ED7"/>
    <w:rsid w:val="00F131CB"/>
    <w:rsid w:val="00F1601A"/>
    <w:rsid w:val="00F164A4"/>
    <w:rsid w:val="00F17EE6"/>
    <w:rsid w:val="00F2145B"/>
    <w:rsid w:val="00F21B31"/>
    <w:rsid w:val="00F26C62"/>
    <w:rsid w:val="00F27BDF"/>
    <w:rsid w:val="00F308CB"/>
    <w:rsid w:val="00F347EB"/>
    <w:rsid w:val="00F34D46"/>
    <w:rsid w:val="00F36AE3"/>
    <w:rsid w:val="00F36B10"/>
    <w:rsid w:val="00F37418"/>
    <w:rsid w:val="00F42A17"/>
    <w:rsid w:val="00F444DA"/>
    <w:rsid w:val="00F45114"/>
    <w:rsid w:val="00F4553D"/>
    <w:rsid w:val="00F45A69"/>
    <w:rsid w:val="00F45BDE"/>
    <w:rsid w:val="00F51EDC"/>
    <w:rsid w:val="00F5209A"/>
    <w:rsid w:val="00F52A09"/>
    <w:rsid w:val="00F5360B"/>
    <w:rsid w:val="00F5459B"/>
    <w:rsid w:val="00F54BF8"/>
    <w:rsid w:val="00F55634"/>
    <w:rsid w:val="00F5587B"/>
    <w:rsid w:val="00F575B2"/>
    <w:rsid w:val="00F57D85"/>
    <w:rsid w:val="00F616AA"/>
    <w:rsid w:val="00F62194"/>
    <w:rsid w:val="00F62432"/>
    <w:rsid w:val="00F62F18"/>
    <w:rsid w:val="00F632FA"/>
    <w:rsid w:val="00F637D4"/>
    <w:rsid w:val="00F63867"/>
    <w:rsid w:val="00F7018D"/>
    <w:rsid w:val="00F73998"/>
    <w:rsid w:val="00F73C90"/>
    <w:rsid w:val="00F754A8"/>
    <w:rsid w:val="00F80141"/>
    <w:rsid w:val="00F817EF"/>
    <w:rsid w:val="00F81A1F"/>
    <w:rsid w:val="00F82BCB"/>
    <w:rsid w:val="00F82F41"/>
    <w:rsid w:val="00F845AD"/>
    <w:rsid w:val="00F85768"/>
    <w:rsid w:val="00F86337"/>
    <w:rsid w:val="00F86D3D"/>
    <w:rsid w:val="00F909CB"/>
    <w:rsid w:val="00F92572"/>
    <w:rsid w:val="00F9666B"/>
    <w:rsid w:val="00F9796E"/>
    <w:rsid w:val="00FA001B"/>
    <w:rsid w:val="00FA0EBF"/>
    <w:rsid w:val="00FA1361"/>
    <w:rsid w:val="00FA43C2"/>
    <w:rsid w:val="00FA5FB8"/>
    <w:rsid w:val="00FA6246"/>
    <w:rsid w:val="00FA76B7"/>
    <w:rsid w:val="00FA77DC"/>
    <w:rsid w:val="00FB18E5"/>
    <w:rsid w:val="00FB19A6"/>
    <w:rsid w:val="00FB19DA"/>
    <w:rsid w:val="00FB2213"/>
    <w:rsid w:val="00FB2E23"/>
    <w:rsid w:val="00FB2EA4"/>
    <w:rsid w:val="00FB3A59"/>
    <w:rsid w:val="00FB3E1F"/>
    <w:rsid w:val="00FB4225"/>
    <w:rsid w:val="00FB4A5B"/>
    <w:rsid w:val="00FB4D8E"/>
    <w:rsid w:val="00FB7797"/>
    <w:rsid w:val="00FC0108"/>
    <w:rsid w:val="00FC230B"/>
    <w:rsid w:val="00FC30D5"/>
    <w:rsid w:val="00FC3A87"/>
    <w:rsid w:val="00FC55AA"/>
    <w:rsid w:val="00FC5CC7"/>
    <w:rsid w:val="00FC661B"/>
    <w:rsid w:val="00FD1C02"/>
    <w:rsid w:val="00FD4F8C"/>
    <w:rsid w:val="00FD7EEC"/>
    <w:rsid w:val="00FE0612"/>
    <w:rsid w:val="00FE0AE4"/>
    <w:rsid w:val="00FE1132"/>
    <w:rsid w:val="00FE1E54"/>
    <w:rsid w:val="00FE2009"/>
    <w:rsid w:val="00FE30CE"/>
    <w:rsid w:val="00FE3D34"/>
    <w:rsid w:val="00FE480E"/>
    <w:rsid w:val="00FE6163"/>
    <w:rsid w:val="00FE719D"/>
    <w:rsid w:val="00FE7FC6"/>
    <w:rsid w:val="00FF148F"/>
    <w:rsid w:val="00FF1A48"/>
    <w:rsid w:val="00FF1BC8"/>
    <w:rsid w:val="00FF1CCF"/>
    <w:rsid w:val="00FF1CE7"/>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15</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cp:revision>
  <dcterms:created xsi:type="dcterms:W3CDTF">2024-07-31T21:25:00Z</dcterms:created>
  <dcterms:modified xsi:type="dcterms:W3CDTF">2024-07-31T21:25:00Z</dcterms:modified>
</cp:coreProperties>
</file>